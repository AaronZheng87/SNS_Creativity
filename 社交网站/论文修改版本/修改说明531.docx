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EEF2C" w14:textId="77777777" w:rsidR="00A306E6" w:rsidRDefault="00061E48">
      <w:pPr>
        <w:rPr>
          <w:color w:val="000000" w:themeColor="text1"/>
          <w:sz w:val="21"/>
          <w:szCs w:val="21"/>
        </w:rPr>
      </w:pPr>
      <w:r>
        <w:rPr>
          <w:rFonts w:hint="eastAsia"/>
          <w:b/>
          <w:bCs/>
          <w:color w:val="000000" w:themeColor="text1"/>
          <w:sz w:val="21"/>
          <w:szCs w:val="21"/>
        </w:rPr>
        <w:t>终审意见：</w:t>
      </w:r>
      <w:r>
        <w:rPr>
          <w:rFonts w:hint="eastAsia"/>
          <w:color w:val="000000" w:themeColor="text1"/>
          <w:sz w:val="21"/>
          <w:szCs w:val="21"/>
        </w:rPr>
        <w:t>文章修改后有提高，但还有些问题。请作者根据批注修改所有类似问题；参考文献不能有任何格式问题；要对照投稿须知等本刊网上的所有文件，仔细校对文稿（文字准确，数据和统计可回溯核对）；仔细精炼文字，请压缩300-500字；补齐作者单位和项目资助等信息，按照发表样式提交干净的版本。结论：如果没有上述问题，可以考虑发表；若有问题，则继续退改（有格式问题或错字也会被退稿）。</w:t>
      </w:r>
    </w:p>
    <w:p w14:paraId="545A47D2" w14:textId="77777777" w:rsidR="00A306E6" w:rsidRDefault="00A306E6">
      <w:pPr>
        <w:rPr>
          <w:b/>
          <w:bCs/>
          <w:color w:val="000000" w:themeColor="text1"/>
          <w:sz w:val="21"/>
          <w:szCs w:val="21"/>
        </w:rPr>
      </w:pPr>
    </w:p>
    <w:p w14:paraId="26821F27" w14:textId="77777777" w:rsidR="00A306E6" w:rsidRDefault="00061E48">
      <w:pPr>
        <w:rPr>
          <w:color w:val="000000" w:themeColor="text1"/>
          <w:sz w:val="21"/>
          <w:szCs w:val="21"/>
        </w:rPr>
      </w:pPr>
      <w:r>
        <w:rPr>
          <w:rFonts w:hint="eastAsia"/>
          <w:b/>
          <w:bCs/>
          <w:color w:val="000000" w:themeColor="text1"/>
          <w:sz w:val="21"/>
          <w:szCs w:val="21"/>
        </w:rPr>
        <w:t>回应：</w:t>
      </w:r>
      <w:r>
        <w:rPr>
          <w:rFonts w:hint="eastAsia"/>
          <w:color w:val="000000" w:themeColor="text1"/>
          <w:sz w:val="21"/>
          <w:szCs w:val="21"/>
        </w:rPr>
        <w:t>感谢专家的宝贵建议！</w:t>
      </w:r>
    </w:p>
    <w:p w14:paraId="68F1E92B" w14:textId="1CE9FA9D" w:rsidR="00A306E6" w:rsidRDefault="00061E48">
      <w:pPr>
        <w:rPr>
          <w:color w:val="000000" w:themeColor="text1"/>
          <w:sz w:val="21"/>
          <w:szCs w:val="21"/>
        </w:rPr>
      </w:pPr>
      <w:r>
        <w:rPr>
          <w:rFonts w:hint="eastAsia"/>
          <w:color w:val="000000" w:themeColor="text1"/>
          <w:sz w:val="21"/>
          <w:szCs w:val="21"/>
        </w:rPr>
        <w:t>我们对论文的格式参照《心理技术与应用》期刊官网文件进行了修改，对文稿的</w:t>
      </w:r>
      <w:commentRangeStart w:id="0"/>
      <w:r>
        <w:rPr>
          <w:rFonts w:hint="eastAsia"/>
          <w:color w:val="000000" w:themeColor="text1"/>
          <w:sz w:val="21"/>
          <w:szCs w:val="21"/>
        </w:rPr>
        <w:t>文</w:t>
      </w:r>
      <w:ins w:id="1" w:author="moh" w:date="2022-05-31T15:05:00Z">
        <w:r w:rsidR="00C51F21">
          <w:rPr>
            <w:rFonts w:hint="eastAsia"/>
            <w:color w:val="000000" w:themeColor="text1"/>
            <w:sz w:val="21"/>
            <w:szCs w:val="21"/>
          </w:rPr>
          <w:t>字、</w:t>
        </w:r>
      </w:ins>
      <w:del w:id="2" w:author="moh" w:date="2022-05-31T15:05:00Z">
        <w:r w:rsidDel="00C51F21">
          <w:rPr>
            <w:rFonts w:hint="eastAsia"/>
            <w:color w:val="000000" w:themeColor="text1"/>
            <w:sz w:val="21"/>
            <w:szCs w:val="21"/>
          </w:rPr>
          <w:delText>件</w:delText>
        </w:r>
        <w:commentRangeEnd w:id="0"/>
        <w:r w:rsidDel="00C51F21">
          <w:commentReference w:id="0"/>
        </w:r>
        <w:r w:rsidDel="00C51F21">
          <w:rPr>
            <w:rFonts w:hint="eastAsia"/>
            <w:color w:val="000000" w:themeColor="text1"/>
            <w:sz w:val="21"/>
            <w:szCs w:val="21"/>
          </w:rPr>
          <w:delText>、</w:delText>
        </w:r>
      </w:del>
      <w:r>
        <w:rPr>
          <w:rFonts w:hint="eastAsia"/>
          <w:color w:val="000000" w:themeColor="text1"/>
          <w:sz w:val="21"/>
          <w:szCs w:val="21"/>
        </w:rPr>
        <w:t>数据和统计结果进行了核对，并对文稿进行了精炼（压缩了3</w:t>
      </w:r>
      <w:r>
        <w:rPr>
          <w:color w:val="000000" w:themeColor="text1"/>
          <w:sz w:val="21"/>
          <w:szCs w:val="21"/>
        </w:rPr>
        <w:t>00</w:t>
      </w:r>
      <w:r>
        <w:rPr>
          <w:rFonts w:hint="eastAsia"/>
          <w:color w:val="000000" w:themeColor="text1"/>
          <w:sz w:val="21"/>
          <w:szCs w:val="21"/>
        </w:rPr>
        <w:t>字）。我们补齐了作者的单位信息。</w:t>
      </w:r>
    </w:p>
    <w:p w14:paraId="69DD149A" w14:textId="77777777" w:rsidR="00A306E6" w:rsidRDefault="00A306E6">
      <w:pPr>
        <w:rPr>
          <w:color w:val="000000"/>
          <w:sz w:val="21"/>
          <w:szCs w:val="21"/>
          <w:highlight w:val="yellow"/>
          <w:shd w:val="clear" w:color="auto" w:fill="FFFFFF"/>
        </w:rPr>
      </w:pPr>
    </w:p>
    <w:p w14:paraId="616C3707" w14:textId="77777777" w:rsidR="00A306E6" w:rsidRDefault="00061E48">
      <w:pPr>
        <w:pStyle w:val="a3"/>
        <w:rPr>
          <w:rFonts w:ascii="宋体" w:eastAsia="宋体" w:hAnsi="宋体"/>
          <w:sz w:val="21"/>
          <w:szCs w:val="21"/>
        </w:rPr>
      </w:pPr>
      <w:r>
        <w:rPr>
          <w:rFonts w:ascii="宋体" w:eastAsia="宋体" w:hAnsi="宋体" w:cs="宋体" w:hint="eastAsia"/>
          <w:b/>
          <w:bCs/>
          <w:sz w:val="21"/>
          <w:szCs w:val="21"/>
        </w:rPr>
        <w:t>文中批注内容：</w:t>
      </w:r>
      <w:r>
        <w:rPr>
          <w:rFonts w:ascii="宋体" w:eastAsia="宋体" w:hAnsi="宋体" w:cs="宋体" w:hint="eastAsia"/>
          <w:sz w:val="21"/>
          <w:szCs w:val="21"/>
        </w:rPr>
        <w:t>1</w:t>
      </w:r>
      <w:r>
        <w:rPr>
          <w:rFonts w:ascii="宋体" w:eastAsia="宋体" w:hAnsi="宋体" w:cs="宋体"/>
          <w:sz w:val="21"/>
          <w:szCs w:val="21"/>
        </w:rPr>
        <w:t>.</w:t>
      </w:r>
      <w:r>
        <w:rPr>
          <w:rFonts w:ascii="宋体" w:eastAsia="宋体" w:hAnsi="宋体" w:hint="eastAsia"/>
          <w:sz w:val="21"/>
          <w:szCs w:val="21"/>
        </w:rPr>
        <w:t xml:space="preserve"> 要加上标题  1 问题提出；2</w:t>
      </w:r>
      <w:r>
        <w:rPr>
          <w:rFonts w:ascii="宋体" w:eastAsia="宋体" w:hAnsi="宋体"/>
          <w:sz w:val="21"/>
          <w:szCs w:val="21"/>
        </w:rPr>
        <w:t>.</w:t>
      </w:r>
      <w:r>
        <w:rPr>
          <w:rFonts w:ascii="宋体" w:eastAsia="宋体" w:hAnsi="宋体" w:hint="eastAsia"/>
          <w:sz w:val="21"/>
          <w:szCs w:val="21"/>
        </w:rPr>
        <w:t xml:space="preserve"> 要对照本刊文章的发表样式修改所有标题、标题序号等；3</w:t>
      </w:r>
      <w:r>
        <w:rPr>
          <w:rFonts w:ascii="宋体" w:eastAsia="宋体" w:hAnsi="宋体"/>
          <w:sz w:val="21"/>
          <w:szCs w:val="21"/>
        </w:rPr>
        <w:t xml:space="preserve">. </w:t>
      </w:r>
      <w:r>
        <w:rPr>
          <w:rFonts w:ascii="宋体" w:eastAsia="宋体" w:hAnsi="宋体" w:hint="eastAsia"/>
          <w:sz w:val="21"/>
          <w:szCs w:val="21"/>
        </w:rPr>
        <w:t>社交网站使用强度量表的拟合问题，以及其他量表的卡方除自由度指标差的问题；4</w:t>
      </w:r>
      <w:r>
        <w:rPr>
          <w:rFonts w:ascii="宋体" w:eastAsia="宋体" w:hAnsi="宋体"/>
          <w:sz w:val="21"/>
          <w:szCs w:val="21"/>
        </w:rPr>
        <w:t>.</w:t>
      </w:r>
      <w:r>
        <w:rPr>
          <w:rFonts w:ascii="宋体" w:eastAsia="宋体" w:hAnsi="宋体" w:hint="eastAsia"/>
          <w:sz w:val="21"/>
          <w:szCs w:val="21"/>
        </w:rPr>
        <w:t xml:space="preserve"> 凡是差异、相关之类，都要说清楚方向。全文核对这类情况；5</w:t>
      </w:r>
      <w:r>
        <w:rPr>
          <w:rFonts w:ascii="宋体" w:eastAsia="宋体" w:hAnsi="宋体"/>
          <w:sz w:val="21"/>
          <w:szCs w:val="21"/>
        </w:rPr>
        <w:t xml:space="preserve">. </w:t>
      </w:r>
      <w:r>
        <w:rPr>
          <w:rFonts w:ascii="宋体" w:eastAsia="宋体" w:hAnsi="宋体" w:hint="eastAsia"/>
          <w:sz w:val="21"/>
          <w:szCs w:val="21"/>
        </w:rPr>
        <w:t>统计符号斜体；6</w:t>
      </w:r>
      <w:r>
        <w:rPr>
          <w:rFonts w:ascii="宋体" w:eastAsia="宋体" w:hAnsi="宋体"/>
          <w:sz w:val="21"/>
          <w:szCs w:val="21"/>
        </w:rPr>
        <w:t xml:space="preserve">. </w:t>
      </w:r>
      <w:r>
        <w:rPr>
          <w:rFonts w:ascii="宋体" w:eastAsia="宋体" w:hAnsi="宋体" w:hint="eastAsia"/>
          <w:sz w:val="21"/>
          <w:szCs w:val="21"/>
        </w:rPr>
        <w:t>文字大小要合适，图框可缩小。要美观精致。修改所有图；</w:t>
      </w:r>
      <w:r>
        <w:rPr>
          <w:rFonts w:ascii="宋体" w:eastAsia="宋体" w:hAnsi="宋体"/>
          <w:sz w:val="21"/>
          <w:szCs w:val="21"/>
        </w:rPr>
        <w:t xml:space="preserve">7. </w:t>
      </w:r>
      <w:r>
        <w:rPr>
          <w:rFonts w:ascii="宋体" w:eastAsia="宋体" w:hAnsi="宋体" w:hint="eastAsia"/>
          <w:sz w:val="21"/>
          <w:szCs w:val="21"/>
        </w:rPr>
        <w:t>其他格式问题</w:t>
      </w:r>
    </w:p>
    <w:p w14:paraId="0F87F4A4" w14:textId="77777777" w:rsidR="00A306E6" w:rsidRDefault="00A306E6">
      <w:pPr>
        <w:spacing w:line="360" w:lineRule="auto"/>
        <w:rPr>
          <w:b/>
          <w:bCs/>
          <w:sz w:val="21"/>
          <w:szCs w:val="21"/>
        </w:rPr>
      </w:pPr>
    </w:p>
    <w:p w14:paraId="6DC0FD09" w14:textId="77777777" w:rsidR="00A306E6" w:rsidRDefault="00061E48">
      <w:pPr>
        <w:spacing w:line="360" w:lineRule="auto"/>
        <w:rPr>
          <w:sz w:val="21"/>
          <w:szCs w:val="21"/>
        </w:rPr>
      </w:pPr>
      <w:r>
        <w:rPr>
          <w:rFonts w:hint="eastAsia"/>
          <w:b/>
          <w:bCs/>
          <w:sz w:val="21"/>
          <w:szCs w:val="21"/>
        </w:rPr>
        <w:t>回应:</w:t>
      </w:r>
      <w:r>
        <w:rPr>
          <w:rFonts w:hint="eastAsia"/>
          <w:sz w:val="21"/>
          <w:szCs w:val="21"/>
        </w:rPr>
        <w:t>感谢专家宝贵的意见！</w:t>
      </w:r>
    </w:p>
    <w:p w14:paraId="1FB82AB9" w14:textId="3ADD9894" w:rsidR="00A306E6" w:rsidRDefault="00061E48">
      <w:pPr>
        <w:pStyle w:val="a5"/>
        <w:numPr>
          <w:ilvl w:val="0"/>
          <w:numId w:val="1"/>
        </w:numPr>
        <w:spacing w:line="360" w:lineRule="auto"/>
        <w:ind w:firstLine="420"/>
        <w:rPr>
          <w:ins w:id="3" w:author="李鹏" w:date="2022-05-31T01:15:00Z"/>
          <w:rFonts w:ascii="宋体" w:eastAsia="宋体" w:hAnsi="宋体" w:cs="宋体"/>
          <w:sz w:val="21"/>
          <w:szCs w:val="21"/>
        </w:rPr>
        <w:pPrChange w:id="4" w:author="李鹏" w:date="2022-05-30T11:40:00Z">
          <w:pPr>
            <w:pStyle w:val="a5"/>
            <w:numPr>
              <w:numId w:val="1"/>
            </w:numPr>
            <w:spacing w:line="360" w:lineRule="auto"/>
            <w:ind w:left="360" w:firstLineChars="0" w:hanging="360"/>
          </w:pPr>
        </w:pPrChange>
      </w:pPr>
      <w:r>
        <w:rPr>
          <w:rFonts w:ascii="宋体" w:eastAsia="宋体" w:hAnsi="宋体" w:cs="宋体" w:hint="eastAsia"/>
          <w:sz w:val="21"/>
          <w:szCs w:val="21"/>
        </w:rPr>
        <w:t>我们对文章的标题进行了添加和修改，并添加“结论”部分。2</w:t>
      </w:r>
      <w:r>
        <w:rPr>
          <w:rFonts w:ascii="宋体" w:eastAsia="宋体" w:hAnsi="宋体" w:cs="宋体"/>
          <w:sz w:val="21"/>
          <w:szCs w:val="21"/>
        </w:rPr>
        <w:t xml:space="preserve">. </w:t>
      </w:r>
      <w:r>
        <w:rPr>
          <w:rFonts w:ascii="宋体" w:eastAsia="宋体" w:hAnsi="宋体" w:cs="宋体" w:hint="eastAsia"/>
          <w:sz w:val="21"/>
          <w:szCs w:val="21"/>
        </w:rPr>
        <w:t>我们对文章标题的序号也进行了修改。</w:t>
      </w:r>
      <w:r>
        <w:rPr>
          <w:rFonts w:ascii="宋体" w:eastAsia="宋体" w:hAnsi="宋体" w:cs="宋体"/>
          <w:sz w:val="21"/>
          <w:szCs w:val="21"/>
        </w:rPr>
        <w:t xml:space="preserve">3. </w:t>
      </w:r>
      <w:r>
        <w:rPr>
          <w:rFonts w:ascii="宋体" w:eastAsia="宋体" w:hAnsi="宋体" w:cs="宋体" w:hint="eastAsia"/>
          <w:sz w:val="21"/>
          <w:szCs w:val="21"/>
        </w:rPr>
        <w:t>关于社交网站使用强度量表和其他量表拟合问题，具体</w:t>
      </w:r>
      <w:del w:id="5" w:author="李鹏" w:date="2022-05-30T11:13:00Z">
        <w:r>
          <w:rPr>
            <w:rFonts w:ascii="宋体" w:eastAsia="宋体" w:hAnsi="宋体" w:cs="宋体"/>
            <w:sz w:val="21"/>
            <w:szCs w:val="21"/>
          </w:rPr>
          <w:delText>修改</w:delText>
        </w:r>
      </w:del>
      <w:ins w:id="6" w:author="李鹏" w:date="2022-05-30T11:13:00Z">
        <w:r>
          <w:rPr>
            <w:rFonts w:ascii="宋体" w:eastAsia="宋体" w:hAnsi="宋体" w:cs="宋体" w:hint="eastAsia"/>
            <w:sz w:val="21"/>
            <w:szCs w:val="21"/>
          </w:rPr>
          <w:t>补充</w:t>
        </w:r>
      </w:ins>
      <w:r>
        <w:rPr>
          <w:rFonts w:ascii="宋体" w:eastAsia="宋体" w:hAnsi="宋体" w:cs="宋体" w:hint="eastAsia"/>
          <w:sz w:val="21"/>
          <w:szCs w:val="21"/>
        </w:rPr>
        <w:t>如下：“</w:t>
      </w:r>
      <w:del w:id="7" w:author="李鹏" w:date="2022-05-30T11:17:00Z">
        <w:r>
          <w:rPr>
            <w:rFonts w:ascii="宋体" w:eastAsia="宋体" w:hAnsi="宋体" w:cs="宋体" w:hint="eastAsia"/>
            <w:sz w:val="21"/>
            <w:szCs w:val="21"/>
          </w:rPr>
          <w:delText>我们经过数据进一步分析，结果表明</w:delText>
        </w:r>
      </w:del>
      <w:r>
        <w:rPr>
          <w:rFonts w:ascii="宋体" w:eastAsia="宋体" w:hAnsi="宋体" w:cs="宋体" w:hint="eastAsia"/>
          <w:sz w:val="21"/>
          <w:szCs w:val="21"/>
        </w:rPr>
        <w:t>根据修正指数，逐步添加四项误差相关后，验证性因子分析的拟合指数</w:t>
      </w:r>
      <w:ins w:id="8" w:author="李鹏" w:date="2022-05-30T11:18:00Z">
        <w:r>
          <w:rPr>
            <w:rFonts w:ascii="宋体" w:eastAsia="宋体" w:hAnsi="宋体" w:cs="宋体" w:hint="eastAsia"/>
            <w:sz w:val="21"/>
            <w:szCs w:val="21"/>
          </w:rPr>
          <w:t>可达到拟合较好</w:t>
        </w:r>
      </w:ins>
      <w:del w:id="9" w:author="李鹏" w:date="2022-05-30T11:18:00Z">
        <w:r>
          <w:rPr>
            <w:rFonts w:ascii="宋体" w:eastAsia="宋体" w:hAnsi="宋体" w:cs="宋体"/>
            <w:sz w:val="21"/>
            <w:szCs w:val="21"/>
          </w:rPr>
          <w:delText>在可接受</w:delText>
        </w:r>
      </w:del>
      <w:ins w:id="10" w:author="李鹏" w:date="2022-05-30T11:18:00Z">
        <w:r>
          <w:rPr>
            <w:rFonts w:ascii="宋体" w:eastAsia="宋体" w:hAnsi="宋体" w:cs="宋体" w:hint="eastAsia"/>
            <w:sz w:val="21"/>
            <w:szCs w:val="21"/>
          </w:rPr>
          <w:t>的</w:t>
        </w:r>
      </w:ins>
      <w:r>
        <w:rPr>
          <w:rFonts w:ascii="宋体" w:eastAsia="宋体" w:hAnsi="宋体" w:cs="宋体" w:hint="eastAsia"/>
          <w:sz w:val="21"/>
          <w:szCs w:val="21"/>
        </w:rPr>
        <w:t>范围</w:t>
      </w:r>
      <w:del w:id="11" w:author="李鹏" w:date="2022-05-30T11:18:00Z">
        <w:r>
          <w:rPr>
            <w:rFonts w:ascii="宋体" w:eastAsia="宋体" w:hAnsi="宋体" w:cs="宋体" w:hint="eastAsia"/>
            <w:sz w:val="21"/>
            <w:szCs w:val="21"/>
          </w:rPr>
          <w:delText>内</w:delText>
        </w:r>
      </w:del>
      <w:r>
        <w:rPr>
          <w:rFonts w:ascii="宋体" w:eastAsia="宋体" w:hAnsi="宋体" w:cs="宋体" w:hint="eastAsia"/>
          <w:sz w:val="21"/>
          <w:szCs w:val="21"/>
        </w:rPr>
        <w:t>：</w:t>
      </w:r>
      <w:r>
        <w:sym w:font="Symbol" w:char="F063"/>
      </w:r>
      <w:r>
        <w:rPr>
          <w:sz w:val="21"/>
          <w:szCs w:val="21"/>
          <w:vertAlign w:val="superscript"/>
        </w:rPr>
        <w:t>2</w:t>
      </w:r>
      <w:r>
        <w:rPr>
          <w:sz w:val="21"/>
          <w:szCs w:val="21"/>
        </w:rPr>
        <w:t>/</w:t>
      </w:r>
      <w:proofErr w:type="spellStart"/>
      <w:r>
        <w:rPr>
          <w:i/>
          <w:iCs/>
          <w:sz w:val="21"/>
          <w:szCs w:val="21"/>
        </w:rPr>
        <w:t>df</w:t>
      </w:r>
      <w:proofErr w:type="spellEnd"/>
      <w:r>
        <w:rPr>
          <w:sz w:val="21"/>
          <w:szCs w:val="21"/>
        </w:rPr>
        <w:t>=5.54</w:t>
      </w:r>
      <w:r>
        <w:rPr>
          <w:rFonts w:ascii="宋体" w:eastAsia="宋体" w:hAnsi="宋体" w:cs="宋体" w:hint="eastAsia"/>
          <w:sz w:val="21"/>
          <w:szCs w:val="21"/>
        </w:rPr>
        <w:t>，</w:t>
      </w:r>
      <w:r>
        <w:rPr>
          <w:sz w:val="21"/>
          <w:szCs w:val="21"/>
        </w:rPr>
        <w:t>RMSEA=0.067</w:t>
      </w:r>
      <w:r>
        <w:rPr>
          <w:rFonts w:ascii="宋体" w:eastAsia="宋体" w:hAnsi="宋体" w:cs="宋体" w:hint="eastAsia"/>
          <w:sz w:val="21"/>
          <w:szCs w:val="21"/>
        </w:rPr>
        <w:t>，</w:t>
      </w:r>
      <w:r>
        <w:rPr>
          <w:sz w:val="21"/>
          <w:szCs w:val="21"/>
        </w:rPr>
        <w:t>CFI=0.99</w:t>
      </w:r>
      <w:r>
        <w:rPr>
          <w:rFonts w:ascii="宋体" w:eastAsia="宋体" w:hAnsi="宋体" w:cs="宋体" w:hint="eastAsia"/>
          <w:sz w:val="21"/>
          <w:szCs w:val="21"/>
        </w:rPr>
        <w:t>，</w:t>
      </w:r>
      <w:r>
        <w:rPr>
          <w:sz w:val="21"/>
          <w:szCs w:val="21"/>
        </w:rPr>
        <w:t>SRMR=0.015</w:t>
      </w:r>
      <w:del w:id="12" w:author="李鹏" w:date="2022-05-30T11:25:00Z">
        <w:r>
          <w:rPr>
            <w:rFonts w:ascii="宋体" w:eastAsia="宋体" w:hAnsi="宋体" w:cs="宋体" w:hint="eastAsia"/>
            <w:sz w:val="21"/>
            <w:szCs w:val="21"/>
          </w:rPr>
          <w:delText>；</w:delText>
        </w:r>
      </w:del>
      <w:ins w:id="13" w:author="李鹏" w:date="2022-05-30T11:25:00Z">
        <w:r>
          <w:rPr>
            <w:rFonts w:ascii="宋体" w:eastAsia="宋体" w:hAnsi="宋体" w:cs="宋体" w:hint="eastAsia"/>
            <w:sz w:val="21"/>
            <w:szCs w:val="21"/>
          </w:rPr>
          <w:t>。</w:t>
        </w:r>
      </w:ins>
      <w:r>
        <w:rPr>
          <w:rFonts w:ascii="宋体" w:eastAsia="宋体" w:hAnsi="宋体" w:cs="宋体" w:hint="eastAsia"/>
          <w:sz w:val="21"/>
          <w:szCs w:val="21"/>
        </w:rPr>
        <w:t>表明量表可能存在多维结构或高阶结构，</w:t>
      </w:r>
      <w:ins w:id="14" w:author="李鹏" w:date="2022-05-30T11:26:00Z">
        <w:r>
          <w:rPr>
            <w:rFonts w:ascii="宋体" w:eastAsia="宋体" w:hAnsi="宋体" w:cs="宋体" w:hint="eastAsia"/>
            <w:sz w:val="21"/>
            <w:szCs w:val="21"/>
          </w:rPr>
          <w:t>但</w:t>
        </w:r>
      </w:ins>
      <w:r>
        <w:rPr>
          <w:rFonts w:ascii="宋体" w:eastAsia="宋体" w:hAnsi="宋体" w:cs="宋体" w:hint="eastAsia"/>
          <w:sz w:val="21"/>
          <w:szCs w:val="21"/>
        </w:rPr>
        <w:t>考虑到本研究仅采用量表总分</w:t>
      </w:r>
      <w:ins w:id="15" w:author="李鹏" w:date="2022-05-30T11:26:00Z">
        <w:r>
          <w:rPr>
            <w:rFonts w:ascii="宋体" w:eastAsia="宋体" w:hAnsi="宋体" w:cs="宋体" w:hint="eastAsia"/>
            <w:sz w:val="21"/>
            <w:szCs w:val="21"/>
          </w:rPr>
          <w:t>作为测量指标</w:t>
        </w:r>
      </w:ins>
      <w:r>
        <w:rPr>
          <w:rFonts w:ascii="宋体" w:eastAsia="宋体" w:hAnsi="宋体" w:cs="宋体" w:hint="eastAsia"/>
          <w:sz w:val="21"/>
          <w:szCs w:val="21"/>
        </w:rPr>
        <w:t>，对</w:t>
      </w:r>
      <w:ins w:id="16" w:author="李鹏" w:date="2022-05-30T11:26:00Z">
        <w:r>
          <w:rPr>
            <w:rFonts w:ascii="宋体" w:eastAsia="宋体" w:hAnsi="宋体" w:cs="宋体" w:hint="eastAsia"/>
            <w:sz w:val="21"/>
            <w:szCs w:val="21"/>
          </w:rPr>
          <w:t>本</w:t>
        </w:r>
      </w:ins>
      <w:r>
        <w:rPr>
          <w:rFonts w:ascii="宋体" w:eastAsia="宋体" w:hAnsi="宋体" w:cs="宋体" w:hint="eastAsia"/>
          <w:sz w:val="21"/>
          <w:szCs w:val="21"/>
        </w:rPr>
        <w:t>量表</w:t>
      </w:r>
      <w:ins w:id="17" w:author="李鹏" w:date="2022-05-30T11:26:00Z">
        <w:r>
          <w:rPr>
            <w:rFonts w:ascii="宋体" w:eastAsia="宋体" w:hAnsi="宋体" w:cs="宋体" w:hint="eastAsia"/>
            <w:sz w:val="21"/>
            <w:szCs w:val="21"/>
          </w:rPr>
          <w:t>的</w:t>
        </w:r>
      </w:ins>
      <w:r>
        <w:rPr>
          <w:rFonts w:ascii="宋体" w:eastAsia="宋体" w:hAnsi="宋体" w:cs="宋体" w:hint="eastAsia"/>
          <w:sz w:val="21"/>
          <w:szCs w:val="21"/>
        </w:rPr>
        <w:t>维度</w:t>
      </w:r>
      <w:ins w:id="18" w:author="李鹏" w:date="2022-05-30T11:26:00Z">
        <w:r>
          <w:rPr>
            <w:rFonts w:ascii="宋体" w:eastAsia="宋体" w:hAnsi="宋体" w:cs="宋体" w:hint="eastAsia"/>
            <w:sz w:val="21"/>
            <w:szCs w:val="21"/>
          </w:rPr>
          <w:t>结构</w:t>
        </w:r>
      </w:ins>
      <w:r>
        <w:rPr>
          <w:rFonts w:ascii="宋体" w:eastAsia="宋体" w:hAnsi="宋体" w:cs="宋体" w:hint="eastAsia"/>
          <w:sz w:val="21"/>
          <w:szCs w:val="21"/>
        </w:rPr>
        <w:t>不做深入讨论”。</w:t>
      </w:r>
      <w:ins w:id="19" w:author="李鹏" w:date="2022-05-30T11:27:00Z">
        <w:r>
          <w:rPr>
            <w:rFonts w:ascii="宋体" w:eastAsia="宋体" w:hAnsi="宋体" w:cs="宋体" w:hint="eastAsia"/>
            <w:sz w:val="21"/>
            <w:szCs w:val="21"/>
          </w:rPr>
          <w:t>此外，</w:t>
        </w:r>
      </w:ins>
      <w:r>
        <w:rPr>
          <w:rFonts w:ascii="宋体" w:eastAsia="宋体" w:hAnsi="宋体" w:cs="宋体" w:hint="eastAsia"/>
          <w:sz w:val="21"/>
          <w:szCs w:val="21"/>
        </w:rPr>
        <w:t>由于本研究使用的所有量表都为单维结构，均以总分为参照指标，而且样本量较大，</w:t>
      </w:r>
      <w:ins w:id="20" w:author="李鹏" w:date="2022-05-30T11:29:00Z">
        <w:r>
          <w:rPr>
            <w:rFonts w:ascii="宋体" w:eastAsia="宋体" w:hAnsi="宋体" w:cs="宋体" w:hint="eastAsia"/>
            <w:sz w:val="21"/>
            <w:szCs w:val="21"/>
          </w:rPr>
          <w:t>全国28个省区</w:t>
        </w:r>
      </w:ins>
      <w:ins w:id="21" w:author="李鹏" w:date="2022-05-30T11:30:00Z">
        <w:r>
          <w:rPr>
            <w:rFonts w:ascii="宋体" w:eastAsia="宋体" w:hAnsi="宋体" w:cs="宋体" w:hint="eastAsia"/>
            <w:sz w:val="21"/>
            <w:szCs w:val="21"/>
          </w:rPr>
          <w:t>不同类型院校</w:t>
        </w:r>
      </w:ins>
      <w:r>
        <w:rPr>
          <w:rFonts w:ascii="宋体" w:eastAsia="宋体" w:hAnsi="宋体" w:cs="宋体" w:hint="eastAsia"/>
          <w:sz w:val="21"/>
          <w:szCs w:val="21"/>
        </w:rPr>
        <w:t>共</w:t>
      </w:r>
      <w:del w:id="22" w:author="李鹏" w:date="2022-05-30T11:29:00Z">
        <w:r>
          <w:rPr>
            <w:rFonts w:ascii="宋体" w:eastAsia="宋体" w:hAnsi="宋体" w:cs="宋体" w:hint="eastAsia"/>
            <w:sz w:val="21"/>
            <w:szCs w:val="21"/>
          </w:rPr>
          <w:delText>有</w:delText>
        </w:r>
      </w:del>
      <w:r>
        <w:rPr>
          <w:rFonts w:ascii="宋体" w:eastAsia="宋体" w:hAnsi="宋体" w:cs="宋体" w:hint="eastAsia"/>
          <w:sz w:val="21"/>
          <w:szCs w:val="21"/>
        </w:rPr>
        <w:t>1</w:t>
      </w:r>
      <w:r>
        <w:rPr>
          <w:rFonts w:ascii="宋体" w:eastAsia="宋体" w:hAnsi="宋体" w:cs="宋体"/>
          <w:sz w:val="21"/>
          <w:szCs w:val="21"/>
        </w:rPr>
        <w:t>014</w:t>
      </w:r>
      <w:r>
        <w:rPr>
          <w:rFonts w:ascii="宋体" w:eastAsia="宋体" w:hAnsi="宋体" w:cs="宋体" w:hint="eastAsia"/>
          <w:sz w:val="21"/>
          <w:szCs w:val="21"/>
        </w:rPr>
        <w:t>名大学生</w:t>
      </w:r>
      <w:ins w:id="23" w:author="李鹏" w:date="2022-05-30T11:29:00Z">
        <w:r>
          <w:rPr>
            <w:rFonts w:ascii="宋体" w:eastAsia="宋体" w:hAnsi="宋体" w:cs="宋体" w:hint="eastAsia"/>
            <w:sz w:val="21"/>
            <w:szCs w:val="21"/>
          </w:rPr>
          <w:t>在线</w:t>
        </w:r>
      </w:ins>
      <w:r>
        <w:rPr>
          <w:rFonts w:ascii="宋体" w:eastAsia="宋体" w:hAnsi="宋体" w:cs="宋体" w:hint="eastAsia"/>
          <w:sz w:val="21"/>
          <w:szCs w:val="21"/>
        </w:rPr>
        <w:t>参加测验，这</w:t>
      </w:r>
      <w:ins w:id="24" w:author="李鹏" w:date="2022-05-30T11:38:00Z">
        <w:r>
          <w:rPr>
            <w:rFonts w:ascii="宋体" w:eastAsia="宋体" w:hAnsi="宋体" w:cs="宋体" w:hint="eastAsia"/>
            <w:sz w:val="21"/>
            <w:szCs w:val="21"/>
          </w:rPr>
          <w:t>都</w:t>
        </w:r>
      </w:ins>
      <w:r>
        <w:rPr>
          <w:rFonts w:ascii="宋体" w:eastAsia="宋体" w:hAnsi="宋体" w:cs="宋体" w:hint="eastAsia"/>
          <w:sz w:val="21"/>
          <w:szCs w:val="21"/>
        </w:rPr>
        <w:t>可能导致了模型中</w:t>
      </w:r>
      <w:ins w:id="25" w:author="李鹏" w:date="2022-05-30T11:35:00Z">
        <w:r>
          <w:rPr>
            <w:rFonts w:ascii="宋体" w:eastAsia="宋体" w:hAnsi="宋体" w:cs="宋体" w:hint="eastAsia"/>
            <w:sz w:val="21"/>
            <w:szCs w:val="21"/>
          </w:rPr>
          <w:t>方差要比同类研究中的</w:t>
        </w:r>
      </w:ins>
      <w:ins w:id="26" w:author="李鹏" w:date="2022-05-30T11:39:00Z">
        <w:r>
          <w:rPr>
            <w:rFonts w:ascii="宋体" w:eastAsia="宋体" w:hAnsi="宋体" w:cs="宋体" w:hint="eastAsia"/>
            <w:sz w:val="21"/>
            <w:szCs w:val="21"/>
          </w:rPr>
          <w:t>偏</w:t>
        </w:r>
      </w:ins>
      <w:ins w:id="27" w:author="李鹏" w:date="2022-05-30T11:35:00Z">
        <w:r>
          <w:rPr>
            <w:rFonts w:ascii="宋体" w:eastAsia="宋体" w:hAnsi="宋体" w:cs="宋体" w:hint="eastAsia"/>
            <w:sz w:val="21"/>
            <w:szCs w:val="21"/>
          </w:rPr>
          <w:t>大</w:t>
        </w:r>
      </w:ins>
      <w:del w:id="28" w:author="李鹏" w:date="2022-05-30T11:36:00Z">
        <w:r>
          <w:rPr>
            <w:rFonts w:ascii="宋体" w:eastAsia="宋体" w:hAnsi="宋体" w:cs="宋体" w:hint="eastAsia"/>
            <w:sz w:val="21"/>
            <w:szCs w:val="21"/>
          </w:rPr>
          <w:delText>自由度较小</w:delText>
        </w:r>
      </w:del>
      <w:r>
        <w:rPr>
          <w:rFonts w:ascii="宋体" w:eastAsia="宋体" w:hAnsi="宋体" w:cs="宋体" w:hint="eastAsia"/>
          <w:sz w:val="21"/>
          <w:szCs w:val="21"/>
        </w:rPr>
        <w:t>，</w:t>
      </w:r>
      <w:ins w:id="29" w:author="李鹏" w:date="2022-05-30T11:38:00Z">
        <w:r>
          <w:rPr>
            <w:rFonts w:ascii="宋体" w:eastAsia="宋体" w:hAnsi="宋体" w:cs="宋体" w:hint="eastAsia"/>
            <w:sz w:val="21"/>
            <w:szCs w:val="21"/>
          </w:rPr>
          <w:t>因而</w:t>
        </w:r>
      </w:ins>
      <w:r>
        <w:sym w:font="Symbol" w:char="F063"/>
      </w:r>
      <w:r>
        <w:rPr>
          <w:sz w:val="21"/>
          <w:szCs w:val="21"/>
          <w:vertAlign w:val="superscript"/>
        </w:rPr>
        <w:t>2</w:t>
      </w:r>
      <w:r>
        <w:rPr>
          <w:sz w:val="21"/>
          <w:szCs w:val="21"/>
        </w:rPr>
        <w:t>/</w:t>
      </w:r>
      <w:proofErr w:type="spellStart"/>
      <w:r>
        <w:rPr>
          <w:i/>
          <w:iCs/>
          <w:sz w:val="21"/>
          <w:szCs w:val="21"/>
        </w:rPr>
        <w:t>df</w:t>
      </w:r>
      <w:proofErr w:type="spellEnd"/>
      <w:r>
        <w:rPr>
          <w:rFonts w:ascii="宋体" w:eastAsia="宋体" w:hAnsi="宋体" w:cs="宋体" w:hint="eastAsia"/>
          <w:sz w:val="21"/>
          <w:szCs w:val="21"/>
        </w:rPr>
        <w:t>和</w:t>
      </w:r>
      <w:r>
        <w:rPr>
          <w:sz w:val="21"/>
          <w:szCs w:val="21"/>
        </w:rPr>
        <w:t>RMSEA</w:t>
      </w:r>
      <w:r>
        <w:rPr>
          <w:rFonts w:ascii="宋体" w:eastAsia="宋体" w:hAnsi="宋体" w:cs="宋体" w:hint="eastAsia"/>
          <w:sz w:val="21"/>
          <w:szCs w:val="21"/>
        </w:rPr>
        <w:t>指标</w:t>
      </w:r>
      <w:ins w:id="30" w:author="李鹏" w:date="2022-05-30T11:39:00Z">
        <w:r>
          <w:rPr>
            <w:rFonts w:ascii="宋体" w:eastAsia="宋体" w:hAnsi="宋体" w:cs="宋体" w:hint="eastAsia"/>
            <w:sz w:val="21"/>
            <w:szCs w:val="21"/>
          </w:rPr>
          <w:t>偏</w:t>
        </w:r>
      </w:ins>
      <w:r>
        <w:rPr>
          <w:rFonts w:ascii="宋体" w:eastAsia="宋体" w:hAnsi="宋体" w:cs="宋体" w:hint="eastAsia"/>
          <w:sz w:val="21"/>
          <w:szCs w:val="21"/>
        </w:rPr>
        <w:t>大。</w:t>
      </w:r>
      <w:commentRangeStart w:id="31"/>
      <w:ins w:id="32" w:author="李鹏" w:date="2022-05-30T22:49:00Z">
        <w:r w:rsidRPr="00813468">
          <w:rPr>
            <w:rFonts w:ascii="宋体" w:eastAsia="宋体" w:hAnsi="宋体" w:cs="宋体" w:hint="eastAsia"/>
            <w:sz w:val="21"/>
            <w:szCs w:val="21"/>
          </w:rPr>
          <w:t>例如：</w:t>
        </w:r>
      </w:ins>
      <w:ins w:id="33" w:author="moh" w:date="2022-05-31T16:51:00Z">
        <w:r w:rsidR="00813468">
          <w:rPr>
            <w:rFonts w:ascii="宋体" w:eastAsia="宋体" w:hAnsi="宋体" w:cs="宋体" w:hint="eastAsia"/>
            <w:sz w:val="21"/>
            <w:szCs w:val="21"/>
          </w:rPr>
          <w:t>在</w:t>
        </w:r>
      </w:ins>
      <w:ins w:id="34" w:author="moh" w:date="2022-05-31T16:52:00Z">
        <w:r w:rsidR="000666BF">
          <w:rPr>
            <w:rFonts w:ascii="宋体" w:eastAsia="宋体" w:hAnsi="宋体" w:cs="宋体" w:hint="eastAsia"/>
            <w:sz w:val="21"/>
            <w:szCs w:val="21"/>
          </w:rPr>
          <w:t>孔莲等人的研究中</w:t>
        </w:r>
        <w:r w:rsidR="000666BF" w:rsidRPr="0092429C">
          <w:rPr>
            <w:rFonts w:ascii="宋体" w:hAnsi="宋体" w:cs="Arial" w:hint="eastAsia"/>
            <w:color w:val="000000"/>
            <w:sz w:val="21"/>
            <w:szCs w:val="21"/>
            <w:shd w:val="clear" w:color="auto" w:fill="FFFFFF"/>
          </w:rPr>
          <w:t>（20</w:t>
        </w:r>
        <w:r w:rsidR="000666BF">
          <w:rPr>
            <w:rFonts w:ascii="宋体" w:hAnsi="宋体" w:cs="Arial"/>
            <w:color w:val="000000"/>
            <w:sz w:val="21"/>
            <w:szCs w:val="21"/>
            <w:shd w:val="clear" w:color="auto" w:fill="FFFFFF"/>
          </w:rPr>
          <w:t>21</w:t>
        </w:r>
        <w:r w:rsidR="000666BF" w:rsidRPr="0092429C">
          <w:rPr>
            <w:rFonts w:ascii="宋体" w:hAnsi="宋体" w:cs="Arial" w:hint="eastAsia"/>
            <w:color w:val="000000"/>
            <w:sz w:val="21"/>
            <w:szCs w:val="21"/>
            <w:shd w:val="clear" w:color="auto" w:fill="FFFFFF"/>
          </w:rPr>
          <w:t>）</w:t>
        </w:r>
        <w:r w:rsidR="000666BF">
          <w:rPr>
            <w:rFonts w:ascii="宋体" w:eastAsia="宋体" w:hAnsi="宋体" w:cs="宋体" w:hint="eastAsia"/>
            <w:color w:val="000000"/>
            <w:sz w:val="21"/>
            <w:szCs w:val="21"/>
            <w:shd w:val="clear" w:color="auto" w:fill="FFFFFF"/>
          </w:rPr>
          <w:t>，社交网站（</w:t>
        </w:r>
      </w:ins>
      <w:ins w:id="35" w:author="moh" w:date="2022-05-31T16:53:00Z">
        <w:r w:rsidR="000666BF">
          <w:rPr>
            <w:rFonts w:ascii="宋体" w:eastAsia="宋体" w:hAnsi="宋体" w:cs="宋体" w:hint="eastAsia"/>
            <w:color w:val="000000"/>
            <w:sz w:val="21"/>
            <w:szCs w:val="21"/>
            <w:shd w:val="clear" w:color="auto" w:fill="FFFFFF"/>
          </w:rPr>
          <w:t>微信</w:t>
        </w:r>
      </w:ins>
      <w:ins w:id="36" w:author="moh" w:date="2022-05-31T16:52:00Z">
        <w:r w:rsidR="000666BF">
          <w:rPr>
            <w:rFonts w:ascii="宋体" w:eastAsia="宋体" w:hAnsi="宋体" w:cs="宋体" w:hint="eastAsia"/>
            <w:color w:val="000000"/>
            <w:sz w:val="21"/>
            <w:szCs w:val="21"/>
            <w:shd w:val="clear" w:color="auto" w:fill="FFFFFF"/>
          </w:rPr>
          <w:t>）使用强度量表得分均值为</w:t>
        </w:r>
      </w:ins>
      <w:ins w:id="37" w:author="moh" w:date="2022-05-31T16:53:00Z">
        <w:r w:rsidR="000666BF">
          <w:rPr>
            <w:rFonts w:ascii="宋体" w:eastAsia="宋体" w:hAnsi="宋体" w:cs="宋体" w:hint="eastAsia"/>
            <w:color w:val="000000"/>
            <w:sz w:val="21"/>
            <w:szCs w:val="21"/>
            <w:shd w:val="clear" w:color="auto" w:fill="FFFFFF"/>
          </w:rPr>
          <w:t>3</w:t>
        </w:r>
        <w:r w:rsidR="000666BF">
          <w:rPr>
            <w:rFonts w:ascii="宋体" w:eastAsia="宋体" w:hAnsi="宋体" w:cs="宋体"/>
            <w:color w:val="000000"/>
            <w:sz w:val="21"/>
            <w:szCs w:val="21"/>
            <w:shd w:val="clear" w:color="auto" w:fill="FFFFFF"/>
          </w:rPr>
          <w:t>.75</w:t>
        </w:r>
        <w:r w:rsidR="000666BF">
          <w:rPr>
            <w:rFonts w:ascii="宋体" w:eastAsia="宋体" w:hAnsi="宋体" w:cs="宋体" w:hint="eastAsia"/>
            <w:color w:val="000000"/>
            <w:sz w:val="21"/>
            <w:szCs w:val="21"/>
            <w:shd w:val="clear" w:color="auto" w:fill="FFFFFF"/>
          </w:rPr>
          <w:t>，标准差为0</w:t>
        </w:r>
        <w:r w:rsidR="000666BF">
          <w:rPr>
            <w:rFonts w:ascii="宋体" w:eastAsia="宋体" w:hAnsi="宋体" w:cs="宋体"/>
            <w:color w:val="000000"/>
            <w:sz w:val="21"/>
            <w:szCs w:val="21"/>
            <w:shd w:val="clear" w:color="auto" w:fill="FFFFFF"/>
          </w:rPr>
          <w:t>.79</w:t>
        </w:r>
        <w:r w:rsidR="000666BF">
          <w:rPr>
            <w:rFonts w:ascii="宋体" w:eastAsia="宋体" w:hAnsi="宋体" w:cs="宋体" w:hint="eastAsia"/>
            <w:color w:val="000000"/>
            <w:sz w:val="21"/>
            <w:szCs w:val="21"/>
            <w:shd w:val="clear" w:color="auto" w:fill="FFFFFF"/>
          </w:rPr>
          <w:t>，而在我们的研究中，对社交网站使用量表进行项目均值计分后得到均值为3</w:t>
        </w:r>
        <w:r w:rsidR="000666BF">
          <w:rPr>
            <w:rFonts w:ascii="宋体" w:eastAsia="宋体" w:hAnsi="宋体" w:cs="宋体"/>
            <w:color w:val="000000"/>
            <w:sz w:val="21"/>
            <w:szCs w:val="21"/>
            <w:shd w:val="clear" w:color="auto" w:fill="FFFFFF"/>
          </w:rPr>
          <w:t>.7</w:t>
        </w:r>
      </w:ins>
      <w:ins w:id="38" w:author="moh" w:date="2022-05-31T16:54:00Z">
        <w:r w:rsidR="000666BF">
          <w:rPr>
            <w:rFonts w:ascii="宋体" w:eastAsia="宋体" w:hAnsi="宋体" w:cs="宋体"/>
            <w:color w:val="000000"/>
            <w:sz w:val="21"/>
            <w:szCs w:val="21"/>
            <w:shd w:val="clear" w:color="auto" w:fill="FFFFFF"/>
          </w:rPr>
          <w:t>4</w:t>
        </w:r>
        <w:r w:rsidR="000666BF">
          <w:rPr>
            <w:rFonts w:ascii="宋体" w:eastAsia="宋体" w:hAnsi="宋体" w:cs="宋体" w:hint="eastAsia"/>
            <w:color w:val="000000"/>
            <w:sz w:val="21"/>
            <w:szCs w:val="21"/>
            <w:shd w:val="clear" w:color="auto" w:fill="FFFFFF"/>
          </w:rPr>
          <w:t>，标准差为0</w:t>
        </w:r>
        <w:r w:rsidR="000666BF">
          <w:rPr>
            <w:rFonts w:ascii="宋体" w:eastAsia="宋体" w:hAnsi="宋体" w:cs="宋体"/>
            <w:color w:val="000000"/>
            <w:sz w:val="21"/>
            <w:szCs w:val="21"/>
            <w:shd w:val="clear" w:color="auto" w:fill="FFFFFF"/>
          </w:rPr>
          <w:t>.89</w:t>
        </w:r>
      </w:ins>
      <w:ins w:id="39" w:author="moh" w:date="2022-05-31T16:51:00Z">
        <w:r w:rsidR="00813468">
          <w:rPr>
            <w:rFonts w:ascii="宋体" w:eastAsia="宋体" w:hAnsi="宋体" w:cs="宋体" w:hint="eastAsia"/>
            <w:sz w:val="21"/>
            <w:szCs w:val="21"/>
          </w:rPr>
          <w:t>；</w:t>
        </w:r>
      </w:ins>
      <w:ins w:id="40" w:author="moh" w:date="2022-05-31T16:55:00Z">
        <w:r w:rsidR="000666BF">
          <w:rPr>
            <w:rFonts w:ascii="宋体" w:eastAsia="宋体" w:hAnsi="宋体" w:cs="宋体" w:hint="eastAsia"/>
            <w:sz w:val="21"/>
            <w:szCs w:val="21"/>
          </w:rPr>
          <w:t>同样，在孔莲等人的研究中</w:t>
        </w:r>
        <w:r w:rsidR="000666BF" w:rsidRPr="0092429C">
          <w:rPr>
            <w:rFonts w:ascii="宋体" w:hAnsi="宋体" w:cs="Arial" w:hint="eastAsia"/>
            <w:color w:val="000000"/>
            <w:sz w:val="21"/>
            <w:szCs w:val="21"/>
            <w:shd w:val="clear" w:color="auto" w:fill="FFFFFF"/>
          </w:rPr>
          <w:t>（20</w:t>
        </w:r>
        <w:r w:rsidR="000666BF">
          <w:rPr>
            <w:rFonts w:ascii="宋体" w:hAnsi="宋体" w:cs="Arial"/>
            <w:color w:val="000000"/>
            <w:sz w:val="21"/>
            <w:szCs w:val="21"/>
            <w:shd w:val="clear" w:color="auto" w:fill="FFFFFF"/>
          </w:rPr>
          <w:t>21</w:t>
        </w:r>
        <w:r w:rsidR="000666BF" w:rsidRPr="0092429C">
          <w:rPr>
            <w:rFonts w:ascii="宋体" w:hAnsi="宋体" w:cs="Arial" w:hint="eastAsia"/>
            <w:color w:val="000000"/>
            <w:sz w:val="21"/>
            <w:szCs w:val="21"/>
            <w:shd w:val="clear" w:color="auto" w:fill="FFFFFF"/>
          </w:rPr>
          <w:t>）</w:t>
        </w:r>
        <w:r w:rsidR="000666BF">
          <w:rPr>
            <w:rFonts w:ascii="宋体" w:eastAsia="宋体" w:hAnsi="宋体" w:cs="宋体" w:hint="eastAsia"/>
            <w:color w:val="000000"/>
            <w:sz w:val="21"/>
            <w:szCs w:val="21"/>
            <w:shd w:val="clear" w:color="auto" w:fill="FFFFFF"/>
          </w:rPr>
          <w:t>，自尊量表项目均值计分后得到均值为3</w:t>
        </w:r>
        <w:r w:rsidR="000666BF">
          <w:rPr>
            <w:rFonts w:ascii="宋体" w:eastAsia="宋体" w:hAnsi="宋体" w:cs="宋体"/>
            <w:color w:val="000000"/>
            <w:sz w:val="21"/>
            <w:szCs w:val="21"/>
            <w:shd w:val="clear" w:color="auto" w:fill="FFFFFF"/>
          </w:rPr>
          <w:t>.00</w:t>
        </w:r>
        <w:r w:rsidR="000666BF">
          <w:rPr>
            <w:rFonts w:ascii="宋体" w:eastAsia="宋体" w:hAnsi="宋体" w:cs="宋体" w:hint="eastAsia"/>
            <w:color w:val="000000"/>
            <w:sz w:val="21"/>
            <w:szCs w:val="21"/>
            <w:shd w:val="clear" w:color="auto" w:fill="FFFFFF"/>
          </w:rPr>
          <w:t>，标准差为0</w:t>
        </w:r>
        <w:r w:rsidR="000666BF">
          <w:rPr>
            <w:rFonts w:ascii="宋体" w:eastAsia="宋体" w:hAnsi="宋体" w:cs="宋体"/>
            <w:color w:val="000000"/>
            <w:sz w:val="21"/>
            <w:szCs w:val="21"/>
            <w:shd w:val="clear" w:color="auto" w:fill="FFFFFF"/>
          </w:rPr>
          <w:t>.4</w:t>
        </w:r>
      </w:ins>
      <w:ins w:id="41" w:author="moh" w:date="2022-05-31T16:56:00Z">
        <w:r w:rsidR="000666BF">
          <w:rPr>
            <w:rFonts w:ascii="宋体" w:eastAsia="宋体" w:hAnsi="宋体" w:cs="宋体"/>
            <w:color w:val="000000"/>
            <w:sz w:val="21"/>
            <w:szCs w:val="21"/>
            <w:shd w:val="clear" w:color="auto" w:fill="FFFFFF"/>
          </w:rPr>
          <w:t>1</w:t>
        </w:r>
      </w:ins>
      <w:ins w:id="42" w:author="moh" w:date="2022-05-31T16:55:00Z">
        <w:r w:rsidR="000666BF">
          <w:rPr>
            <w:rFonts w:ascii="宋体" w:eastAsia="宋体" w:hAnsi="宋体" w:cs="宋体" w:hint="eastAsia"/>
            <w:color w:val="000000"/>
            <w:sz w:val="21"/>
            <w:szCs w:val="21"/>
            <w:shd w:val="clear" w:color="auto" w:fill="FFFFFF"/>
          </w:rPr>
          <w:t>，</w:t>
        </w:r>
      </w:ins>
      <w:ins w:id="43" w:author="moh" w:date="2022-05-31T16:56:00Z">
        <w:r w:rsidR="000666BF">
          <w:rPr>
            <w:rFonts w:ascii="宋体" w:eastAsia="宋体" w:hAnsi="宋体" w:cs="宋体" w:hint="eastAsia"/>
            <w:color w:val="000000"/>
            <w:sz w:val="21"/>
            <w:szCs w:val="21"/>
            <w:shd w:val="clear" w:color="auto" w:fill="FFFFFF"/>
          </w:rPr>
          <w:t>而在我们的研究中，自尊项目均值计分后的均值为2</w:t>
        </w:r>
        <w:r w:rsidR="000666BF">
          <w:rPr>
            <w:rFonts w:ascii="宋体" w:eastAsia="宋体" w:hAnsi="宋体" w:cs="宋体"/>
            <w:color w:val="000000"/>
            <w:sz w:val="21"/>
            <w:szCs w:val="21"/>
            <w:shd w:val="clear" w:color="auto" w:fill="FFFFFF"/>
          </w:rPr>
          <w:t>.86</w:t>
        </w:r>
        <w:r w:rsidR="000666BF">
          <w:rPr>
            <w:rFonts w:ascii="宋体" w:eastAsia="宋体" w:hAnsi="宋体" w:cs="宋体" w:hint="eastAsia"/>
            <w:color w:val="000000"/>
            <w:sz w:val="21"/>
            <w:szCs w:val="21"/>
            <w:shd w:val="clear" w:color="auto" w:fill="FFFFFF"/>
          </w:rPr>
          <w:t>，标准差为0</w:t>
        </w:r>
        <w:r w:rsidR="000666BF">
          <w:rPr>
            <w:rFonts w:ascii="宋体" w:eastAsia="宋体" w:hAnsi="宋体" w:cs="宋体"/>
            <w:color w:val="000000"/>
            <w:sz w:val="21"/>
            <w:szCs w:val="21"/>
            <w:shd w:val="clear" w:color="auto" w:fill="FFFFFF"/>
          </w:rPr>
          <w:t>.45</w:t>
        </w:r>
      </w:ins>
      <w:ins w:id="44" w:author="moh" w:date="2022-05-31T16:55:00Z">
        <w:r w:rsidR="000666BF">
          <w:rPr>
            <w:rFonts w:ascii="宋体" w:eastAsia="宋体" w:hAnsi="宋体" w:cs="宋体" w:hint="eastAsia"/>
            <w:sz w:val="21"/>
            <w:szCs w:val="21"/>
          </w:rPr>
          <w:t>；</w:t>
        </w:r>
      </w:ins>
      <w:ins w:id="45" w:author="李鹏" w:date="2022-05-30T22:49:00Z">
        <w:r w:rsidRPr="00813468">
          <w:rPr>
            <w:rFonts w:ascii="宋体" w:eastAsia="宋体" w:hAnsi="宋体" w:cs="宋体" w:hint="eastAsia"/>
            <w:sz w:val="21"/>
            <w:szCs w:val="21"/>
          </w:rPr>
          <w:t>在</w:t>
        </w:r>
      </w:ins>
      <w:commentRangeEnd w:id="31"/>
      <w:r w:rsidRPr="00813468">
        <w:rPr>
          <w:sz w:val="21"/>
          <w:szCs w:val="21"/>
          <w:rPrChange w:id="46" w:author="moh" w:date="2022-05-31T16:48:00Z">
            <w:rPr/>
          </w:rPrChange>
        </w:rPr>
        <w:commentReference w:id="31"/>
      </w:r>
      <w:ins w:id="47" w:author="moh" w:date="2022-05-31T16:37:00Z">
        <w:r w:rsidR="00B51023" w:rsidRPr="00813468">
          <w:rPr>
            <w:rFonts w:ascii="宋体" w:eastAsia="宋体" w:hAnsi="宋体" w:cs="宋体" w:hint="eastAsia"/>
            <w:sz w:val="21"/>
            <w:szCs w:val="21"/>
          </w:rPr>
          <w:t>刘智强等人</w:t>
        </w:r>
        <w:r w:rsidR="00B51023" w:rsidRPr="00813468">
          <w:rPr>
            <w:rFonts w:ascii="宋体" w:hAnsi="宋体" w:cs="Arial"/>
            <w:color w:val="000000"/>
            <w:sz w:val="21"/>
            <w:szCs w:val="21"/>
            <w:shd w:val="clear" w:color="auto" w:fill="FFFFFF"/>
            <w:rPrChange w:id="48" w:author="moh" w:date="2022-05-31T16:48:00Z">
              <w:rPr>
                <w:rFonts w:ascii="宋体" w:hAnsi="宋体" w:cs="Arial"/>
                <w:color w:val="000000"/>
                <w:szCs w:val="21"/>
                <w:shd w:val="clear" w:color="auto" w:fill="FFFFFF"/>
              </w:rPr>
            </w:rPrChange>
          </w:rPr>
          <w:t>（2014）</w:t>
        </w:r>
        <w:r w:rsidR="00B51023" w:rsidRPr="00813468">
          <w:rPr>
            <w:rFonts w:ascii="宋体" w:eastAsia="宋体" w:hAnsi="宋体" w:cs="宋体" w:hint="eastAsia"/>
            <w:sz w:val="21"/>
            <w:szCs w:val="21"/>
          </w:rPr>
          <w:t>的研究中，</w:t>
        </w:r>
      </w:ins>
      <w:ins w:id="49" w:author="moh" w:date="2022-05-31T16:38:00Z">
        <w:r w:rsidR="00B51023" w:rsidRPr="00813468">
          <w:rPr>
            <w:rFonts w:ascii="宋体" w:eastAsia="宋体" w:hAnsi="宋体" w:cs="宋体" w:hint="eastAsia"/>
            <w:sz w:val="21"/>
            <w:szCs w:val="21"/>
          </w:rPr>
          <w:t>也使用了创新自我效能感量表，</w:t>
        </w:r>
      </w:ins>
      <w:ins w:id="50" w:author="moh" w:date="2022-05-31T16:39:00Z">
        <w:r w:rsidR="00B51023" w:rsidRPr="00813468">
          <w:rPr>
            <w:rFonts w:ascii="宋体" w:eastAsia="宋体" w:hAnsi="宋体" w:cs="宋体" w:hint="eastAsia"/>
            <w:sz w:val="21"/>
            <w:szCs w:val="21"/>
          </w:rPr>
          <w:t>在该研究中创新自我效能感得分均值为4</w:t>
        </w:r>
        <w:r w:rsidR="00B51023" w:rsidRPr="00813468">
          <w:rPr>
            <w:rFonts w:ascii="宋体" w:eastAsia="宋体" w:hAnsi="宋体" w:cs="宋体"/>
            <w:sz w:val="21"/>
            <w:szCs w:val="21"/>
          </w:rPr>
          <w:t>.558</w:t>
        </w:r>
        <w:r w:rsidR="00B51023" w:rsidRPr="00813468">
          <w:rPr>
            <w:rFonts w:ascii="宋体" w:eastAsia="宋体" w:hAnsi="宋体" w:cs="宋体" w:hint="eastAsia"/>
            <w:sz w:val="21"/>
            <w:szCs w:val="21"/>
          </w:rPr>
          <w:t>，标准差为0</w:t>
        </w:r>
        <w:r w:rsidR="00B51023" w:rsidRPr="00813468">
          <w:rPr>
            <w:rFonts w:ascii="宋体" w:eastAsia="宋体" w:hAnsi="宋体" w:cs="宋体"/>
            <w:sz w:val="21"/>
            <w:szCs w:val="21"/>
          </w:rPr>
          <w:t>.813</w:t>
        </w:r>
      </w:ins>
      <w:ins w:id="51" w:author="moh" w:date="2022-05-31T16:43:00Z">
        <w:r w:rsidR="009F5B77" w:rsidRPr="00813468">
          <w:rPr>
            <w:rFonts w:ascii="宋体" w:eastAsia="宋体" w:hAnsi="宋体" w:cs="宋体" w:hint="eastAsia"/>
            <w:sz w:val="21"/>
            <w:szCs w:val="21"/>
          </w:rPr>
          <w:t>，</w:t>
        </w:r>
      </w:ins>
      <w:ins w:id="52" w:author="moh" w:date="2022-05-31T16:41:00Z">
        <w:r w:rsidR="00B51023" w:rsidRPr="00813468">
          <w:rPr>
            <w:rFonts w:ascii="宋体" w:eastAsia="宋体" w:hAnsi="宋体" w:cs="宋体" w:hint="eastAsia"/>
            <w:sz w:val="21"/>
            <w:szCs w:val="21"/>
          </w:rPr>
          <w:t>我们对</w:t>
        </w:r>
      </w:ins>
      <w:ins w:id="53" w:author="moh" w:date="2022-05-31T16:42:00Z">
        <w:r w:rsidR="009F5B77" w:rsidRPr="00813468">
          <w:rPr>
            <w:rFonts w:ascii="宋体" w:eastAsia="宋体" w:hAnsi="宋体" w:cs="宋体" w:hint="eastAsia"/>
            <w:sz w:val="21"/>
            <w:szCs w:val="21"/>
          </w:rPr>
          <w:t>本研究的创新自我效能感问卷进行项目均值计分后得到均值为4</w:t>
        </w:r>
        <w:r w:rsidR="009F5B77" w:rsidRPr="00813468">
          <w:rPr>
            <w:rFonts w:ascii="宋体" w:eastAsia="宋体" w:hAnsi="宋体" w:cs="宋体"/>
            <w:sz w:val="21"/>
            <w:szCs w:val="21"/>
          </w:rPr>
          <w:t>.84</w:t>
        </w:r>
        <w:r w:rsidR="009F5B77" w:rsidRPr="00813468">
          <w:rPr>
            <w:rFonts w:ascii="宋体" w:eastAsia="宋体" w:hAnsi="宋体" w:cs="宋体" w:hint="eastAsia"/>
            <w:sz w:val="21"/>
            <w:szCs w:val="21"/>
          </w:rPr>
          <w:t>，标准差为1</w:t>
        </w:r>
        <w:r w:rsidR="009F5B77" w:rsidRPr="00813468">
          <w:rPr>
            <w:rFonts w:ascii="宋体" w:eastAsia="宋体" w:hAnsi="宋体" w:cs="宋体"/>
            <w:sz w:val="21"/>
            <w:szCs w:val="21"/>
          </w:rPr>
          <w:t>.17</w:t>
        </w:r>
      </w:ins>
      <w:ins w:id="54" w:author="moh" w:date="2022-05-31T16:43:00Z">
        <w:r w:rsidR="009F5B77" w:rsidRPr="00813468">
          <w:rPr>
            <w:rFonts w:ascii="宋体" w:eastAsia="宋体" w:hAnsi="宋体" w:cs="宋体" w:hint="eastAsia"/>
            <w:sz w:val="21"/>
            <w:szCs w:val="21"/>
          </w:rPr>
          <w:t>；在</w:t>
        </w:r>
      </w:ins>
      <w:ins w:id="55" w:author="moh" w:date="2022-05-31T16:44:00Z">
        <w:r w:rsidR="009F5B77" w:rsidRPr="00813468">
          <w:rPr>
            <w:rFonts w:ascii="宋体" w:eastAsia="宋体" w:hAnsi="宋体" w:cs="宋体" w:hint="eastAsia"/>
            <w:sz w:val="21"/>
            <w:szCs w:val="21"/>
          </w:rPr>
          <w:t>张振刚等人的研究中</w:t>
        </w:r>
        <w:r w:rsidR="009F5B77" w:rsidRPr="00813468">
          <w:rPr>
            <w:rFonts w:ascii="宋体" w:hAnsi="宋体" w:cs="Arial"/>
            <w:color w:val="000000"/>
            <w:sz w:val="21"/>
            <w:szCs w:val="21"/>
            <w:shd w:val="clear" w:color="auto" w:fill="FFFFFF"/>
            <w:rPrChange w:id="56" w:author="moh" w:date="2022-05-31T16:48:00Z">
              <w:rPr>
                <w:rFonts w:ascii="宋体" w:hAnsi="宋体" w:cs="Arial"/>
                <w:color w:val="000000"/>
                <w:szCs w:val="21"/>
                <w:shd w:val="clear" w:color="auto" w:fill="FFFFFF"/>
              </w:rPr>
            </w:rPrChange>
          </w:rPr>
          <w:t>（2016）,</w:t>
        </w:r>
      </w:ins>
      <w:ins w:id="57" w:author="moh" w:date="2022-05-31T16:45:00Z">
        <w:r w:rsidR="009F5B77" w:rsidRPr="00813468">
          <w:rPr>
            <w:rFonts w:ascii="宋体" w:eastAsia="宋体" w:hAnsi="宋体" w:cs="宋体" w:hint="eastAsia"/>
            <w:color w:val="000000"/>
            <w:sz w:val="21"/>
            <w:szCs w:val="21"/>
            <w:shd w:val="clear" w:color="auto" w:fill="FFFFFF"/>
            <w:rPrChange w:id="58" w:author="moh" w:date="2022-05-31T16:48:00Z">
              <w:rPr>
                <w:rFonts w:ascii="宋体" w:eastAsia="宋体" w:hAnsi="宋体" w:cs="宋体" w:hint="eastAsia"/>
                <w:color w:val="000000"/>
                <w:szCs w:val="21"/>
                <w:shd w:val="clear" w:color="auto" w:fill="FFFFFF"/>
              </w:rPr>
            </w:rPrChange>
          </w:rPr>
          <w:t>创新行为</w:t>
        </w:r>
      </w:ins>
      <w:ins w:id="59" w:author="moh" w:date="2022-05-31T16:46:00Z">
        <w:r w:rsidR="009F5B77" w:rsidRPr="00813468">
          <w:rPr>
            <w:rFonts w:ascii="宋体" w:eastAsia="宋体" w:hAnsi="宋体" w:cs="宋体" w:hint="eastAsia"/>
            <w:color w:val="000000"/>
            <w:sz w:val="21"/>
            <w:szCs w:val="21"/>
            <w:shd w:val="clear" w:color="auto" w:fill="FFFFFF"/>
            <w:rPrChange w:id="60" w:author="moh" w:date="2022-05-31T16:48:00Z">
              <w:rPr>
                <w:rFonts w:ascii="宋体" w:eastAsia="宋体" w:hAnsi="宋体" w:cs="宋体" w:hint="eastAsia"/>
                <w:color w:val="000000"/>
                <w:szCs w:val="21"/>
                <w:shd w:val="clear" w:color="auto" w:fill="FFFFFF"/>
              </w:rPr>
            </w:rPrChange>
          </w:rPr>
          <w:t>量表项目均值计分后得到均值为</w:t>
        </w:r>
        <w:r w:rsidR="009F5B77" w:rsidRPr="00813468">
          <w:rPr>
            <w:rFonts w:ascii="宋体" w:eastAsia="宋体" w:hAnsi="宋体" w:cs="宋体"/>
            <w:color w:val="000000"/>
            <w:sz w:val="21"/>
            <w:szCs w:val="21"/>
            <w:shd w:val="clear" w:color="auto" w:fill="FFFFFF"/>
            <w:rPrChange w:id="61" w:author="moh" w:date="2022-05-31T16:48:00Z">
              <w:rPr>
                <w:rFonts w:ascii="宋体" w:eastAsia="宋体" w:hAnsi="宋体" w:cs="宋体"/>
                <w:color w:val="000000"/>
                <w:szCs w:val="21"/>
                <w:shd w:val="clear" w:color="auto" w:fill="FFFFFF"/>
              </w:rPr>
            </w:rPrChange>
          </w:rPr>
          <w:t>3.43</w:t>
        </w:r>
        <w:r w:rsidR="009F5B77" w:rsidRPr="00813468">
          <w:rPr>
            <w:rFonts w:ascii="宋体" w:eastAsia="宋体" w:hAnsi="宋体" w:cs="宋体" w:hint="eastAsia"/>
            <w:color w:val="000000"/>
            <w:sz w:val="21"/>
            <w:szCs w:val="21"/>
            <w:shd w:val="clear" w:color="auto" w:fill="FFFFFF"/>
            <w:rPrChange w:id="62" w:author="moh" w:date="2022-05-31T16:48:00Z">
              <w:rPr>
                <w:rFonts w:ascii="宋体" w:eastAsia="宋体" w:hAnsi="宋体" w:cs="宋体" w:hint="eastAsia"/>
                <w:color w:val="000000"/>
                <w:szCs w:val="21"/>
                <w:shd w:val="clear" w:color="auto" w:fill="FFFFFF"/>
              </w:rPr>
            </w:rPrChange>
          </w:rPr>
          <w:t>，标准差为</w:t>
        </w:r>
        <w:r w:rsidR="009F5B77" w:rsidRPr="00813468">
          <w:rPr>
            <w:rFonts w:ascii="宋体" w:eastAsia="宋体" w:hAnsi="宋体" w:cs="宋体"/>
            <w:color w:val="000000"/>
            <w:sz w:val="21"/>
            <w:szCs w:val="21"/>
            <w:shd w:val="clear" w:color="auto" w:fill="FFFFFF"/>
            <w:rPrChange w:id="63" w:author="moh" w:date="2022-05-31T16:48:00Z">
              <w:rPr>
                <w:rFonts w:ascii="宋体" w:eastAsia="宋体" w:hAnsi="宋体" w:cs="宋体"/>
                <w:color w:val="000000"/>
                <w:szCs w:val="21"/>
                <w:shd w:val="clear" w:color="auto" w:fill="FFFFFF"/>
              </w:rPr>
            </w:rPrChange>
          </w:rPr>
          <w:t>0.586</w:t>
        </w:r>
        <w:r w:rsidR="009F5B77" w:rsidRPr="00813468">
          <w:rPr>
            <w:rFonts w:ascii="宋体" w:eastAsia="宋体" w:hAnsi="宋体" w:cs="宋体" w:hint="eastAsia"/>
            <w:color w:val="000000"/>
            <w:sz w:val="21"/>
            <w:szCs w:val="21"/>
            <w:shd w:val="clear" w:color="auto" w:fill="FFFFFF"/>
            <w:rPrChange w:id="64" w:author="moh" w:date="2022-05-31T16:48:00Z">
              <w:rPr>
                <w:rFonts w:ascii="宋体" w:eastAsia="宋体" w:hAnsi="宋体" w:cs="宋体" w:hint="eastAsia"/>
                <w:color w:val="000000"/>
                <w:szCs w:val="21"/>
                <w:shd w:val="clear" w:color="auto" w:fill="FFFFFF"/>
              </w:rPr>
            </w:rPrChange>
          </w:rPr>
          <w:t>，而在我们</w:t>
        </w:r>
      </w:ins>
      <w:ins w:id="65" w:author="moh" w:date="2022-05-31T16:47:00Z">
        <w:r w:rsidR="009F5B77" w:rsidRPr="00813468">
          <w:rPr>
            <w:rFonts w:ascii="宋体" w:eastAsia="宋体" w:hAnsi="宋体" w:cs="宋体" w:hint="eastAsia"/>
            <w:color w:val="000000"/>
            <w:sz w:val="21"/>
            <w:szCs w:val="21"/>
            <w:shd w:val="clear" w:color="auto" w:fill="FFFFFF"/>
            <w:rPrChange w:id="66" w:author="moh" w:date="2022-05-31T16:48:00Z">
              <w:rPr>
                <w:rFonts w:ascii="宋体" w:eastAsia="宋体" w:hAnsi="宋体" w:cs="宋体" w:hint="eastAsia"/>
                <w:color w:val="000000"/>
                <w:szCs w:val="21"/>
                <w:shd w:val="clear" w:color="auto" w:fill="FFFFFF"/>
              </w:rPr>
            </w:rPrChange>
          </w:rPr>
          <w:t>的研究中，对</w:t>
        </w:r>
        <w:r w:rsidR="00813468" w:rsidRPr="00813468">
          <w:rPr>
            <w:rFonts w:ascii="宋体" w:eastAsia="宋体" w:hAnsi="宋体" w:cs="宋体" w:hint="eastAsia"/>
            <w:color w:val="000000"/>
            <w:sz w:val="21"/>
            <w:szCs w:val="21"/>
            <w:shd w:val="clear" w:color="auto" w:fill="FFFFFF"/>
            <w:rPrChange w:id="67" w:author="moh" w:date="2022-05-31T16:48:00Z">
              <w:rPr>
                <w:rFonts w:ascii="宋体" w:eastAsia="宋体" w:hAnsi="宋体" w:cs="宋体" w:hint="eastAsia"/>
                <w:color w:val="000000"/>
                <w:szCs w:val="21"/>
                <w:shd w:val="clear" w:color="auto" w:fill="FFFFFF"/>
              </w:rPr>
            </w:rPrChange>
          </w:rPr>
          <w:t>该文件进行项目均值计分后，得到均值为</w:t>
        </w:r>
        <w:r w:rsidR="00813468" w:rsidRPr="00813468">
          <w:rPr>
            <w:rFonts w:ascii="宋体" w:eastAsia="宋体" w:hAnsi="宋体" w:cs="宋体"/>
            <w:color w:val="000000"/>
            <w:sz w:val="21"/>
            <w:szCs w:val="21"/>
            <w:shd w:val="clear" w:color="auto" w:fill="FFFFFF"/>
            <w:rPrChange w:id="68" w:author="moh" w:date="2022-05-31T16:48:00Z">
              <w:rPr>
                <w:rFonts w:ascii="宋体" w:eastAsia="宋体" w:hAnsi="宋体" w:cs="宋体"/>
                <w:color w:val="000000"/>
                <w:szCs w:val="21"/>
                <w:shd w:val="clear" w:color="auto" w:fill="FFFFFF"/>
              </w:rPr>
            </w:rPrChange>
          </w:rPr>
          <w:t>3.50</w:t>
        </w:r>
        <w:r w:rsidR="00813468" w:rsidRPr="00813468">
          <w:rPr>
            <w:rFonts w:ascii="宋体" w:eastAsia="宋体" w:hAnsi="宋体" w:cs="宋体" w:hint="eastAsia"/>
            <w:color w:val="000000"/>
            <w:sz w:val="21"/>
            <w:szCs w:val="21"/>
            <w:shd w:val="clear" w:color="auto" w:fill="FFFFFF"/>
            <w:rPrChange w:id="69" w:author="moh" w:date="2022-05-31T16:48:00Z">
              <w:rPr>
                <w:rFonts w:ascii="宋体" w:eastAsia="宋体" w:hAnsi="宋体" w:cs="宋体" w:hint="eastAsia"/>
                <w:color w:val="000000"/>
                <w:szCs w:val="21"/>
                <w:shd w:val="clear" w:color="auto" w:fill="FFFFFF"/>
              </w:rPr>
            </w:rPrChange>
          </w:rPr>
          <w:t>，标准差为</w:t>
        </w:r>
        <w:r w:rsidR="00813468" w:rsidRPr="00813468">
          <w:rPr>
            <w:rFonts w:ascii="宋体" w:eastAsia="宋体" w:hAnsi="宋体" w:cs="宋体"/>
            <w:color w:val="000000"/>
            <w:sz w:val="21"/>
            <w:szCs w:val="21"/>
            <w:shd w:val="clear" w:color="auto" w:fill="FFFFFF"/>
            <w:rPrChange w:id="70" w:author="moh" w:date="2022-05-31T16:48:00Z">
              <w:rPr>
                <w:rFonts w:ascii="宋体" w:eastAsia="宋体" w:hAnsi="宋体" w:cs="宋体"/>
                <w:color w:val="000000"/>
                <w:szCs w:val="21"/>
                <w:shd w:val="clear" w:color="auto" w:fill="FFFFFF"/>
              </w:rPr>
            </w:rPrChange>
          </w:rPr>
          <w:t>0.74</w:t>
        </w:r>
      </w:ins>
      <w:ins w:id="71" w:author="moh" w:date="2022-05-31T15:21:00Z">
        <w:r w:rsidR="0002120E" w:rsidRPr="00813468">
          <w:rPr>
            <w:rFonts w:ascii="宋体" w:eastAsia="宋体" w:hAnsi="宋体" w:cs="宋体" w:hint="eastAsia"/>
            <w:sz w:val="21"/>
            <w:szCs w:val="21"/>
          </w:rPr>
          <w:t>。</w:t>
        </w:r>
      </w:ins>
      <w:r>
        <w:rPr>
          <w:rFonts w:ascii="宋体" w:eastAsia="宋体" w:hAnsi="宋体" w:cs="宋体" w:hint="eastAsia"/>
          <w:sz w:val="21"/>
          <w:szCs w:val="21"/>
        </w:rPr>
        <w:t>4</w:t>
      </w:r>
      <w:r>
        <w:rPr>
          <w:rFonts w:ascii="宋体" w:eastAsia="宋体" w:hAnsi="宋体" w:cs="宋体"/>
          <w:sz w:val="21"/>
          <w:szCs w:val="21"/>
        </w:rPr>
        <w:t xml:space="preserve">. </w:t>
      </w:r>
      <w:r>
        <w:rPr>
          <w:rFonts w:ascii="宋体" w:eastAsia="宋体" w:hAnsi="宋体" w:cs="宋体" w:hint="eastAsia"/>
          <w:sz w:val="21"/>
          <w:szCs w:val="21"/>
        </w:rPr>
        <w:t>我们对差异和相关的方向都进</w:t>
      </w:r>
      <w:r>
        <w:rPr>
          <w:rFonts w:ascii="宋体" w:eastAsia="宋体" w:hAnsi="宋体" w:cs="宋体" w:hint="eastAsia"/>
          <w:sz w:val="21"/>
          <w:szCs w:val="21"/>
        </w:rPr>
        <w:lastRenderedPageBreak/>
        <w:t>行了解释，具体修改如下“</w:t>
      </w:r>
      <w:r>
        <w:rPr>
          <w:rFonts w:hint="eastAsia"/>
          <w:sz w:val="21"/>
          <w:szCs w:val="21"/>
        </w:rPr>
        <w:t>此外，单因素方差分析结果表明，大学生的创新行为与其所属户口类别（城镇或农村）不具有统计意义上的相关；大学生性别为男性的创新行为得分要显著高于女性，</w:t>
      </w:r>
      <w:r>
        <w:rPr>
          <w:sz w:val="21"/>
          <w:szCs w:val="21"/>
        </w:rPr>
        <w:t xml:space="preserve"> </w:t>
      </w:r>
      <w:r>
        <w:rPr>
          <w:i/>
          <w:iCs/>
          <w:sz w:val="21"/>
          <w:szCs w:val="21"/>
        </w:rPr>
        <w:t>F</w:t>
      </w:r>
      <w:r>
        <w:rPr>
          <w:rFonts w:hint="eastAsia"/>
          <w:sz w:val="21"/>
          <w:szCs w:val="21"/>
        </w:rPr>
        <w:t>(</w:t>
      </w:r>
      <w:r>
        <w:rPr>
          <w:sz w:val="21"/>
          <w:szCs w:val="21"/>
        </w:rPr>
        <w:t>1</w:t>
      </w:r>
      <w:r>
        <w:rPr>
          <w:rFonts w:hint="eastAsia"/>
          <w:sz w:val="21"/>
          <w:szCs w:val="21"/>
        </w:rPr>
        <w:t>，</w:t>
      </w:r>
      <w:r>
        <w:rPr>
          <w:sz w:val="21"/>
          <w:szCs w:val="21"/>
        </w:rPr>
        <w:t>1012)=14.23，</w:t>
      </w:r>
      <w:r>
        <w:rPr>
          <w:rFonts w:hint="eastAsia"/>
          <w:i/>
          <w:iCs/>
          <w:sz w:val="21"/>
          <w:szCs w:val="21"/>
        </w:rPr>
        <w:t>p</w:t>
      </w:r>
      <w:r>
        <w:rPr>
          <w:rFonts w:hint="eastAsia"/>
          <w:sz w:val="21"/>
          <w:szCs w:val="21"/>
        </w:rPr>
        <w:t>&lt;</w:t>
      </w:r>
      <w:r>
        <w:rPr>
          <w:sz w:val="21"/>
          <w:szCs w:val="21"/>
        </w:rPr>
        <w:t>0.001</w:t>
      </w:r>
      <w:r>
        <w:rPr>
          <w:rFonts w:hint="eastAsia"/>
          <w:sz w:val="21"/>
          <w:szCs w:val="21"/>
        </w:rPr>
        <w:t>，</w:t>
      </w:r>
      <w:r>
        <w:rPr>
          <w:sz w:val="21"/>
          <w:szCs w:val="21"/>
        </w:rPr>
        <w:sym w:font="Symbol" w:char="F068"/>
      </w:r>
      <w:r>
        <w:rPr>
          <w:sz w:val="21"/>
          <w:szCs w:val="21"/>
          <w:vertAlign w:val="superscript"/>
        </w:rPr>
        <w:t>2</w:t>
      </w:r>
      <w:r>
        <w:rPr>
          <w:sz w:val="21"/>
          <w:szCs w:val="21"/>
        </w:rPr>
        <w:t>=0.01</w:t>
      </w:r>
      <w:r>
        <w:rPr>
          <w:rFonts w:hint="eastAsia"/>
          <w:sz w:val="21"/>
          <w:szCs w:val="21"/>
        </w:rPr>
        <w:t>；办学性质为公办高校的学生的创新行为得分要显著高于民办高校的学生，</w:t>
      </w:r>
      <w:r>
        <w:rPr>
          <w:i/>
          <w:iCs/>
          <w:sz w:val="21"/>
          <w:szCs w:val="21"/>
        </w:rPr>
        <w:t>F</w:t>
      </w:r>
      <w:r>
        <w:rPr>
          <w:sz w:val="21"/>
          <w:szCs w:val="21"/>
        </w:rPr>
        <w:t>(1</w:t>
      </w:r>
      <w:r>
        <w:rPr>
          <w:rFonts w:hint="eastAsia"/>
          <w:sz w:val="21"/>
          <w:szCs w:val="21"/>
        </w:rPr>
        <w:t>，</w:t>
      </w:r>
      <w:r>
        <w:rPr>
          <w:sz w:val="21"/>
          <w:szCs w:val="21"/>
        </w:rPr>
        <w:t>1012)=7.93，</w:t>
      </w:r>
      <w:r>
        <w:rPr>
          <w:rFonts w:hint="eastAsia"/>
          <w:i/>
          <w:iCs/>
          <w:sz w:val="21"/>
          <w:szCs w:val="21"/>
        </w:rPr>
        <w:t>p</w:t>
      </w:r>
      <w:r>
        <w:rPr>
          <w:sz w:val="21"/>
          <w:szCs w:val="21"/>
        </w:rPr>
        <w:t>=0.005</w:t>
      </w:r>
      <w:r>
        <w:rPr>
          <w:rFonts w:hint="eastAsia"/>
          <w:sz w:val="21"/>
          <w:szCs w:val="21"/>
        </w:rPr>
        <w:t>，</w:t>
      </w:r>
      <w:r>
        <w:rPr>
          <w:sz w:val="21"/>
          <w:szCs w:val="21"/>
        </w:rPr>
        <w:sym w:font="Symbol" w:char="F068"/>
      </w:r>
      <w:r>
        <w:rPr>
          <w:sz w:val="21"/>
          <w:szCs w:val="21"/>
          <w:vertAlign w:val="superscript"/>
        </w:rPr>
        <w:t>2</w:t>
      </w:r>
      <w:r>
        <w:rPr>
          <w:sz w:val="21"/>
          <w:szCs w:val="21"/>
        </w:rPr>
        <w:t>=0.01</w:t>
      </w:r>
      <w:r>
        <w:rPr>
          <w:rFonts w:hint="eastAsia"/>
          <w:sz w:val="21"/>
          <w:szCs w:val="21"/>
        </w:rPr>
        <w:t>；创新行为与年级存在显著相关，</w:t>
      </w:r>
      <w:r>
        <w:rPr>
          <w:i/>
          <w:iCs/>
          <w:sz w:val="21"/>
          <w:szCs w:val="21"/>
        </w:rPr>
        <w:t>F</w:t>
      </w:r>
      <w:r>
        <w:rPr>
          <w:sz w:val="21"/>
          <w:szCs w:val="21"/>
        </w:rPr>
        <w:t>(3</w:t>
      </w:r>
      <w:r>
        <w:rPr>
          <w:rFonts w:hint="eastAsia"/>
          <w:sz w:val="21"/>
          <w:szCs w:val="21"/>
        </w:rPr>
        <w:t>，</w:t>
      </w:r>
      <w:r>
        <w:rPr>
          <w:sz w:val="21"/>
          <w:szCs w:val="21"/>
        </w:rPr>
        <w:t>1010)=4.12</w:t>
      </w:r>
      <w:r>
        <w:rPr>
          <w:rFonts w:hint="eastAsia"/>
          <w:sz w:val="21"/>
          <w:szCs w:val="21"/>
        </w:rPr>
        <w:t>，</w:t>
      </w:r>
      <w:r>
        <w:rPr>
          <w:rFonts w:hint="eastAsia"/>
          <w:i/>
          <w:iCs/>
          <w:sz w:val="21"/>
          <w:szCs w:val="21"/>
        </w:rPr>
        <w:t>p</w:t>
      </w:r>
      <w:r>
        <w:rPr>
          <w:sz w:val="21"/>
          <w:szCs w:val="21"/>
        </w:rPr>
        <w:t>=0.006</w:t>
      </w:r>
      <w:r>
        <w:rPr>
          <w:rFonts w:hint="eastAsia"/>
          <w:sz w:val="21"/>
          <w:szCs w:val="21"/>
        </w:rPr>
        <w:t>，</w:t>
      </w:r>
      <w:r>
        <w:rPr>
          <w:sz w:val="21"/>
          <w:szCs w:val="21"/>
        </w:rPr>
        <w:sym w:font="Symbol" w:char="F068"/>
      </w:r>
      <w:r>
        <w:rPr>
          <w:sz w:val="21"/>
          <w:szCs w:val="21"/>
          <w:vertAlign w:val="superscript"/>
        </w:rPr>
        <w:t>2</w:t>
      </w:r>
      <w:r>
        <w:rPr>
          <w:sz w:val="21"/>
          <w:szCs w:val="21"/>
        </w:rPr>
        <w:t>=0.01</w:t>
      </w:r>
      <w:r>
        <w:rPr>
          <w:rFonts w:hint="eastAsia"/>
          <w:sz w:val="21"/>
          <w:szCs w:val="21"/>
        </w:rPr>
        <w:t>，其中大四学生的创新行为得分高于其他年级，大一学生的创新行为得分最低。</w:t>
      </w:r>
      <w:ins w:id="72" w:author="李鹏" w:date="2022-05-30T11:40:00Z">
        <w:r>
          <w:rPr>
            <w:rFonts w:eastAsia="宋体" w:hint="eastAsia"/>
            <w:sz w:val="21"/>
            <w:szCs w:val="21"/>
          </w:rPr>
          <w:t>”</w:t>
        </w:r>
      </w:ins>
    </w:p>
    <w:p w14:paraId="2EAFB348" w14:textId="09F3BF19" w:rsidR="00A306E6" w:rsidRDefault="00061E48">
      <w:pPr>
        <w:pStyle w:val="a5"/>
        <w:numPr>
          <w:ilvl w:val="255"/>
          <w:numId w:val="0"/>
        </w:numPr>
        <w:spacing w:line="360" w:lineRule="auto"/>
        <w:ind w:leftChars="200" w:left="480"/>
        <w:rPr>
          <w:ins w:id="73" w:author="李鹏" w:date="2022-05-31T01:20:00Z"/>
          <w:rFonts w:ascii="宋体" w:eastAsia="宋体" w:hAnsi="宋体" w:cs="宋体"/>
          <w:sz w:val="21"/>
          <w:szCs w:val="21"/>
        </w:rPr>
      </w:pPr>
      <w:ins w:id="74" w:author="李鹏" w:date="2022-05-31T01:15:00Z">
        <w:r>
          <w:rPr>
            <w:rFonts w:ascii="宋体" w:eastAsia="宋体" w:hAnsi="宋体" w:cs="宋体" w:hint="eastAsia"/>
            <w:sz w:val="21"/>
            <w:szCs w:val="21"/>
          </w:rPr>
          <w:t>自尊均值：2.86，</w:t>
        </w:r>
      </w:ins>
      <w:ins w:id="75" w:author="moh" w:date="2022-05-31T15:02:00Z">
        <w:r w:rsidR="00B17136">
          <w:rPr>
            <w:rFonts w:ascii="宋体" w:eastAsia="宋体" w:hAnsi="宋体" w:cs="宋体" w:hint="eastAsia"/>
            <w:sz w:val="21"/>
            <w:szCs w:val="21"/>
          </w:rPr>
          <w:t>标准差</w:t>
        </w:r>
      </w:ins>
      <w:ins w:id="76" w:author="李鹏" w:date="2022-05-31T01:15:00Z">
        <w:del w:id="77" w:author="moh" w:date="2022-05-31T15:02:00Z">
          <w:r w:rsidDel="00B17136">
            <w:rPr>
              <w:rFonts w:ascii="宋体" w:eastAsia="宋体" w:hAnsi="宋体" w:cs="宋体" w:hint="eastAsia"/>
              <w:sz w:val="21"/>
              <w:szCs w:val="21"/>
            </w:rPr>
            <w:delText>sd</w:delText>
          </w:r>
        </w:del>
        <w:r>
          <w:rPr>
            <w:rFonts w:ascii="宋体" w:eastAsia="宋体" w:hAnsi="宋体" w:cs="宋体" w:hint="eastAsia"/>
            <w:sz w:val="21"/>
            <w:szCs w:val="21"/>
          </w:rPr>
          <w:t>：0.45；创新自我效能感均值：4.84，</w:t>
        </w:r>
      </w:ins>
      <w:ins w:id="78" w:author="moh" w:date="2022-05-31T15:02:00Z">
        <w:r w:rsidR="00B17136">
          <w:rPr>
            <w:rFonts w:ascii="宋体" w:eastAsia="宋体" w:hAnsi="宋体" w:cs="宋体" w:hint="eastAsia"/>
            <w:sz w:val="21"/>
            <w:szCs w:val="21"/>
          </w:rPr>
          <w:t>标准差</w:t>
        </w:r>
      </w:ins>
      <w:ins w:id="79" w:author="李鹏" w:date="2022-05-31T01:15:00Z">
        <w:del w:id="80" w:author="moh" w:date="2022-05-31T15:02:00Z">
          <w:r w:rsidDel="00B17136">
            <w:rPr>
              <w:rFonts w:ascii="宋体" w:eastAsia="宋体" w:hAnsi="宋体" w:cs="宋体" w:hint="eastAsia"/>
              <w:sz w:val="21"/>
              <w:szCs w:val="21"/>
            </w:rPr>
            <w:delText>sd</w:delText>
          </w:r>
        </w:del>
        <w:r>
          <w:rPr>
            <w:rFonts w:ascii="宋体" w:eastAsia="宋体" w:hAnsi="宋体" w:cs="宋体" w:hint="eastAsia"/>
            <w:sz w:val="21"/>
            <w:szCs w:val="21"/>
          </w:rPr>
          <w:t>：1.17；创新行为均值：3.5</w:t>
        </w:r>
      </w:ins>
      <w:ins w:id="81" w:author="moh" w:date="2022-05-31T16:47:00Z">
        <w:r w:rsidR="00813468">
          <w:rPr>
            <w:rFonts w:ascii="宋体" w:eastAsia="宋体" w:hAnsi="宋体" w:cs="宋体"/>
            <w:sz w:val="21"/>
            <w:szCs w:val="21"/>
          </w:rPr>
          <w:t>0</w:t>
        </w:r>
      </w:ins>
      <w:ins w:id="82" w:author="李鹏" w:date="2022-05-31T01:15:00Z">
        <w:del w:id="83" w:author="moh" w:date="2022-05-31T16:47:00Z">
          <w:r w:rsidDel="00813468">
            <w:rPr>
              <w:rFonts w:ascii="宋体" w:eastAsia="宋体" w:hAnsi="宋体" w:cs="宋体" w:hint="eastAsia"/>
              <w:sz w:val="21"/>
              <w:szCs w:val="21"/>
            </w:rPr>
            <w:delText>6</w:delText>
          </w:r>
        </w:del>
        <w:r>
          <w:rPr>
            <w:rFonts w:ascii="宋体" w:eastAsia="宋体" w:hAnsi="宋体" w:cs="宋体" w:hint="eastAsia"/>
            <w:sz w:val="21"/>
            <w:szCs w:val="21"/>
          </w:rPr>
          <w:t>，</w:t>
        </w:r>
      </w:ins>
      <w:ins w:id="84" w:author="moh" w:date="2022-05-31T15:02:00Z">
        <w:r w:rsidR="00B17136">
          <w:rPr>
            <w:rFonts w:ascii="宋体" w:eastAsia="宋体" w:hAnsi="宋体" w:cs="宋体" w:hint="eastAsia"/>
            <w:sz w:val="21"/>
            <w:szCs w:val="21"/>
          </w:rPr>
          <w:t>标准差</w:t>
        </w:r>
      </w:ins>
      <w:ins w:id="85" w:author="李鹏" w:date="2022-05-31T01:15:00Z">
        <w:del w:id="86" w:author="moh" w:date="2022-05-31T15:02:00Z">
          <w:r w:rsidDel="00B17136">
            <w:rPr>
              <w:rFonts w:ascii="宋体" w:eastAsia="宋体" w:hAnsi="宋体" w:cs="宋体" w:hint="eastAsia"/>
              <w:sz w:val="21"/>
              <w:szCs w:val="21"/>
            </w:rPr>
            <w:delText>sd</w:delText>
          </w:r>
        </w:del>
        <w:r>
          <w:rPr>
            <w:rFonts w:ascii="宋体" w:eastAsia="宋体" w:hAnsi="宋体" w:cs="宋体" w:hint="eastAsia"/>
            <w:sz w:val="21"/>
            <w:szCs w:val="21"/>
          </w:rPr>
          <w:t>：0.74</w:t>
        </w:r>
      </w:ins>
    </w:p>
    <w:p w14:paraId="257D939F" w14:textId="77777777" w:rsidR="00A306E6" w:rsidRDefault="00061E48">
      <w:pPr>
        <w:pStyle w:val="a5"/>
        <w:numPr>
          <w:ilvl w:val="255"/>
          <w:numId w:val="0"/>
        </w:numPr>
        <w:spacing w:line="360" w:lineRule="auto"/>
        <w:ind w:leftChars="200" w:left="480"/>
        <w:rPr>
          <w:ins w:id="87" w:author="李鹏" w:date="2022-05-31T01:15:00Z"/>
          <w:rFonts w:ascii="宋体" w:eastAsia="宋体" w:hAnsi="宋体" w:cs="宋体"/>
          <w:sz w:val="21"/>
          <w:szCs w:val="21"/>
        </w:rPr>
      </w:pPr>
      <w:ins w:id="88" w:author="李鹏" w:date="2022-05-31T01:20:00Z">
        <w:r>
          <w:rPr>
            <w:noProof/>
          </w:rPr>
          <w:drawing>
            <wp:inline distT="0" distB="0" distL="114300" distR="114300" wp14:anchorId="532AE312" wp14:editId="2F5614B0">
              <wp:extent cx="2972435" cy="363220"/>
              <wp:effectExtent l="0" t="0" r="889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972435" cy="363220"/>
                      </a:xfrm>
                      <a:prstGeom prst="rect">
                        <a:avLst/>
                      </a:prstGeom>
                      <a:noFill/>
                      <a:ln>
                        <a:noFill/>
                      </a:ln>
                    </pic:spPr>
                  </pic:pic>
                </a:graphicData>
              </a:graphic>
            </wp:inline>
          </w:drawing>
        </w:r>
      </w:ins>
      <w:commentRangeStart w:id="89"/>
      <w:commentRangeEnd w:id="89"/>
      <w:r>
        <w:commentReference w:id="89"/>
      </w:r>
    </w:p>
    <w:p w14:paraId="362E0434" w14:textId="77777777" w:rsidR="00A306E6" w:rsidRDefault="00061E48">
      <w:pPr>
        <w:pStyle w:val="a5"/>
        <w:numPr>
          <w:ilvl w:val="255"/>
          <w:numId w:val="0"/>
        </w:numPr>
        <w:spacing w:line="360" w:lineRule="auto"/>
        <w:ind w:leftChars="200" w:left="480"/>
        <w:rPr>
          <w:rFonts w:ascii="宋体" w:eastAsia="宋体" w:hAnsi="宋体" w:cs="宋体"/>
          <w:sz w:val="21"/>
          <w:szCs w:val="21"/>
        </w:rPr>
      </w:pPr>
      <w:ins w:id="90" w:author="李鹏" w:date="2022-05-31T01:22:00Z">
        <w:r>
          <w:rPr>
            <w:noProof/>
          </w:rPr>
          <w:drawing>
            <wp:inline distT="0" distB="0" distL="114300" distR="114300" wp14:anchorId="1464740A" wp14:editId="6CC45DC6">
              <wp:extent cx="5266690" cy="673100"/>
              <wp:effectExtent l="0" t="0" r="63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rcRect t="64262"/>
                      <a:stretch>
                        <a:fillRect/>
                      </a:stretch>
                    </pic:blipFill>
                    <pic:spPr>
                      <a:xfrm>
                        <a:off x="0" y="0"/>
                        <a:ext cx="5266690" cy="673100"/>
                      </a:xfrm>
                      <a:prstGeom prst="rect">
                        <a:avLst/>
                      </a:prstGeom>
                      <a:noFill/>
                      <a:ln>
                        <a:noFill/>
                      </a:ln>
                    </pic:spPr>
                  </pic:pic>
                </a:graphicData>
              </a:graphic>
            </wp:inline>
          </w:drawing>
        </w:r>
      </w:ins>
      <w:del w:id="91" w:author="李鹏" w:date="2022-05-30T11:40:00Z">
        <w:r>
          <w:rPr>
            <w:rFonts w:hint="eastAsia"/>
            <w:sz w:val="21"/>
            <w:szCs w:val="21"/>
          </w:rPr>
          <w:delText>“</w:delText>
        </w:r>
      </w:del>
    </w:p>
    <w:p w14:paraId="1E640B52" w14:textId="77777777" w:rsidR="00A306E6" w:rsidRDefault="00061E48">
      <w:pPr>
        <w:pStyle w:val="a5"/>
        <w:spacing w:line="360" w:lineRule="auto"/>
        <w:rPr>
          <w:rFonts w:ascii="宋体" w:eastAsia="宋体" w:hAnsi="宋体" w:cs="宋体"/>
          <w:sz w:val="21"/>
          <w:szCs w:val="21"/>
        </w:rPr>
        <w:pPrChange w:id="92" w:author="李鹏" w:date="2022-05-30T11:41:00Z">
          <w:pPr>
            <w:pStyle w:val="a5"/>
            <w:spacing w:line="360" w:lineRule="auto"/>
            <w:ind w:left="360" w:firstLineChars="0" w:firstLine="0"/>
          </w:pPr>
        </w:pPrChange>
      </w:pPr>
      <w:r>
        <w:rPr>
          <w:rFonts w:hint="eastAsia"/>
          <w:sz w:val="21"/>
          <w:szCs w:val="21"/>
        </w:rPr>
        <w:t>5</w:t>
      </w:r>
      <w:r>
        <w:rPr>
          <w:sz w:val="21"/>
          <w:szCs w:val="21"/>
        </w:rPr>
        <w:t xml:space="preserve">. </w:t>
      </w:r>
      <w:r>
        <w:rPr>
          <w:rFonts w:ascii="宋体" w:eastAsia="宋体" w:hAnsi="宋体" w:cs="宋体" w:hint="eastAsia"/>
          <w:sz w:val="21"/>
          <w:szCs w:val="21"/>
        </w:rPr>
        <w:t>我们对相关的统计符号设置为斜体</w:t>
      </w:r>
    </w:p>
    <w:p w14:paraId="7F1306C0" w14:textId="77777777" w:rsidR="00A306E6" w:rsidRDefault="00061E48">
      <w:pPr>
        <w:pStyle w:val="a5"/>
        <w:spacing w:line="360" w:lineRule="auto"/>
        <w:rPr>
          <w:rFonts w:ascii="宋体" w:eastAsia="宋体" w:hAnsi="宋体" w:cs="宋体"/>
          <w:sz w:val="21"/>
          <w:szCs w:val="21"/>
        </w:rPr>
        <w:pPrChange w:id="93" w:author="李鹏" w:date="2022-05-30T11:41:00Z">
          <w:pPr>
            <w:pStyle w:val="a5"/>
            <w:spacing w:line="360" w:lineRule="auto"/>
            <w:ind w:left="360" w:firstLineChars="0" w:firstLine="0"/>
          </w:pPr>
        </w:pPrChange>
      </w:pPr>
      <w:r>
        <w:rPr>
          <w:rFonts w:ascii="宋体" w:eastAsia="宋体" w:hAnsi="宋体" w:cs="宋体" w:hint="eastAsia"/>
          <w:sz w:val="21"/>
          <w:szCs w:val="21"/>
        </w:rPr>
        <w:t>6</w:t>
      </w:r>
      <w:r>
        <w:rPr>
          <w:rFonts w:ascii="宋体" w:eastAsia="宋体" w:hAnsi="宋体" w:cs="宋体"/>
          <w:sz w:val="21"/>
          <w:szCs w:val="21"/>
        </w:rPr>
        <w:t xml:space="preserve">. </w:t>
      </w:r>
      <w:r>
        <w:rPr>
          <w:rFonts w:ascii="宋体" w:eastAsia="宋体" w:hAnsi="宋体" w:cs="宋体" w:hint="eastAsia"/>
          <w:sz w:val="21"/>
          <w:szCs w:val="21"/>
        </w:rPr>
        <w:t>我们对路径图进行了修改，所用的框可以修改。提高了简单斜率图的分辨率和清晰度。</w:t>
      </w:r>
    </w:p>
    <w:p w14:paraId="17F6FC46" w14:textId="77777777" w:rsidR="00A306E6" w:rsidRDefault="00061E48">
      <w:pPr>
        <w:pStyle w:val="a5"/>
        <w:spacing w:line="360" w:lineRule="auto"/>
        <w:rPr>
          <w:rFonts w:ascii="宋体" w:eastAsia="宋体" w:hAnsi="宋体" w:cs="宋体"/>
          <w:sz w:val="21"/>
          <w:szCs w:val="21"/>
        </w:rPr>
        <w:pPrChange w:id="94" w:author="李鹏" w:date="2022-05-30T11:41:00Z">
          <w:pPr>
            <w:pStyle w:val="a5"/>
            <w:spacing w:line="360" w:lineRule="auto"/>
            <w:ind w:left="360" w:firstLineChars="0" w:firstLine="0"/>
          </w:pPr>
        </w:pPrChange>
      </w:pPr>
      <w:r>
        <w:rPr>
          <w:rFonts w:ascii="宋体" w:eastAsia="宋体" w:hAnsi="宋体" w:cs="宋体" w:hint="eastAsia"/>
          <w:sz w:val="21"/>
          <w:szCs w:val="21"/>
        </w:rPr>
        <w:t>7． 我们对文章中其他格式问题逐一进行了修改</w:t>
      </w:r>
    </w:p>
    <w:p w14:paraId="7938BB1B" w14:textId="77777777" w:rsidR="00A306E6" w:rsidRDefault="00A306E6">
      <w:pPr>
        <w:spacing w:line="360" w:lineRule="auto"/>
        <w:ind w:firstLineChars="200" w:firstLine="420"/>
        <w:rPr>
          <w:sz w:val="21"/>
          <w:szCs w:val="21"/>
        </w:rPr>
        <w:pPrChange w:id="95" w:author="李鹏" w:date="2022-05-30T11:41:00Z">
          <w:pPr>
            <w:spacing w:line="360" w:lineRule="auto"/>
          </w:pPr>
        </w:pPrChange>
      </w:pPr>
    </w:p>
    <w:p w14:paraId="106EE50F" w14:textId="77777777" w:rsidR="00A306E6" w:rsidRDefault="00A306E6">
      <w:pPr>
        <w:spacing w:line="360" w:lineRule="auto"/>
        <w:rPr>
          <w:b/>
          <w:bCs/>
          <w:sz w:val="21"/>
          <w:szCs w:val="21"/>
        </w:rPr>
      </w:pPr>
    </w:p>
    <w:p w14:paraId="095639CF" w14:textId="77777777" w:rsidR="00A306E6" w:rsidRDefault="00061E48">
      <w:pPr>
        <w:spacing w:line="360" w:lineRule="auto"/>
        <w:rPr>
          <w:rFonts w:cs="黑体"/>
          <w:b/>
          <w:bCs/>
          <w:sz w:val="21"/>
          <w:szCs w:val="21"/>
        </w:rPr>
      </w:pPr>
      <w:r>
        <w:rPr>
          <w:rFonts w:hint="eastAsia"/>
          <w:b/>
          <w:bCs/>
          <w:sz w:val="21"/>
          <w:szCs w:val="21"/>
        </w:rPr>
        <w:t>外审专家复审意见：</w:t>
      </w:r>
      <w:r>
        <w:rPr>
          <w:sz w:val="21"/>
          <w:szCs w:val="21"/>
        </w:rPr>
        <w:t>本文经过修改以后，文章有大的提升，但还存在一些问题，如H1中“社交网站使用强度”与H2中的“社交网站使用”并非一个概念；作者在对创新自我效能感的中介作用假设阐述时，并未涉及“创新”而仅仅是描述了“自我效能感”的作用。建议作者做相应修改和补充。</w:t>
      </w:r>
    </w:p>
    <w:p w14:paraId="4BF46702" w14:textId="77777777" w:rsidR="00A306E6" w:rsidRDefault="00061E48">
      <w:pPr>
        <w:rPr>
          <w:sz w:val="21"/>
          <w:szCs w:val="21"/>
        </w:rPr>
      </w:pPr>
      <w:r>
        <w:rPr>
          <w:rFonts w:hint="eastAsia"/>
          <w:b/>
          <w:bCs/>
          <w:sz w:val="21"/>
          <w:szCs w:val="21"/>
        </w:rPr>
        <w:t>回应：</w:t>
      </w:r>
      <w:r>
        <w:rPr>
          <w:rFonts w:hint="eastAsia"/>
          <w:sz w:val="21"/>
          <w:szCs w:val="21"/>
        </w:rPr>
        <w:t>感谢专家宝贵的意见！</w:t>
      </w:r>
    </w:p>
    <w:p w14:paraId="7A208307" w14:textId="77777777" w:rsidR="00A306E6" w:rsidRDefault="00061E48">
      <w:pPr>
        <w:rPr>
          <w:sz w:val="21"/>
          <w:szCs w:val="21"/>
        </w:rPr>
      </w:pPr>
      <w:r>
        <w:rPr>
          <w:rFonts w:hint="eastAsia"/>
          <w:sz w:val="21"/>
          <w:szCs w:val="21"/>
        </w:rPr>
        <w:t>诚如外审专家所言，我们对H2中的表述进行了修改，已经改为“社交网站使用强度”；在对创新自我效能感的中介作用假设阐述时，我们增加了“创新自我效能感”对“创新行为”的作用，补充了相关研究。具体修改如下：</w:t>
      </w:r>
    </w:p>
    <w:p w14:paraId="4C4F9270" w14:textId="4D17A45E" w:rsidR="00A306E6" w:rsidRDefault="00061E48">
      <w:pPr>
        <w:pStyle w:val="12"/>
        <w:ind w:firstLine="420"/>
        <w:rPr>
          <w:ins w:id="96" w:author="moh" w:date="2022-05-31T16:43:00Z"/>
        </w:rPr>
      </w:pPr>
      <w:r>
        <w:rPr>
          <w:rFonts w:ascii="宋体" w:hAnsi="宋体" w:hint="eastAsia"/>
        </w:rPr>
        <w:t>“</w:t>
      </w:r>
      <w:r>
        <w:rPr>
          <w:rFonts w:hint="eastAsia"/>
        </w:rPr>
        <w:t>创新自我效能感指个体对自身创新行为产生的能力和信心的评估</w:t>
      </w:r>
      <w:r>
        <w:rPr>
          <w:rFonts w:hint="eastAsia"/>
        </w:rPr>
        <w:t>(Tierney &amp; Farmer, 2002)</w:t>
      </w:r>
      <w:r>
        <w:rPr>
          <w:rFonts w:hint="eastAsia"/>
        </w:rPr>
        <w:t>，对创新行为产生有着关键作用。社会交换理论</w:t>
      </w:r>
      <w:r>
        <w:rPr>
          <w:rFonts w:hint="eastAsia"/>
        </w:rPr>
        <w:t>(Social Exchange Theory )</w:t>
      </w:r>
      <w:r>
        <w:rPr>
          <w:rFonts w:hint="eastAsia"/>
        </w:rPr>
        <w:t>认为，个体在使用社交网站时通常会为他人提供信息支持（如点赞、评论等），也会收到他人信息或情感</w:t>
      </w:r>
      <w:r>
        <w:rPr>
          <w:rFonts w:hint="eastAsia"/>
        </w:rPr>
        <w:lastRenderedPageBreak/>
        <w:t>的支持，在这种互动中个体会对自己产生认同和自信</w:t>
      </w:r>
      <w:r>
        <w:rPr>
          <w:rFonts w:hint="eastAsia"/>
        </w:rPr>
        <w:t>(</w:t>
      </w:r>
      <w:r>
        <w:rPr>
          <w:rFonts w:hint="eastAsia"/>
        </w:rPr>
        <w:t>方臻等</w:t>
      </w:r>
      <w:r>
        <w:rPr>
          <w:rFonts w:hint="eastAsia"/>
        </w:rPr>
        <w:t>, 2019)</w:t>
      </w:r>
      <w:r>
        <w:rPr>
          <w:rFonts w:hint="eastAsia"/>
        </w:rPr>
        <w:t>，从而使得创新自我效能感得到提高。此外，个体获得在线社会支持越多，其对自身创新能力和创新性成果的信念越坚定</w:t>
      </w:r>
      <w:r>
        <w:rPr>
          <w:rFonts w:hint="eastAsia"/>
        </w:rPr>
        <w:t>(</w:t>
      </w:r>
      <w:r>
        <w:rPr>
          <w:rFonts w:hint="eastAsia"/>
        </w:rPr>
        <w:t>陈斯允</w:t>
      </w:r>
      <w:r>
        <w:rPr>
          <w:rFonts w:hint="eastAsia"/>
        </w:rPr>
        <w:t xml:space="preserve">, </w:t>
      </w:r>
      <w:r>
        <w:rPr>
          <w:rFonts w:hint="eastAsia"/>
        </w:rPr>
        <w:t>骆紫薇</w:t>
      </w:r>
      <w:r>
        <w:rPr>
          <w:rFonts w:hint="eastAsia"/>
        </w:rPr>
        <w:t>, 2017)</w:t>
      </w:r>
      <w:r>
        <w:rPr>
          <w:rFonts w:hint="eastAsia"/>
        </w:rPr>
        <w:t>。同时，有研究发现，创新自我效能感高的个体会在得到更多正面积极的评价，这对于推动个体创新行为产生具有重要作用</w:t>
      </w:r>
      <w:r>
        <w:rPr>
          <w:rFonts w:hint="eastAsia"/>
        </w:rPr>
        <w:t>(</w:t>
      </w:r>
      <w:r>
        <w:rPr>
          <w:rFonts w:hint="eastAsia"/>
        </w:rPr>
        <w:t>高鹏等</w:t>
      </w:r>
      <w:r>
        <w:rPr>
          <w:rFonts w:hint="eastAsia"/>
        </w:rPr>
        <w:t>, 2016)</w:t>
      </w:r>
      <w:r>
        <w:rPr>
          <w:rFonts w:hint="eastAsia"/>
        </w:rPr>
        <w:t>，先前研究表明，创新自我效能感能够正向预测个体创新行为</w:t>
      </w:r>
      <w:r>
        <w:rPr>
          <w:rFonts w:hint="eastAsia"/>
        </w:rPr>
        <w:t>(</w:t>
      </w:r>
      <w:r>
        <w:rPr>
          <w:rFonts w:hint="eastAsia"/>
        </w:rPr>
        <w:t>王楠等</w:t>
      </w:r>
      <w:r>
        <w:rPr>
          <w:rFonts w:hint="eastAsia"/>
        </w:rPr>
        <w:t>, 2016)</w:t>
      </w:r>
      <w:r>
        <w:rPr>
          <w:rFonts w:hint="eastAsia"/>
        </w:rPr>
        <w:t>。基于此，本研究提出假设</w:t>
      </w:r>
      <w:r>
        <w:rPr>
          <w:rFonts w:hint="eastAsia"/>
        </w:rPr>
        <w:t>2</w:t>
      </w:r>
      <w:r>
        <w:rPr>
          <w:rFonts w:hint="eastAsia"/>
        </w:rPr>
        <w:t>：大学生的创新自我效能感在其社交网站使用强度与创新行为的关系中起到中介作用。”</w:t>
      </w:r>
    </w:p>
    <w:p w14:paraId="1F098DA8" w14:textId="4C8C21E6" w:rsidR="009F5B77" w:rsidRDefault="009F5B77">
      <w:pPr>
        <w:pStyle w:val="12"/>
        <w:ind w:firstLine="420"/>
        <w:rPr>
          <w:ins w:id="97" w:author="moh" w:date="2022-05-31T16:43:00Z"/>
        </w:rPr>
      </w:pPr>
    </w:p>
    <w:p w14:paraId="36FD536A" w14:textId="25174DD1" w:rsidR="009F5B77" w:rsidRPr="00174014" w:rsidRDefault="00174014" w:rsidP="00174014">
      <w:pPr>
        <w:pStyle w:val="1"/>
        <w:numPr>
          <w:ilvl w:val="0"/>
          <w:numId w:val="0"/>
        </w:numPr>
        <w:spacing w:beforeLines="0" w:before="120" w:afterLines="0" w:after="120"/>
        <w:jc w:val="center"/>
        <w:rPr>
          <w:ins w:id="98" w:author="moh" w:date="2022-05-31T16:43:00Z"/>
          <w:color w:val="000000" w:themeColor="text1"/>
          <w:rPrChange w:id="99" w:author="moh" w:date="2022-05-31T17:00:00Z">
            <w:rPr>
              <w:ins w:id="100" w:author="moh" w:date="2022-05-31T16:43:00Z"/>
            </w:rPr>
          </w:rPrChange>
        </w:rPr>
        <w:pPrChange w:id="101" w:author="moh" w:date="2022-05-31T17:00:00Z">
          <w:pPr>
            <w:pStyle w:val="12"/>
            <w:ind w:firstLine="420"/>
          </w:pPr>
        </w:pPrChange>
      </w:pPr>
      <w:ins w:id="102" w:author="moh" w:date="2022-05-31T17:00:00Z">
        <w:r>
          <w:rPr>
            <w:rFonts w:hint="eastAsia"/>
            <w:color w:val="000000" w:themeColor="text1"/>
          </w:rPr>
          <w:t>参考文献</w:t>
        </w:r>
      </w:ins>
    </w:p>
    <w:p w14:paraId="586061D9" w14:textId="7A9554EC" w:rsidR="009F5B77" w:rsidRPr="003621DC" w:rsidRDefault="009F5B77">
      <w:pPr>
        <w:pStyle w:val="12"/>
        <w:ind w:firstLine="360"/>
        <w:rPr>
          <w:ins w:id="103" w:author="moh" w:date="2022-05-31T16:43:00Z"/>
          <w:rFonts w:ascii="宋体" w:hAnsi="宋体" w:cs="Arial"/>
          <w:color w:val="000000"/>
          <w:kern w:val="0"/>
          <w:sz w:val="18"/>
          <w:szCs w:val="18"/>
          <w:shd w:val="clear" w:color="auto" w:fill="FFFFFF"/>
          <w:rPrChange w:id="104" w:author="moh" w:date="2022-05-31T16:59:00Z">
            <w:rPr>
              <w:ins w:id="105" w:author="moh" w:date="2022-05-31T16:43:00Z"/>
              <w:rFonts w:ascii="宋体" w:hAnsi="宋体" w:cs="Arial"/>
              <w:color w:val="000000"/>
              <w:kern w:val="0"/>
              <w:shd w:val="clear" w:color="auto" w:fill="FFFFFF"/>
            </w:rPr>
          </w:rPrChange>
        </w:rPr>
      </w:pPr>
      <w:ins w:id="106" w:author="moh" w:date="2022-05-31T16:43:00Z">
        <w:r w:rsidRPr="003621DC">
          <w:rPr>
            <w:rFonts w:ascii="宋体" w:hAnsi="宋体" w:cs="Arial" w:hint="eastAsia"/>
            <w:color w:val="000000"/>
            <w:kern w:val="0"/>
            <w:sz w:val="18"/>
            <w:szCs w:val="18"/>
            <w:shd w:val="clear" w:color="auto" w:fill="FFFFFF"/>
            <w:rPrChange w:id="107" w:author="moh" w:date="2022-05-31T16:59:00Z">
              <w:rPr>
                <w:rFonts w:ascii="宋体" w:hAnsi="宋体" w:cs="Arial" w:hint="eastAsia"/>
                <w:color w:val="000000"/>
                <w:kern w:val="0"/>
                <w:shd w:val="clear" w:color="auto" w:fill="FFFFFF"/>
              </w:rPr>
            </w:rPrChange>
          </w:rPr>
          <w:t>刘智强</w:t>
        </w:r>
        <w:r w:rsidRPr="003621DC">
          <w:rPr>
            <w:rFonts w:ascii="宋体" w:hAnsi="宋体" w:cs="Arial"/>
            <w:color w:val="000000"/>
            <w:kern w:val="0"/>
            <w:sz w:val="18"/>
            <w:szCs w:val="18"/>
            <w:shd w:val="clear" w:color="auto" w:fill="FFFFFF"/>
            <w:rPrChange w:id="108" w:author="moh" w:date="2022-05-31T16:59:00Z">
              <w:rPr>
                <w:rFonts w:ascii="宋体" w:hAnsi="宋体" w:cs="Arial"/>
                <w:color w:val="000000"/>
                <w:kern w:val="0"/>
                <w:shd w:val="clear" w:color="auto" w:fill="FFFFFF"/>
              </w:rPr>
            </w:rPrChange>
          </w:rPr>
          <w:t xml:space="preserve">, </w:t>
        </w:r>
        <w:r w:rsidRPr="003621DC">
          <w:rPr>
            <w:rFonts w:ascii="宋体" w:hAnsi="宋体" w:cs="Arial" w:hint="eastAsia"/>
            <w:color w:val="000000"/>
            <w:kern w:val="0"/>
            <w:sz w:val="18"/>
            <w:szCs w:val="18"/>
            <w:shd w:val="clear" w:color="auto" w:fill="FFFFFF"/>
            <w:rPrChange w:id="109" w:author="moh" w:date="2022-05-31T16:59:00Z">
              <w:rPr>
                <w:rFonts w:ascii="宋体" w:hAnsi="宋体" w:cs="Arial" w:hint="eastAsia"/>
                <w:color w:val="000000"/>
                <w:kern w:val="0"/>
                <w:shd w:val="clear" w:color="auto" w:fill="FFFFFF"/>
              </w:rPr>
            </w:rPrChange>
          </w:rPr>
          <w:t>葛靓</w:t>
        </w:r>
        <w:r w:rsidRPr="003621DC">
          <w:rPr>
            <w:rFonts w:ascii="宋体" w:hAnsi="宋体" w:cs="Arial"/>
            <w:color w:val="000000"/>
            <w:kern w:val="0"/>
            <w:sz w:val="18"/>
            <w:szCs w:val="18"/>
            <w:shd w:val="clear" w:color="auto" w:fill="FFFFFF"/>
            <w:rPrChange w:id="110" w:author="moh" w:date="2022-05-31T16:59:00Z">
              <w:rPr>
                <w:rFonts w:ascii="宋体" w:hAnsi="宋体" w:cs="Arial"/>
                <w:color w:val="000000"/>
                <w:kern w:val="0"/>
                <w:shd w:val="clear" w:color="auto" w:fill="FFFFFF"/>
              </w:rPr>
            </w:rPrChange>
          </w:rPr>
          <w:t xml:space="preserve">, </w:t>
        </w:r>
        <w:r w:rsidRPr="003621DC">
          <w:rPr>
            <w:rFonts w:ascii="宋体" w:hAnsi="宋体" w:cs="Arial" w:hint="eastAsia"/>
            <w:color w:val="000000"/>
            <w:kern w:val="0"/>
            <w:sz w:val="18"/>
            <w:szCs w:val="18"/>
            <w:shd w:val="clear" w:color="auto" w:fill="FFFFFF"/>
            <w:rPrChange w:id="111" w:author="moh" w:date="2022-05-31T16:59:00Z">
              <w:rPr>
                <w:rFonts w:ascii="宋体" w:hAnsi="宋体" w:cs="Arial" w:hint="eastAsia"/>
                <w:color w:val="000000"/>
                <w:kern w:val="0"/>
                <w:shd w:val="clear" w:color="auto" w:fill="FFFFFF"/>
              </w:rPr>
            </w:rPrChange>
          </w:rPr>
          <w:t>潘欣</w:t>
        </w:r>
        <w:r w:rsidRPr="003621DC">
          <w:rPr>
            <w:rFonts w:ascii="宋体" w:hAnsi="宋体" w:cs="Arial"/>
            <w:color w:val="000000"/>
            <w:kern w:val="0"/>
            <w:sz w:val="18"/>
            <w:szCs w:val="18"/>
            <w:shd w:val="clear" w:color="auto" w:fill="FFFFFF"/>
            <w:rPrChange w:id="112" w:author="moh" w:date="2022-05-31T16:59:00Z">
              <w:rPr>
                <w:rFonts w:ascii="宋体" w:hAnsi="宋体" w:cs="Arial"/>
                <w:color w:val="000000"/>
                <w:kern w:val="0"/>
                <w:shd w:val="clear" w:color="auto" w:fill="FFFFFF"/>
              </w:rPr>
            </w:rPrChange>
          </w:rPr>
          <w:t xml:space="preserve">, </w:t>
        </w:r>
        <w:r w:rsidRPr="003621DC">
          <w:rPr>
            <w:rFonts w:ascii="宋体" w:hAnsi="宋体" w:cs="Arial" w:hint="eastAsia"/>
            <w:color w:val="000000"/>
            <w:kern w:val="0"/>
            <w:sz w:val="18"/>
            <w:szCs w:val="18"/>
            <w:shd w:val="clear" w:color="auto" w:fill="FFFFFF"/>
            <w:rPrChange w:id="113" w:author="moh" w:date="2022-05-31T16:59:00Z">
              <w:rPr>
                <w:rFonts w:ascii="宋体" w:hAnsi="宋体" w:cs="Arial" w:hint="eastAsia"/>
                <w:color w:val="000000"/>
                <w:kern w:val="0"/>
                <w:shd w:val="clear" w:color="auto" w:fill="FFFFFF"/>
              </w:rPr>
            </w:rPrChange>
          </w:rPr>
          <w:t>刘芬</w:t>
        </w:r>
        <w:r w:rsidRPr="003621DC">
          <w:rPr>
            <w:rFonts w:ascii="宋体" w:hAnsi="宋体" w:cs="Arial"/>
            <w:color w:val="000000"/>
            <w:kern w:val="0"/>
            <w:sz w:val="18"/>
            <w:szCs w:val="18"/>
            <w:shd w:val="clear" w:color="auto" w:fill="FFFFFF"/>
            <w:rPrChange w:id="114" w:author="moh" w:date="2022-05-31T16:59:00Z">
              <w:rPr>
                <w:rFonts w:ascii="宋体" w:hAnsi="宋体" w:cs="Arial"/>
                <w:color w:val="000000"/>
                <w:kern w:val="0"/>
                <w:shd w:val="clear" w:color="auto" w:fill="FFFFFF"/>
              </w:rPr>
            </w:rPrChange>
          </w:rPr>
          <w:t>.（2014）.可变薪酬支付力度、地位竞争动机与员工创新行为研究，</w:t>
        </w:r>
        <w:r w:rsidRPr="003621DC">
          <w:rPr>
            <w:rFonts w:ascii="宋体" w:hAnsi="宋体" w:cs="Arial" w:hint="eastAsia"/>
            <w:i/>
            <w:iCs/>
            <w:color w:val="000000"/>
            <w:kern w:val="0"/>
            <w:sz w:val="18"/>
            <w:szCs w:val="18"/>
            <w:shd w:val="clear" w:color="auto" w:fill="FFFFFF"/>
            <w:rPrChange w:id="115" w:author="moh" w:date="2022-05-31T16:59:00Z">
              <w:rPr>
                <w:rFonts w:ascii="宋体" w:hAnsi="宋体" w:cs="Arial" w:hint="eastAsia"/>
                <w:i/>
                <w:iCs/>
                <w:color w:val="000000"/>
                <w:kern w:val="0"/>
                <w:shd w:val="clear" w:color="auto" w:fill="FFFFFF"/>
              </w:rPr>
            </w:rPrChange>
          </w:rPr>
          <w:t>管理学报</w:t>
        </w:r>
        <w:r w:rsidRPr="003621DC">
          <w:rPr>
            <w:rFonts w:ascii="宋体" w:hAnsi="宋体" w:cs="Arial"/>
            <w:color w:val="000000"/>
            <w:kern w:val="0"/>
            <w:sz w:val="18"/>
            <w:szCs w:val="18"/>
            <w:shd w:val="clear" w:color="auto" w:fill="FFFFFF"/>
            <w:rPrChange w:id="116" w:author="moh" w:date="2022-05-31T16:59:00Z">
              <w:rPr>
                <w:rFonts w:ascii="宋体" w:hAnsi="宋体" w:cs="Arial"/>
                <w:color w:val="000000"/>
                <w:kern w:val="0"/>
                <w:shd w:val="clear" w:color="auto" w:fill="FFFFFF"/>
              </w:rPr>
            </w:rPrChange>
          </w:rPr>
          <w:t>, 11(10),1460-1468.</w:t>
        </w:r>
      </w:ins>
    </w:p>
    <w:p w14:paraId="559F882B" w14:textId="1F70DC88" w:rsidR="009F5B77" w:rsidRPr="003621DC" w:rsidRDefault="009F5B77" w:rsidP="009F5B77">
      <w:pPr>
        <w:spacing w:line="312" w:lineRule="auto"/>
        <w:ind w:firstLine="420"/>
        <w:rPr>
          <w:ins w:id="117" w:author="moh" w:date="2022-05-31T16:43:00Z"/>
          <w:sz w:val="18"/>
          <w:szCs w:val="18"/>
          <w:rPrChange w:id="118" w:author="moh" w:date="2022-05-31T16:59:00Z">
            <w:rPr>
              <w:ins w:id="119" w:author="moh" w:date="2022-05-31T16:43:00Z"/>
              <w:szCs w:val="21"/>
            </w:rPr>
          </w:rPrChange>
        </w:rPr>
      </w:pPr>
      <w:bookmarkStart w:id="120" w:name="OLE_LINK54"/>
      <w:bookmarkStart w:id="121" w:name="OLE_LINK53"/>
      <w:ins w:id="122" w:author="moh" w:date="2022-05-31T16:43:00Z">
        <w:r w:rsidRPr="003621DC">
          <w:rPr>
            <w:rFonts w:hint="eastAsia"/>
            <w:sz w:val="18"/>
            <w:szCs w:val="18"/>
            <w:rPrChange w:id="123" w:author="moh" w:date="2022-05-31T16:59:00Z">
              <w:rPr>
                <w:rFonts w:hint="eastAsia"/>
                <w:szCs w:val="21"/>
              </w:rPr>
            </w:rPrChange>
          </w:rPr>
          <w:t>张振刚</w:t>
        </w:r>
        <w:r w:rsidRPr="003621DC">
          <w:rPr>
            <w:sz w:val="18"/>
            <w:szCs w:val="18"/>
            <w:rPrChange w:id="124" w:author="moh" w:date="2022-05-31T16:59:00Z">
              <w:rPr>
                <w:szCs w:val="21"/>
              </w:rPr>
            </w:rPrChange>
          </w:rPr>
          <w:t xml:space="preserve">, </w:t>
        </w:r>
        <w:r w:rsidRPr="003621DC">
          <w:rPr>
            <w:rFonts w:hint="eastAsia"/>
            <w:sz w:val="18"/>
            <w:szCs w:val="18"/>
            <w:rPrChange w:id="125" w:author="moh" w:date="2022-05-31T16:59:00Z">
              <w:rPr>
                <w:rFonts w:hint="eastAsia"/>
                <w:szCs w:val="21"/>
              </w:rPr>
            </w:rPrChange>
          </w:rPr>
          <w:t>余传鹏</w:t>
        </w:r>
        <w:r w:rsidRPr="003621DC">
          <w:rPr>
            <w:sz w:val="18"/>
            <w:szCs w:val="18"/>
            <w:rPrChange w:id="126" w:author="moh" w:date="2022-05-31T16:59:00Z">
              <w:rPr>
                <w:szCs w:val="21"/>
              </w:rPr>
            </w:rPrChange>
          </w:rPr>
          <w:t>,</w:t>
        </w:r>
        <w:r w:rsidRPr="003621DC">
          <w:rPr>
            <w:rFonts w:hint="eastAsia"/>
            <w:sz w:val="18"/>
            <w:szCs w:val="18"/>
            <w:rPrChange w:id="127" w:author="moh" w:date="2022-05-31T16:59:00Z">
              <w:rPr>
                <w:rFonts w:hint="eastAsia"/>
                <w:szCs w:val="21"/>
              </w:rPr>
            </w:rPrChange>
          </w:rPr>
          <w:t>李云健</w:t>
        </w:r>
        <w:r w:rsidRPr="003621DC">
          <w:rPr>
            <w:sz w:val="18"/>
            <w:szCs w:val="18"/>
            <w:rPrChange w:id="128" w:author="moh" w:date="2022-05-31T16:59:00Z">
              <w:rPr>
                <w:szCs w:val="21"/>
              </w:rPr>
            </w:rPrChange>
          </w:rPr>
          <w:t xml:space="preserve">. (2016). </w:t>
        </w:r>
        <w:r w:rsidRPr="003621DC">
          <w:rPr>
            <w:rFonts w:hint="eastAsia"/>
            <w:sz w:val="18"/>
            <w:szCs w:val="18"/>
            <w:rPrChange w:id="129" w:author="moh" w:date="2022-05-31T16:59:00Z">
              <w:rPr>
                <w:rFonts w:hint="eastAsia"/>
                <w:szCs w:val="21"/>
              </w:rPr>
            </w:rPrChange>
          </w:rPr>
          <w:t>主动性人格、知识分享与员工创新行为关系研究</w:t>
        </w:r>
        <w:r w:rsidRPr="003621DC">
          <w:rPr>
            <w:sz w:val="18"/>
            <w:szCs w:val="18"/>
            <w:rPrChange w:id="130" w:author="moh" w:date="2022-05-31T16:59:00Z">
              <w:rPr>
                <w:szCs w:val="21"/>
              </w:rPr>
            </w:rPrChange>
          </w:rPr>
          <w:t xml:space="preserve">. </w:t>
        </w:r>
        <w:r w:rsidRPr="003621DC">
          <w:rPr>
            <w:rFonts w:hint="eastAsia"/>
            <w:i/>
            <w:iCs/>
            <w:sz w:val="18"/>
            <w:szCs w:val="18"/>
            <w:rPrChange w:id="131" w:author="moh" w:date="2022-05-31T16:59:00Z">
              <w:rPr>
                <w:rFonts w:hint="eastAsia"/>
                <w:i/>
                <w:iCs/>
                <w:szCs w:val="21"/>
              </w:rPr>
            </w:rPrChange>
          </w:rPr>
          <w:t>管理评论</w:t>
        </w:r>
        <w:r w:rsidRPr="003621DC">
          <w:rPr>
            <w:i/>
            <w:iCs/>
            <w:sz w:val="18"/>
            <w:szCs w:val="18"/>
            <w:rPrChange w:id="132" w:author="moh" w:date="2022-05-31T16:59:00Z">
              <w:rPr>
                <w:i/>
                <w:iCs/>
                <w:szCs w:val="21"/>
              </w:rPr>
            </w:rPrChange>
          </w:rPr>
          <w:t>,</w:t>
        </w:r>
        <w:r w:rsidRPr="003621DC">
          <w:rPr>
            <w:sz w:val="18"/>
            <w:szCs w:val="18"/>
            <w:rPrChange w:id="133" w:author="moh" w:date="2022-05-31T16:59:00Z">
              <w:rPr>
                <w:szCs w:val="21"/>
              </w:rPr>
            </w:rPrChange>
          </w:rPr>
          <w:t xml:space="preserve"> </w:t>
        </w:r>
        <w:r w:rsidRPr="003621DC">
          <w:rPr>
            <w:i/>
            <w:iCs/>
            <w:sz w:val="18"/>
            <w:szCs w:val="18"/>
            <w:rPrChange w:id="134" w:author="moh" w:date="2022-05-31T16:59:00Z">
              <w:rPr>
                <w:i/>
                <w:iCs/>
                <w:szCs w:val="21"/>
              </w:rPr>
            </w:rPrChange>
          </w:rPr>
          <w:t>28</w:t>
        </w:r>
        <w:r w:rsidRPr="003621DC">
          <w:rPr>
            <w:sz w:val="18"/>
            <w:szCs w:val="18"/>
            <w:rPrChange w:id="135" w:author="moh" w:date="2022-05-31T16:59:00Z">
              <w:rPr>
                <w:szCs w:val="21"/>
              </w:rPr>
            </w:rPrChange>
          </w:rPr>
          <w:t>(4), 123-133.</w:t>
        </w:r>
      </w:ins>
    </w:p>
    <w:bookmarkEnd w:id="120"/>
    <w:bookmarkEnd w:id="121"/>
    <w:p w14:paraId="6BE5E011" w14:textId="543FEA11" w:rsidR="003621DC" w:rsidRPr="003621DC" w:rsidRDefault="003621DC" w:rsidP="003621DC">
      <w:pPr>
        <w:rPr>
          <w:ins w:id="136" w:author="moh" w:date="2022-05-31T16:58:00Z"/>
          <w:sz w:val="18"/>
          <w:szCs w:val="18"/>
          <w:rPrChange w:id="137" w:author="moh" w:date="2022-05-31T16:59:00Z">
            <w:rPr>
              <w:ins w:id="138" w:author="moh" w:date="2022-05-31T16:58:00Z"/>
            </w:rPr>
          </w:rPrChange>
        </w:rPr>
      </w:pPr>
      <w:ins w:id="139" w:author="moh" w:date="2022-05-31T16:58:00Z">
        <w:r w:rsidRPr="003621DC">
          <w:rPr>
            <w:rFonts w:ascii="Segoe UI" w:hAnsi="Segoe UI" w:cs="Segoe UI" w:hint="eastAsia"/>
            <w:color w:val="333333"/>
            <w:sz w:val="18"/>
            <w:szCs w:val="18"/>
            <w:shd w:val="clear" w:color="auto" w:fill="FFFFFF"/>
            <w:rPrChange w:id="140" w:author="moh" w:date="2022-05-31T16:59:00Z">
              <w:rPr>
                <w:rFonts w:ascii="Segoe UI" w:hAnsi="Segoe UI" w:cs="Segoe UI" w:hint="eastAsia"/>
                <w:color w:val="333333"/>
                <w:sz w:val="21"/>
                <w:szCs w:val="21"/>
                <w:shd w:val="clear" w:color="auto" w:fill="FFFFFF"/>
              </w:rPr>
            </w:rPrChange>
          </w:rPr>
          <w:t>孔莲</w:t>
        </w:r>
        <w:r w:rsidRPr="003621DC">
          <w:rPr>
            <w:rFonts w:ascii="Segoe UI" w:hAnsi="Segoe UI" w:cs="Segoe UI"/>
            <w:color w:val="333333"/>
            <w:sz w:val="18"/>
            <w:szCs w:val="18"/>
            <w:shd w:val="clear" w:color="auto" w:fill="FFFFFF"/>
            <w:rPrChange w:id="141" w:author="moh" w:date="2022-05-31T16:59:00Z">
              <w:rPr>
                <w:rFonts w:ascii="Segoe UI" w:hAnsi="Segoe UI" w:cs="Segoe UI"/>
                <w:color w:val="333333"/>
                <w:sz w:val="21"/>
                <w:szCs w:val="21"/>
                <w:shd w:val="clear" w:color="auto" w:fill="FFFFFF"/>
              </w:rPr>
            </w:rPrChange>
          </w:rPr>
          <w:t xml:space="preserve">, </w:t>
        </w:r>
        <w:r w:rsidRPr="003621DC">
          <w:rPr>
            <w:rFonts w:ascii="Segoe UI" w:hAnsi="Segoe UI" w:cs="Segoe UI" w:hint="eastAsia"/>
            <w:color w:val="333333"/>
            <w:sz w:val="18"/>
            <w:szCs w:val="18"/>
            <w:shd w:val="clear" w:color="auto" w:fill="FFFFFF"/>
            <w:rPrChange w:id="142" w:author="moh" w:date="2022-05-31T16:59:00Z">
              <w:rPr>
                <w:rFonts w:ascii="Segoe UI" w:hAnsi="Segoe UI" w:cs="Segoe UI" w:hint="eastAsia"/>
                <w:color w:val="333333"/>
                <w:sz w:val="21"/>
                <w:szCs w:val="21"/>
                <w:shd w:val="clear" w:color="auto" w:fill="FFFFFF"/>
              </w:rPr>
            </w:rPrChange>
          </w:rPr>
          <w:t>崔馨月</w:t>
        </w:r>
        <w:r w:rsidRPr="003621DC">
          <w:rPr>
            <w:rFonts w:ascii="Segoe UI" w:hAnsi="Segoe UI" w:cs="Segoe UI"/>
            <w:color w:val="333333"/>
            <w:sz w:val="18"/>
            <w:szCs w:val="18"/>
            <w:shd w:val="clear" w:color="auto" w:fill="FFFFFF"/>
            <w:rPrChange w:id="143" w:author="moh" w:date="2022-05-31T16:59:00Z">
              <w:rPr>
                <w:rFonts w:ascii="Segoe UI" w:hAnsi="Segoe UI" w:cs="Segoe UI"/>
                <w:color w:val="333333"/>
                <w:sz w:val="21"/>
                <w:szCs w:val="21"/>
                <w:shd w:val="clear" w:color="auto" w:fill="FFFFFF"/>
              </w:rPr>
            </w:rPrChange>
          </w:rPr>
          <w:t xml:space="preserve">, </w:t>
        </w:r>
        <w:r w:rsidRPr="003621DC">
          <w:rPr>
            <w:rFonts w:ascii="Segoe UI" w:hAnsi="Segoe UI" w:cs="Segoe UI" w:hint="eastAsia"/>
            <w:color w:val="333333"/>
            <w:sz w:val="18"/>
            <w:szCs w:val="18"/>
            <w:shd w:val="clear" w:color="auto" w:fill="FFFFFF"/>
            <w:rPrChange w:id="144" w:author="moh" w:date="2022-05-31T16:59:00Z">
              <w:rPr>
                <w:rFonts w:ascii="Segoe UI" w:hAnsi="Segoe UI" w:cs="Segoe UI" w:hint="eastAsia"/>
                <w:color w:val="333333"/>
                <w:sz w:val="21"/>
                <w:szCs w:val="21"/>
                <w:shd w:val="clear" w:color="auto" w:fill="FFFFFF"/>
              </w:rPr>
            </w:rPrChange>
          </w:rPr>
          <w:t>田录梅</w:t>
        </w:r>
        <w:r w:rsidRPr="003621DC">
          <w:rPr>
            <w:rFonts w:ascii="Segoe UI" w:hAnsi="Segoe UI" w:cs="Segoe UI"/>
            <w:color w:val="333333"/>
            <w:sz w:val="18"/>
            <w:szCs w:val="18"/>
            <w:shd w:val="clear" w:color="auto" w:fill="FFFFFF"/>
            <w:rPrChange w:id="145" w:author="moh" w:date="2022-05-31T16:59:00Z">
              <w:rPr>
                <w:rFonts w:ascii="Segoe UI" w:hAnsi="Segoe UI" w:cs="Segoe UI"/>
                <w:color w:val="333333"/>
                <w:sz w:val="21"/>
                <w:szCs w:val="21"/>
                <w:shd w:val="clear" w:color="auto" w:fill="FFFFFF"/>
              </w:rPr>
            </w:rPrChange>
          </w:rPr>
          <w:t xml:space="preserve">. </w:t>
        </w:r>
        <w:r w:rsidRPr="003621DC">
          <w:rPr>
            <w:sz w:val="18"/>
            <w:szCs w:val="18"/>
            <w:rPrChange w:id="146" w:author="moh" w:date="2022-05-31T16:59:00Z">
              <w:rPr>
                <w:szCs w:val="21"/>
              </w:rPr>
            </w:rPrChange>
          </w:rPr>
          <w:t>(2021).</w:t>
        </w:r>
        <w:r w:rsidRPr="003621DC">
          <w:rPr>
            <w:rFonts w:ascii="Segoe UI" w:hAnsi="Segoe UI" w:cs="Segoe UI" w:hint="eastAsia"/>
            <w:color w:val="333333"/>
            <w:sz w:val="18"/>
            <w:szCs w:val="18"/>
            <w:shd w:val="clear" w:color="auto" w:fill="FFFFFF"/>
            <w:rPrChange w:id="147" w:author="moh" w:date="2022-05-31T16:59:00Z">
              <w:rPr>
                <w:rFonts w:ascii="Segoe UI" w:hAnsi="Segoe UI" w:cs="Segoe UI" w:hint="eastAsia"/>
                <w:color w:val="333333"/>
                <w:sz w:val="21"/>
                <w:szCs w:val="21"/>
                <w:shd w:val="clear" w:color="auto" w:fill="FFFFFF"/>
              </w:rPr>
            </w:rPrChange>
          </w:rPr>
          <w:t>微信使用强度与大学生自尊之间的关系</w:t>
        </w:r>
        <w:r w:rsidRPr="003621DC">
          <w:rPr>
            <w:rFonts w:ascii="Segoe UI" w:hAnsi="Segoe UI" w:cs="Segoe UI"/>
            <w:color w:val="333333"/>
            <w:sz w:val="18"/>
            <w:szCs w:val="18"/>
            <w:shd w:val="clear" w:color="auto" w:fill="FFFFFF"/>
            <w:rPrChange w:id="148" w:author="moh" w:date="2022-05-31T16:59:00Z">
              <w:rPr>
                <w:rFonts w:ascii="Segoe UI" w:hAnsi="Segoe UI" w:cs="Segoe UI"/>
                <w:color w:val="333333"/>
                <w:sz w:val="21"/>
                <w:szCs w:val="21"/>
                <w:shd w:val="clear" w:color="auto" w:fill="FFFFFF"/>
              </w:rPr>
            </w:rPrChange>
          </w:rPr>
          <w:t>:</w:t>
        </w:r>
        <w:r w:rsidRPr="003621DC">
          <w:rPr>
            <w:rFonts w:ascii="Segoe UI" w:hAnsi="Segoe UI" w:cs="Segoe UI" w:hint="eastAsia"/>
            <w:color w:val="333333"/>
            <w:sz w:val="18"/>
            <w:szCs w:val="18"/>
            <w:shd w:val="clear" w:color="auto" w:fill="FFFFFF"/>
            <w:rPrChange w:id="149" w:author="moh" w:date="2022-05-31T16:59:00Z">
              <w:rPr>
                <w:rFonts w:ascii="Segoe UI" w:hAnsi="Segoe UI" w:cs="Segoe UI" w:hint="eastAsia"/>
                <w:color w:val="333333"/>
                <w:sz w:val="21"/>
                <w:szCs w:val="21"/>
                <w:shd w:val="clear" w:color="auto" w:fill="FFFFFF"/>
              </w:rPr>
            </w:rPrChange>
          </w:rPr>
          <w:t>上行社会比较和好友亲密度的作用</w:t>
        </w:r>
        <w:r w:rsidRPr="003621DC">
          <w:rPr>
            <w:rFonts w:ascii="Segoe UI" w:hAnsi="Segoe UI" w:cs="Segoe UI"/>
            <w:color w:val="333333"/>
            <w:sz w:val="18"/>
            <w:szCs w:val="18"/>
            <w:shd w:val="clear" w:color="auto" w:fill="FFFFFF"/>
            <w:rPrChange w:id="150" w:author="moh" w:date="2022-05-31T16:59:00Z">
              <w:rPr>
                <w:rFonts w:ascii="Segoe UI" w:hAnsi="Segoe UI" w:cs="Segoe UI"/>
                <w:color w:val="333333"/>
                <w:sz w:val="21"/>
                <w:szCs w:val="21"/>
                <w:shd w:val="clear" w:color="auto" w:fill="FFFFFF"/>
              </w:rPr>
            </w:rPrChange>
          </w:rPr>
          <w:t xml:space="preserve">. </w:t>
        </w:r>
        <w:r w:rsidRPr="003621DC">
          <w:rPr>
            <w:rFonts w:ascii="Segoe UI" w:hAnsi="Segoe UI" w:cs="Segoe UI" w:hint="eastAsia"/>
            <w:color w:val="333333"/>
            <w:sz w:val="18"/>
            <w:szCs w:val="18"/>
            <w:shd w:val="clear" w:color="auto" w:fill="FFFFFF"/>
            <w:rPrChange w:id="151" w:author="moh" w:date="2022-05-31T16:59:00Z">
              <w:rPr>
                <w:rFonts w:ascii="Segoe UI" w:hAnsi="Segoe UI" w:cs="Segoe UI" w:hint="eastAsia"/>
                <w:color w:val="333333"/>
                <w:sz w:val="21"/>
                <w:szCs w:val="21"/>
                <w:shd w:val="clear" w:color="auto" w:fill="FFFFFF"/>
              </w:rPr>
            </w:rPrChange>
          </w:rPr>
          <w:t>心理发展与教育</w:t>
        </w:r>
        <w:r w:rsidRPr="003621DC">
          <w:rPr>
            <w:rFonts w:ascii="Segoe UI" w:hAnsi="Segoe UI" w:cs="Segoe UI"/>
            <w:color w:val="333333"/>
            <w:sz w:val="18"/>
            <w:szCs w:val="18"/>
            <w:shd w:val="clear" w:color="auto" w:fill="FFFFFF"/>
            <w:rPrChange w:id="152" w:author="moh" w:date="2022-05-31T16:59:00Z">
              <w:rPr>
                <w:rFonts w:ascii="Segoe UI" w:hAnsi="Segoe UI" w:cs="Segoe UI"/>
                <w:color w:val="333333"/>
                <w:sz w:val="21"/>
                <w:szCs w:val="21"/>
                <w:shd w:val="clear" w:color="auto" w:fill="FFFFFF"/>
              </w:rPr>
            </w:rPrChange>
          </w:rPr>
          <w:t>, 2021, 37(4): 576-583.</w:t>
        </w:r>
      </w:ins>
    </w:p>
    <w:p w14:paraId="4DE7EDED" w14:textId="77777777" w:rsidR="009F5B77" w:rsidRPr="003621DC" w:rsidRDefault="009F5B77">
      <w:pPr>
        <w:pStyle w:val="12"/>
        <w:ind w:firstLine="420"/>
      </w:pPr>
    </w:p>
    <w:sectPr w:rsidR="009F5B77" w:rsidRPr="003621DC">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鹏" w:date="2022-05-30T10:57:00Z" w:initials="">
    <w:p w14:paraId="03554610" w14:textId="77777777" w:rsidR="00A306E6" w:rsidRDefault="00061E48">
      <w:pPr>
        <w:pStyle w:val="a3"/>
        <w:rPr>
          <w:rFonts w:eastAsia="宋体"/>
        </w:rPr>
      </w:pPr>
      <w:r>
        <w:rPr>
          <w:rFonts w:eastAsia="宋体" w:hint="eastAsia"/>
        </w:rPr>
        <w:t>“文字”？</w:t>
      </w:r>
    </w:p>
  </w:comment>
  <w:comment w:id="31" w:author="李鹏" w:date="2022-05-31T11:09:00Z" w:initials="">
    <w:p w14:paraId="6E7862E9" w14:textId="77777777" w:rsidR="00A306E6" w:rsidRDefault="00061E48">
      <w:pPr>
        <w:pStyle w:val="a3"/>
        <w:rPr>
          <w:rFonts w:eastAsia="宋体"/>
        </w:rPr>
      </w:pPr>
      <w:r>
        <w:rPr>
          <w:rFonts w:eastAsia="宋体" w:hint="eastAsia"/>
        </w:rPr>
        <w:t>请尝试补充完这里的说明。</w:t>
      </w:r>
    </w:p>
  </w:comment>
  <w:comment w:id="89" w:author="李鹏" w:date="2022-05-31T11:17:00Z" w:initials="">
    <w:p w14:paraId="78C33B98" w14:textId="77777777" w:rsidR="00A306E6" w:rsidRDefault="00061E48">
      <w:pPr>
        <w:pStyle w:val="a3"/>
        <w:rPr>
          <w:rFonts w:eastAsia="宋体"/>
        </w:rPr>
      </w:pPr>
      <w:r>
        <w:rPr>
          <w:rFonts w:eastAsia="宋体" w:hint="eastAsia"/>
        </w:rPr>
        <w:t>研究对象不同，方差也会不同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554610" w15:done="0"/>
  <w15:commentEx w15:paraId="6E7862E9" w15:done="0"/>
  <w15:commentEx w15:paraId="78C33B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0AC70" w16cex:dateUtc="2022-05-30T02:57:00Z"/>
  <w16cex:commentExtensible w16cex:durableId="2640AC71" w16cex:dateUtc="2022-05-31T03:09:00Z"/>
  <w16cex:commentExtensible w16cex:durableId="2640AC72" w16cex:dateUtc="2022-05-31T0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554610" w16cid:durableId="2640AC70"/>
  <w16cid:commentId w16cid:paraId="6E7862E9" w16cid:durableId="2640AC71"/>
  <w16cid:commentId w16cid:paraId="78C33B98" w16cid:durableId="2640AC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multilevel"/>
    <w:tmpl w:val="00000007"/>
    <w:lvl w:ilvl="0">
      <w:start w:val="1"/>
      <w:numFmt w:val="chineseCountingThousand"/>
      <w:pStyle w:val="1"/>
      <w:isLgl/>
      <w:suff w:val="space"/>
      <w:lvlText w:val="%1"/>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1" w15:restartNumberingAfterBreak="0">
    <w:nsid w:val="64444F79"/>
    <w:multiLevelType w:val="multilevel"/>
    <w:tmpl w:val="64444F7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9915551">
    <w:abstractNumId w:val="1"/>
  </w:num>
  <w:num w:numId="2" w16cid:durableId="17099182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h">
    <w15:presenceInfo w15:providerId="AD" w15:userId="S::jpnoh@dublo.onmicrosoft.com::8d020d34-db0b-4f08-8edc-9dcea9a04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BjNmMyNjdmNzg1ZWFkNTZhY2VjNGU2MWI1NTkyOWIifQ=="/>
  </w:docVars>
  <w:rsids>
    <w:rsidRoot w:val="002B236A"/>
    <w:rsid w:val="00006165"/>
    <w:rsid w:val="0002120E"/>
    <w:rsid w:val="00023C36"/>
    <w:rsid w:val="00036B39"/>
    <w:rsid w:val="00050A1D"/>
    <w:rsid w:val="000602A2"/>
    <w:rsid w:val="00061E48"/>
    <w:rsid w:val="000655D1"/>
    <w:rsid w:val="000666BF"/>
    <w:rsid w:val="0009455E"/>
    <w:rsid w:val="0009616F"/>
    <w:rsid w:val="000A0C17"/>
    <w:rsid w:val="000B5FA9"/>
    <w:rsid w:val="000C0B6E"/>
    <w:rsid w:val="000D12C8"/>
    <w:rsid w:val="000E786B"/>
    <w:rsid w:val="000F11AA"/>
    <w:rsid w:val="000F2864"/>
    <w:rsid w:val="00100228"/>
    <w:rsid w:val="00113B7B"/>
    <w:rsid w:val="00174014"/>
    <w:rsid w:val="001804F1"/>
    <w:rsid w:val="00194457"/>
    <w:rsid w:val="001C5F94"/>
    <w:rsid w:val="001C6201"/>
    <w:rsid w:val="001E39ED"/>
    <w:rsid w:val="002100C1"/>
    <w:rsid w:val="00236ACF"/>
    <w:rsid w:val="00257CA5"/>
    <w:rsid w:val="00261B7B"/>
    <w:rsid w:val="002B134A"/>
    <w:rsid w:val="002B1F68"/>
    <w:rsid w:val="002B236A"/>
    <w:rsid w:val="002B3FEF"/>
    <w:rsid w:val="002C7ACD"/>
    <w:rsid w:val="002F7AC4"/>
    <w:rsid w:val="00312AB2"/>
    <w:rsid w:val="00315A2C"/>
    <w:rsid w:val="00320859"/>
    <w:rsid w:val="003210FB"/>
    <w:rsid w:val="0034200F"/>
    <w:rsid w:val="003434D4"/>
    <w:rsid w:val="00345ADA"/>
    <w:rsid w:val="003621DC"/>
    <w:rsid w:val="00373AC0"/>
    <w:rsid w:val="00393698"/>
    <w:rsid w:val="003A2E09"/>
    <w:rsid w:val="003E7403"/>
    <w:rsid w:val="003F185D"/>
    <w:rsid w:val="0040761F"/>
    <w:rsid w:val="00410AFE"/>
    <w:rsid w:val="004153BF"/>
    <w:rsid w:val="00432382"/>
    <w:rsid w:val="004637EE"/>
    <w:rsid w:val="00475FCE"/>
    <w:rsid w:val="00477E5A"/>
    <w:rsid w:val="00481D38"/>
    <w:rsid w:val="004C767C"/>
    <w:rsid w:val="004D7542"/>
    <w:rsid w:val="004F29BC"/>
    <w:rsid w:val="00501213"/>
    <w:rsid w:val="00536EC0"/>
    <w:rsid w:val="00563D40"/>
    <w:rsid w:val="00580CBC"/>
    <w:rsid w:val="005C17C3"/>
    <w:rsid w:val="005C22F6"/>
    <w:rsid w:val="005D0D56"/>
    <w:rsid w:val="005D553A"/>
    <w:rsid w:val="005D5716"/>
    <w:rsid w:val="00621FC6"/>
    <w:rsid w:val="006C0780"/>
    <w:rsid w:val="006E29F7"/>
    <w:rsid w:val="006F13A0"/>
    <w:rsid w:val="006F2CA3"/>
    <w:rsid w:val="006F4B84"/>
    <w:rsid w:val="00703C5F"/>
    <w:rsid w:val="0070468E"/>
    <w:rsid w:val="00706A30"/>
    <w:rsid w:val="00762D81"/>
    <w:rsid w:val="007703F1"/>
    <w:rsid w:val="0077498A"/>
    <w:rsid w:val="00786725"/>
    <w:rsid w:val="007A2558"/>
    <w:rsid w:val="007D1AF1"/>
    <w:rsid w:val="007E3E82"/>
    <w:rsid w:val="007E4EA8"/>
    <w:rsid w:val="007F3F54"/>
    <w:rsid w:val="00813468"/>
    <w:rsid w:val="00821674"/>
    <w:rsid w:val="00832A42"/>
    <w:rsid w:val="008455A8"/>
    <w:rsid w:val="00850C0F"/>
    <w:rsid w:val="008968DD"/>
    <w:rsid w:val="008A4512"/>
    <w:rsid w:val="008A535C"/>
    <w:rsid w:val="008E5DAD"/>
    <w:rsid w:val="00906C8D"/>
    <w:rsid w:val="0090700B"/>
    <w:rsid w:val="0091543C"/>
    <w:rsid w:val="009157AC"/>
    <w:rsid w:val="009404FB"/>
    <w:rsid w:val="009442C8"/>
    <w:rsid w:val="0095598F"/>
    <w:rsid w:val="009A031C"/>
    <w:rsid w:val="009A7742"/>
    <w:rsid w:val="009F314D"/>
    <w:rsid w:val="009F5B77"/>
    <w:rsid w:val="00A05D7E"/>
    <w:rsid w:val="00A306E6"/>
    <w:rsid w:val="00A31A84"/>
    <w:rsid w:val="00A33E7A"/>
    <w:rsid w:val="00A4261F"/>
    <w:rsid w:val="00A477EC"/>
    <w:rsid w:val="00A6017F"/>
    <w:rsid w:val="00A61E69"/>
    <w:rsid w:val="00A66F54"/>
    <w:rsid w:val="00AC3FDA"/>
    <w:rsid w:val="00AD2FA7"/>
    <w:rsid w:val="00AE5C8A"/>
    <w:rsid w:val="00B17136"/>
    <w:rsid w:val="00B33D69"/>
    <w:rsid w:val="00B51023"/>
    <w:rsid w:val="00B621F0"/>
    <w:rsid w:val="00B629E5"/>
    <w:rsid w:val="00B65B12"/>
    <w:rsid w:val="00B73B12"/>
    <w:rsid w:val="00B83F4E"/>
    <w:rsid w:val="00BF04E8"/>
    <w:rsid w:val="00BF5941"/>
    <w:rsid w:val="00C22AEE"/>
    <w:rsid w:val="00C51F21"/>
    <w:rsid w:val="00C60FD0"/>
    <w:rsid w:val="00C6213C"/>
    <w:rsid w:val="00CF091C"/>
    <w:rsid w:val="00D10D62"/>
    <w:rsid w:val="00D2092B"/>
    <w:rsid w:val="00D468AE"/>
    <w:rsid w:val="00D54F94"/>
    <w:rsid w:val="00D72C0F"/>
    <w:rsid w:val="00D964A7"/>
    <w:rsid w:val="00DD5652"/>
    <w:rsid w:val="00DF5158"/>
    <w:rsid w:val="00E13795"/>
    <w:rsid w:val="00E21BF9"/>
    <w:rsid w:val="00E2628C"/>
    <w:rsid w:val="00E33CE7"/>
    <w:rsid w:val="00E4096A"/>
    <w:rsid w:val="00E724EE"/>
    <w:rsid w:val="00E8777F"/>
    <w:rsid w:val="00EA1DD9"/>
    <w:rsid w:val="00EA7B9D"/>
    <w:rsid w:val="00ED0229"/>
    <w:rsid w:val="00ED5825"/>
    <w:rsid w:val="00EF76E7"/>
    <w:rsid w:val="00F327DC"/>
    <w:rsid w:val="00F53E0B"/>
    <w:rsid w:val="00F81E23"/>
    <w:rsid w:val="00F82478"/>
    <w:rsid w:val="00F958ED"/>
    <w:rsid w:val="00FC3FD1"/>
    <w:rsid w:val="00FD1613"/>
    <w:rsid w:val="00FF6DCC"/>
    <w:rsid w:val="07107F42"/>
    <w:rsid w:val="3EED6474"/>
    <w:rsid w:val="48B5762B"/>
    <w:rsid w:val="4FC8115C"/>
    <w:rsid w:val="5A492E8A"/>
    <w:rsid w:val="5B5007B2"/>
    <w:rsid w:val="5DAC7C99"/>
    <w:rsid w:val="5E891FC0"/>
    <w:rsid w:val="616A5F1B"/>
    <w:rsid w:val="628A4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0616F9"/>
  <w15:docId w15:val="{318EDC57-C2B6-4A4A-9F02-E0C514E1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21DC"/>
    <w:rPr>
      <w:rFonts w:ascii="宋体" w:eastAsia="宋体" w:hAnsi="宋体" w:cs="宋体"/>
      <w:sz w:val="24"/>
      <w:szCs w:val="24"/>
    </w:rPr>
  </w:style>
  <w:style w:type="paragraph" w:styleId="1">
    <w:name w:val="heading 1"/>
    <w:basedOn w:val="a"/>
    <w:next w:val="a"/>
    <w:link w:val="10"/>
    <w:qFormat/>
    <w:rsid w:val="00174014"/>
    <w:pPr>
      <w:keepNext/>
      <w:keepLines/>
      <w:widowControl w:val="0"/>
      <w:numPr>
        <w:numId w:val="2"/>
      </w:numPr>
      <w:spacing w:beforeLines="50" w:before="50" w:afterLines="50" w:after="50" w:line="360" w:lineRule="auto"/>
      <w:ind w:left="0" w:firstLine="0"/>
      <w:outlineLvl w:val="0"/>
    </w:pPr>
    <w:rPr>
      <w:rFonts w:ascii="Times New Roman" w:hAnsi="Times New Roman" w:cs="Times New Roman"/>
      <w:bCs/>
      <w:snapToGrid w:val="0"/>
      <w:kern w:val="44"/>
      <w:sz w:val="28"/>
      <w:szCs w:val="44"/>
    </w:rPr>
  </w:style>
  <w:style w:type="paragraph" w:styleId="8">
    <w:name w:val="heading 8"/>
    <w:basedOn w:val="a"/>
    <w:next w:val="a"/>
    <w:link w:val="80"/>
    <w:qFormat/>
    <w:rsid w:val="00174014"/>
    <w:pPr>
      <w:keepNext/>
      <w:keepLines/>
      <w:widowControl w:val="0"/>
      <w:numPr>
        <w:ilvl w:val="7"/>
        <w:numId w:val="2"/>
      </w:numPr>
      <w:spacing w:before="240" w:after="64" w:line="320" w:lineRule="auto"/>
      <w:jc w:val="both"/>
      <w:outlineLvl w:val="7"/>
    </w:pPr>
    <w:rPr>
      <w:rFonts w:ascii="等线 Light" w:eastAsia="等线 Light" w:hAnsi="等线 Light" w:cs="黑体"/>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widowControl w:val="0"/>
      <w:jc w:val="both"/>
    </w:pPr>
    <w:rPr>
      <w:rFonts w:ascii="Times New Roman" w:eastAsia="Times New Roman" w:hAnsi="Times New Roman" w:cs="Times New Roman"/>
    </w:rPr>
  </w:style>
  <w:style w:type="character" w:customStyle="1" w:styleId="a4">
    <w:name w:val="批注文字 字符"/>
    <w:basedOn w:val="a0"/>
    <w:link w:val="a3"/>
    <w:qFormat/>
    <w:rPr>
      <w:rFonts w:ascii="Times New Roman" w:eastAsia="Times New Roman" w:hAnsi="Times New Roman" w:cs="Times New Roman"/>
      <w:kern w:val="0"/>
      <w:sz w:val="24"/>
    </w:rPr>
  </w:style>
  <w:style w:type="paragraph" w:styleId="a5">
    <w:name w:val="List Paragraph"/>
    <w:basedOn w:val="a"/>
    <w:uiPriority w:val="34"/>
    <w:qFormat/>
    <w:pPr>
      <w:ind w:firstLineChars="200" w:firstLine="420"/>
    </w:pPr>
    <w:rPr>
      <w:rFonts w:ascii="Times New Roman" w:eastAsia="Times New Roman" w:hAnsi="Times New Roman" w:cs="Times New Roman"/>
    </w:rPr>
  </w:style>
  <w:style w:type="character" w:customStyle="1" w:styleId="11">
    <w:name w:val="正文+1 字符"/>
    <w:link w:val="12"/>
    <w:qFormat/>
    <w:rPr>
      <w:rFonts w:ascii="Times New Roman" w:eastAsia="宋体" w:hAnsi="Times New Roman" w:cs="黑体"/>
      <w:szCs w:val="21"/>
    </w:rPr>
  </w:style>
  <w:style w:type="paragraph" w:customStyle="1" w:styleId="12">
    <w:name w:val="正文+1"/>
    <w:basedOn w:val="a"/>
    <w:link w:val="11"/>
    <w:qFormat/>
    <w:pPr>
      <w:widowControl w:val="0"/>
      <w:spacing w:line="360" w:lineRule="auto"/>
      <w:ind w:firstLineChars="200" w:firstLine="200"/>
      <w:jc w:val="both"/>
    </w:pPr>
    <w:rPr>
      <w:rFonts w:ascii="Times New Roman" w:hAnsi="Times New Roman" w:cs="黑体"/>
      <w:kern w:val="2"/>
      <w:sz w:val="21"/>
      <w:szCs w:val="21"/>
    </w:rPr>
  </w:style>
  <w:style w:type="character" w:styleId="a6">
    <w:name w:val="annotation reference"/>
    <w:basedOn w:val="a0"/>
    <w:uiPriority w:val="99"/>
    <w:semiHidden/>
    <w:unhideWhenUsed/>
    <w:rPr>
      <w:sz w:val="21"/>
      <w:szCs w:val="21"/>
    </w:rPr>
  </w:style>
  <w:style w:type="paragraph" w:styleId="a7">
    <w:name w:val="Revision"/>
    <w:hidden/>
    <w:uiPriority w:val="99"/>
    <w:semiHidden/>
    <w:rsid w:val="00B17136"/>
    <w:rPr>
      <w:rFonts w:ascii="Times New Roman" w:eastAsia="Times New Roman" w:hAnsi="Times New Roman" w:cs="Times New Roman"/>
      <w:sz w:val="24"/>
      <w:szCs w:val="24"/>
    </w:rPr>
  </w:style>
  <w:style w:type="character" w:customStyle="1" w:styleId="10">
    <w:name w:val="标题 1 字符"/>
    <w:basedOn w:val="a0"/>
    <w:link w:val="1"/>
    <w:qFormat/>
    <w:rsid w:val="00174014"/>
    <w:rPr>
      <w:rFonts w:ascii="Times New Roman" w:eastAsia="宋体" w:hAnsi="Times New Roman" w:cs="Times New Roman"/>
      <w:bCs/>
      <w:snapToGrid w:val="0"/>
      <w:kern w:val="44"/>
      <w:sz w:val="28"/>
      <w:szCs w:val="44"/>
    </w:rPr>
  </w:style>
  <w:style w:type="character" w:customStyle="1" w:styleId="80">
    <w:name w:val="标题 8 字符"/>
    <w:basedOn w:val="a0"/>
    <w:link w:val="8"/>
    <w:rsid w:val="00174014"/>
    <w:rPr>
      <w:rFonts w:ascii="等线 Light" w:eastAsia="等线 Light" w:hAnsi="等线 Light" w:cs="黑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147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928</Words>
  <Characters>1615</Characters>
  <Application>Microsoft Office Word</Application>
  <DocSecurity>0</DocSecurity>
  <Lines>52</Lines>
  <Paragraphs>39</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c:creator>
  <cp:lastModifiedBy>moh</cp:lastModifiedBy>
  <cp:revision>6</cp:revision>
  <dcterms:created xsi:type="dcterms:W3CDTF">2022-05-31T07:08:00Z</dcterms:created>
  <dcterms:modified xsi:type="dcterms:W3CDTF">2022-05-31T09:00:00Z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99AB3B7D26E24F15ACC8D99D16B01667</vt:lpwstr>
  </property>
</Properties>
</file>