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653A" w14:textId="77777777" w:rsidR="005872AF" w:rsidRDefault="00C24D0E">
      <w:pPr>
        <w:widowControl w:val="0"/>
        <w:spacing w:line="360" w:lineRule="auto"/>
        <w:jc w:val="center"/>
        <w:rPr>
          <w:rFonts w:ascii="黑体" w:eastAsia="黑体" w:cs="黑体"/>
          <w:kern w:val="2"/>
          <w:sz w:val="44"/>
          <w:szCs w:val="44"/>
          <w:lang w:bidi="ar"/>
        </w:rPr>
      </w:pPr>
      <w:r>
        <w:rPr>
          <w:rFonts w:ascii="黑体" w:eastAsia="黑体" w:cs="黑体" w:hint="eastAsia"/>
          <w:kern w:val="2"/>
          <w:sz w:val="44"/>
          <w:szCs w:val="44"/>
          <w:lang w:bidi="ar"/>
        </w:rPr>
        <w:t>社交网站的使用对大学生创新行为影响：一个有调节的中介</w:t>
      </w:r>
    </w:p>
    <w:p w14:paraId="7EB05EAC" w14:textId="77777777" w:rsidR="005872AF" w:rsidRDefault="00C24D0E">
      <w:pPr>
        <w:widowControl w:val="0"/>
        <w:autoSpaceDE w:val="0"/>
        <w:spacing w:line="360" w:lineRule="auto"/>
        <w:ind w:firstLine="361"/>
        <w:jc w:val="both"/>
      </w:pPr>
      <w:r>
        <w:rPr>
          <w:rFonts w:ascii="黑体" w:eastAsia="黑体" w:cs="黑体" w:hint="eastAsia"/>
          <w:b/>
          <w:bCs/>
          <w:kern w:val="2"/>
          <w:sz w:val="18"/>
          <w:szCs w:val="18"/>
          <w:lang w:bidi="ar"/>
        </w:rPr>
        <w:t xml:space="preserve">摘 要： </w:t>
      </w:r>
      <w:r>
        <w:rPr>
          <w:rFonts w:hint="eastAsia"/>
          <w:kern w:val="2"/>
          <w:sz w:val="18"/>
          <w:szCs w:val="18"/>
          <w:lang w:bidi="ar"/>
        </w:rPr>
        <w:t>为探讨社交网站使用与大学生创新行为的关系，以及创新自我效能在二者之间的中介作用和自尊对这一中介模型的调节作用，采用社交网站使用强度量表、Rosenberg自尊量表、创新自我效能量表和创新行为量表，对1</w:t>
      </w:r>
      <w:r>
        <w:rPr>
          <w:kern w:val="2"/>
          <w:sz w:val="18"/>
          <w:szCs w:val="18"/>
          <w:lang w:bidi="ar"/>
        </w:rPr>
        <w:t>014</w:t>
      </w:r>
      <w:r>
        <w:rPr>
          <w:rFonts w:hint="eastAsia"/>
          <w:kern w:val="2"/>
          <w:sz w:val="18"/>
          <w:szCs w:val="18"/>
          <w:lang w:bidi="ar"/>
        </w:rPr>
        <w:t>名大学生进行调查。结果发现：（1）社交网站使用强度、创新自我效能感、自尊与创新行为两两之间均呈现显著正相关；（2）社交网站使用不仅能直接正向预测大学生的创新行为，还能通过创新自我效能感的中介作用对创新行为产生作用；（3）自尊水平调节社交网站使用经由创新自我效能影响大学生创新行为的中介作用的前半路径。研究揭示了大学生社交网站使用与创新行为的作用机制，有助于引导大学生通过正确使用社交网站促进积极心理品质的发展。</w:t>
      </w:r>
    </w:p>
    <w:p w14:paraId="4F2CEF62" w14:textId="77777777" w:rsidR="005872AF" w:rsidRDefault="00C24D0E">
      <w:pPr>
        <w:pStyle w:val="15"/>
        <w:widowControl/>
        <w:ind w:firstLine="361"/>
        <w:rPr>
          <w:rFonts w:ascii="宋体" w:hAnsi="宋体" w:cs="宋体"/>
          <w:sz w:val="18"/>
          <w:szCs w:val="18"/>
        </w:rPr>
      </w:pPr>
      <w:r>
        <w:rPr>
          <w:rFonts w:ascii="黑体" w:eastAsia="黑体" w:hAnsi="宋体" w:cs="黑体" w:hint="eastAsia"/>
          <w:b/>
          <w:bCs/>
          <w:sz w:val="18"/>
          <w:szCs w:val="18"/>
        </w:rPr>
        <w:t xml:space="preserve">关键词： </w:t>
      </w:r>
      <w:r>
        <w:rPr>
          <w:rFonts w:ascii="宋体" w:hAnsi="宋体" w:cs="宋体" w:hint="eastAsia"/>
          <w:sz w:val="18"/>
          <w:szCs w:val="18"/>
        </w:rPr>
        <w:t>社交网站 创新行为 大学生 自尊 创新自我效能感</w:t>
      </w:r>
    </w:p>
    <w:p w14:paraId="09E86908" w14:textId="77777777" w:rsidR="005872AF" w:rsidRDefault="00C24D0E">
      <w:pPr>
        <w:pStyle w:val="1"/>
        <w:widowControl/>
        <w:rPr>
          <w:rFonts w:ascii="宋体" w:hAnsi="宋体"/>
          <w:bCs w:val="0"/>
        </w:rPr>
      </w:pPr>
      <w:r>
        <w:rPr>
          <w:rFonts w:ascii="宋体" w:hAnsi="宋体" w:cs="黑体" w:hint="eastAsia"/>
          <w:bCs w:val="0"/>
        </w:rPr>
        <w:t>1 问题提出</w:t>
      </w:r>
    </w:p>
    <w:p w14:paraId="341216FF" w14:textId="77777777" w:rsidR="005872AF" w:rsidRDefault="00C24D0E">
      <w:pPr>
        <w:pStyle w:val="15"/>
        <w:widowControl/>
        <w:autoSpaceDE w:val="0"/>
        <w:ind w:firstLine="420"/>
      </w:pPr>
      <w:r>
        <w:rPr>
          <w:rFonts w:ascii="宋体" w:hAnsi="宋体" w:cs="宋体" w:hint="eastAsia"/>
        </w:rPr>
        <w:t>随着互联网的广泛使用的，基于其发展的社交网站也成为人与人之间即时交流的平台。截至</w:t>
      </w:r>
      <w:r>
        <w:t>2021</w:t>
      </w:r>
      <w:r>
        <w:rPr>
          <w:rFonts w:ascii="宋体" w:hAnsi="宋体" w:cs="宋体" w:hint="eastAsia"/>
        </w:rPr>
        <w:t>年</w:t>
      </w:r>
      <w:r>
        <w:t>2</w:t>
      </w:r>
      <w:r>
        <w:rPr>
          <w:rFonts w:ascii="宋体" w:hAnsi="宋体" w:cs="宋体" w:hint="eastAsia"/>
        </w:rPr>
        <w:t>月，我国及时通信用户达</w:t>
      </w:r>
      <w:r>
        <w:t>9.81</w:t>
      </w:r>
      <w:r>
        <w:rPr>
          <w:rFonts w:ascii="宋体" w:hAnsi="宋体" w:cs="宋体" w:hint="eastAsia"/>
        </w:rPr>
        <w:t>亿，且近五年来持续增长（中国互联网络信息中心，</w:t>
      </w:r>
      <w:r>
        <w:t>2021</w:t>
      </w:r>
      <w:r>
        <w:rPr>
          <w:rFonts w:ascii="宋体" w:hAnsi="宋体" w:cs="宋体" w:hint="eastAsia"/>
        </w:rPr>
        <w:t>）。由于社交网站拥有极高使用率和强大的拓展功能，社交网站的使用对社会和个体心理的发展成为许多研究者关注的热点。</w:t>
      </w:r>
    </w:p>
    <w:p w14:paraId="35090C3B" w14:textId="77777777" w:rsidR="005872AF" w:rsidRDefault="00C24D0E">
      <w:pPr>
        <w:pStyle w:val="15"/>
        <w:widowControl/>
        <w:autoSpaceDE w:val="0"/>
        <w:ind w:firstLine="420"/>
      </w:pPr>
      <w:r>
        <w:rPr>
          <w:rFonts w:cs="宋体" w:hint="eastAsia"/>
        </w:rPr>
        <w:t>社交网站是一种基于网络的服务，它允许用户创建自己的个人资料、照片等并通过互联网连接其他个体，并且个体可以通过社交网站的使用发展与维护与他人的感情并且展示自己</w:t>
      </w:r>
      <w:r>
        <w:rPr>
          <w:i/>
          <w:iCs/>
          <w:kern w:val="0"/>
          <w:szCs w:val="24"/>
        </w:rPr>
        <w:t>(</w:t>
      </w:r>
      <w:proofErr w:type="spellStart"/>
      <w:r>
        <w:rPr>
          <w:rFonts w:hint="eastAsia"/>
          <w:i/>
          <w:iCs/>
          <w:kern w:val="0"/>
          <w:szCs w:val="24"/>
        </w:rPr>
        <w:t>Brailovskaia</w:t>
      </w:r>
      <w:proofErr w:type="spellEnd"/>
      <w:r>
        <w:rPr>
          <w:rFonts w:hint="eastAsia"/>
          <w:i/>
          <w:iCs/>
          <w:kern w:val="0"/>
          <w:szCs w:val="24"/>
        </w:rPr>
        <w:t xml:space="preserve"> &amp; </w:t>
      </w:r>
      <w:proofErr w:type="spellStart"/>
      <w:r>
        <w:rPr>
          <w:rFonts w:hint="eastAsia"/>
          <w:i/>
          <w:iCs/>
          <w:kern w:val="0"/>
          <w:szCs w:val="24"/>
        </w:rPr>
        <w:t>Bierhoff</w:t>
      </w:r>
      <w:proofErr w:type="spellEnd"/>
      <w:r>
        <w:rPr>
          <w:rFonts w:hint="eastAsia"/>
          <w:i/>
          <w:iCs/>
          <w:kern w:val="0"/>
          <w:szCs w:val="24"/>
        </w:rPr>
        <w:t>,</w:t>
      </w:r>
      <w:r>
        <w:rPr>
          <w:i/>
          <w:iCs/>
          <w:kern w:val="0"/>
          <w:szCs w:val="24"/>
        </w:rPr>
        <w:t xml:space="preserve"> 2020)</w:t>
      </w:r>
      <w:r>
        <w:rPr>
          <w:rFonts w:cs="宋体" w:hint="eastAsia"/>
        </w:rPr>
        <w:t>，如微信、微博、</w:t>
      </w:r>
      <w:r>
        <w:t>QQ</w:t>
      </w:r>
      <w:r>
        <w:rPr>
          <w:rFonts w:cs="宋体" w:hint="eastAsia"/>
        </w:rPr>
        <w:t>、</w:t>
      </w:r>
      <w:r>
        <w:t>Facebook</w:t>
      </w:r>
      <w:r>
        <w:rPr>
          <w:rFonts w:cs="宋体" w:hint="eastAsia"/>
        </w:rPr>
        <w:t>等。研究表明，社交网站的使用会提高个体生活满意度和幸福感，降低个体孤独感</w:t>
      </w:r>
      <w:r>
        <w:rPr>
          <w:kern w:val="0"/>
          <w:szCs w:val="24"/>
        </w:rPr>
        <w:t>(</w:t>
      </w:r>
      <w:r>
        <w:rPr>
          <w:rFonts w:hint="eastAsia"/>
          <w:i/>
          <w:iCs/>
          <w:kern w:val="0"/>
          <w:szCs w:val="24"/>
        </w:rPr>
        <w:t>周宗奎</w:t>
      </w:r>
      <w:r>
        <w:rPr>
          <w:rFonts w:hint="eastAsia"/>
          <w:i/>
          <w:iCs/>
          <w:kern w:val="0"/>
          <w:szCs w:val="24"/>
        </w:rPr>
        <w:t xml:space="preserve">, </w:t>
      </w:r>
      <w:r>
        <w:rPr>
          <w:rFonts w:hint="eastAsia"/>
          <w:i/>
          <w:iCs/>
          <w:kern w:val="0"/>
          <w:szCs w:val="24"/>
        </w:rPr>
        <w:t>连帅磊</w:t>
      </w:r>
      <w:r>
        <w:rPr>
          <w:rFonts w:hint="eastAsia"/>
          <w:i/>
          <w:iCs/>
          <w:kern w:val="0"/>
          <w:szCs w:val="24"/>
        </w:rPr>
        <w:t xml:space="preserve">, </w:t>
      </w:r>
      <w:r>
        <w:rPr>
          <w:rFonts w:hint="eastAsia"/>
          <w:i/>
          <w:iCs/>
          <w:kern w:val="0"/>
          <w:szCs w:val="24"/>
        </w:rPr>
        <w:t>田媛等</w:t>
      </w:r>
      <w:r>
        <w:rPr>
          <w:i/>
          <w:iCs/>
          <w:kern w:val="0"/>
          <w:szCs w:val="24"/>
        </w:rPr>
        <w:t>,201</w:t>
      </w:r>
      <w:r>
        <w:rPr>
          <w:rFonts w:hint="eastAsia"/>
          <w:i/>
          <w:iCs/>
          <w:kern w:val="0"/>
          <w:szCs w:val="24"/>
        </w:rPr>
        <w:t>7</w:t>
      </w:r>
      <w:r>
        <w:rPr>
          <w:i/>
          <w:iCs/>
          <w:kern w:val="0"/>
          <w:szCs w:val="24"/>
        </w:rPr>
        <w:t>)</w:t>
      </w:r>
      <w:r>
        <w:rPr>
          <w:rFonts w:cs="宋体" w:hint="eastAsia"/>
        </w:rPr>
        <w:t>。因此研究者有必要对于社交网站使用的积极方面进入深入研究。此外，大量实证研究表明，社交网站给人们提供了一个开放自由的环境，人们通过社交网站可以交换、传递、分享自己的想法，并获取他人的文化知识、经验，还可以在他人的指导和支持下产生新想法、新观念</w:t>
      </w:r>
      <w:r>
        <w:rPr>
          <w:rFonts w:ascii="宋体" w:hAnsi="宋体" w:cs="宋体" w:hint="eastAsia"/>
          <w:i/>
          <w:iCs/>
          <w:kern w:val="0"/>
          <w:szCs w:val="24"/>
        </w:rPr>
        <w:t>(</w:t>
      </w:r>
      <w:r>
        <w:rPr>
          <w:rFonts w:hint="eastAsia"/>
          <w:i/>
          <w:iCs/>
          <w:kern w:val="0"/>
          <w:szCs w:val="24"/>
        </w:rPr>
        <w:t>Hu et al.,</w:t>
      </w:r>
      <w:r>
        <w:rPr>
          <w:rFonts w:ascii="宋体" w:hAnsi="宋体" w:cs="宋体" w:hint="eastAsia"/>
          <w:i/>
          <w:iCs/>
          <w:kern w:val="0"/>
          <w:szCs w:val="24"/>
        </w:rPr>
        <w:t xml:space="preserve"> 2017;</w:t>
      </w:r>
      <w:r>
        <w:rPr>
          <w:rFonts w:hint="eastAsia"/>
          <w:i/>
          <w:iCs/>
          <w:kern w:val="0"/>
          <w:szCs w:val="24"/>
        </w:rPr>
        <w:t xml:space="preserve">Budge </w:t>
      </w:r>
      <w:r>
        <w:rPr>
          <w:rFonts w:ascii="宋体" w:hAnsi="宋体" w:cs="宋体" w:hint="eastAsia"/>
          <w:i/>
          <w:iCs/>
          <w:kern w:val="0"/>
          <w:szCs w:val="24"/>
        </w:rPr>
        <w:t>,2013)</w:t>
      </w:r>
      <w:r>
        <w:rPr>
          <w:rFonts w:cs="宋体" w:hint="eastAsia"/>
        </w:rPr>
        <w:t>，进而给个体创造力的发展提供机会。基于此，本研究拟在探讨大学生社交网站的使用与创新行为关系的基础上，引入创新自我效能感和自尊两个变量探讨大学生社交网站的使用影响创新行为的具体机制，进一步揭示社交网站的使用如何影响大学生的创新行为。</w:t>
      </w:r>
    </w:p>
    <w:p w14:paraId="3726F3DF" w14:textId="77777777" w:rsidR="005872AF" w:rsidRDefault="00C24D0E">
      <w:pPr>
        <w:pStyle w:val="15"/>
        <w:widowControl/>
        <w:autoSpaceDE w:val="0"/>
        <w:ind w:firstLine="420"/>
      </w:pPr>
      <w:r>
        <w:t>1.1</w:t>
      </w:r>
      <w:r>
        <w:rPr>
          <w:rFonts w:ascii="宋体" w:hAnsi="宋体" w:cs="宋体" w:hint="eastAsia"/>
        </w:rPr>
        <w:t>社交网站使用与创新行为</w:t>
      </w:r>
    </w:p>
    <w:p w14:paraId="6C6693F1" w14:textId="77777777" w:rsidR="005872AF" w:rsidRDefault="00C24D0E">
      <w:pPr>
        <w:pStyle w:val="15"/>
        <w:widowControl/>
        <w:autoSpaceDE w:val="0"/>
        <w:ind w:firstLine="420"/>
        <w:rPr>
          <w:rFonts w:ascii="宋体" w:hAnsi="宋体" w:cs="宋体"/>
        </w:rPr>
      </w:pPr>
      <w:r>
        <w:rPr>
          <w:rFonts w:ascii="宋体" w:hAnsi="宋体" w:cs="宋体" w:hint="eastAsia"/>
        </w:rPr>
        <w:t>创新行为是指个体在生活或工作中有意识地产生、推广和实现新想法的行为</w:t>
      </w:r>
      <w:r>
        <w:rPr>
          <w:rFonts w:ascii="宋体" w:hAnsi="宋体" w:cs="宋体" w:hint="eastAsia"/>
          <w:i/>
          <w:iCs/>
          <w:kern w:val="0"/>
          <w:szCs w:val="24"/>
        </w:rPr>
        <w:t>(Wang ,</w:t>
      </w:r>
      <w:commentRangeStart w:id="0"/>
      <w:r>
        <w:rPr>
          <w:rFonts w:ascii="宋体" w:hAnsi="宋体" w:cs="宋体" w:hint="eastAsia"/>
          <w:i/>
          <w:iCs/>
          <w:kern w:val="0"/>
          <w:szCs w:val="24"/>
        </w:rPr>
        <w:t>F</w:t>
      </w:r>
      <w:ins w:id="1" w:author="微子" w:date="2022-01-20T20:33:00Z">
        <w:r>
          <w:rPr>
            <w:rFonts w:ascii="宋体" w:hAnsi="宋体" w:cs="宋体" w:hint="eastAsia"/>
            <w:i/>
            <w:iCs/>
            <w:kern w:val="0"/>
            <w:szCs w:val="24"/>
          </w:rPr>
          <w:t>ang</w:t>
        </w:r>
      </w:ins>
      <w:r>
        <w:rPr>
          <w:rFonts w:ascii="宋体" w:hAnsi="宋体" w:cs="宋体" w:hint="eastAsia"/>
          <w:i/>
          <w:iCs/>
          <w:kern w:val="0"/>
          <w:szCs w:val="24"/>
        </w:rPr>
        <w:t xml:space="preserve"> </w:t>
      </w:r>
      <w:commentRangeEnd w:id="0"/>
      <w:r>
        <w:commentReference w:id="0"/>
      </w:r>
      <w:r>
        <w:rPr>
          <w:rFonts w:ascii="宋体" w:hAnsi="宋体" w:cs="宋体" w:hint="eastAsia"/>
          <w:i/>
          <w:iCs/>
          <w:kern w:val="0"/>
          <w:szCs w:val="24"/>
        </w:rPr>
        <w:t>et al., 2015)，</w:t>
      </w:r>
      <w:r>
        <w:rPr>
          <w:rFonts w:ascii="宋体" w:hAnsi="宋体" w:cs="宋体" w:hint="eastAsia"/>
        </w:rPr>
        <w:t>高校学生的创新能力和行为是衡量高校教育水平的重要因素，也是判断大学生是否具备建设现代化所要求的基本素质的准则</w:t>
      </w:r>
      <w:r>
        <w:rPr>
          <w:rFonts w:ascii="宋体" w:hAnsi="宋体" w:cs="宋体" w:hint="eastAsia"/>
          <w:kern w:val="0"/>
          <w:szCs w:val="24"/>
        </w:rPr>
        <w:t>(</w:t>
      </w:r>
      <w:r>
        <w:rPr>
          <w:rFonts w:ascii="宋体" w:hAnsi="宋体" w:cs="宋体" w:hint="eastAsia"/>
          <w:i/>
          <w:iCs/>
          <w:kern w:val="0"/>
          <w:szCs w:val="24"/>
        </w:rPr>
        <w:t>辛雅丽</w:t>
      </w:r>
      <w:r>
        <w:rPr>
          <w:rFonts w:ascii="宋体" w:hAnsi="宋体" w:cs="宋体" w:hint="eastAsia"/>
          <w:kern w:val="0"/>
          <w:szCs w:val="24"/>
        </w:rPr>
        <w:t>, 2003)</w:t>
      </w:r>
      <w:r>
        <w:rPr>
          <w:rFonts w:ascii="宋体" w:hAnsi="宋体" w:cs="宋体" w:hint="eastAsia"/>
        </w:rPr>
        <w:t>。一些研究发现，在当今互联网</w:t>
      </w:r>
      <w:r>
        <w:t>+</w:t>
      </w:r>
      <w:r>
        <w:rPr>
          <w:rFonts w:ascii="宋体" w:hAnsi="宋体" w:cs="宋体" w:hint="eastAsia"/>
        </w:rPr>
        <w:t>的时代，社交网站的使用在促进知识共享和个体创新行为中起到了关键作用</w:t>
      </w:r>
      <w:r>
        <w:rPr>
          <w:rFonts w:ascii="宋体" w:hAnsi="宋体" w:cs="宋体" w:hint="eastAsia"/>
          <w:i/>
          <w:iCs/>
          <w:kern w:val="0"/>
          <w:szCs w:val="24"/>
        </w:rPr>
        <w:t>(</w:t>
      </w:r>
      <w:r>
        <w:rPr>
          <w:rFonts w:hint="eastAsia"/>
          <w:i/>
          <w:iCs/>
          <w:kern w:val="0"/>
          <w:szCs w:val="24"/>
        </w:rPr>
        <w:t>Chan et al.</w:t>
      </w:r>
      <w:r>
        <w:rPr>
          <w:rFonts w:ascii="宋体" w:hAnsi="宋体" w:cs="宋体" w:hint="eastAsia"/>
          <w:i/>
          <w:iCs/>
          <w:kern w:val="0"/>
          <w:szCs w:val="24"/>
        </w:rPr>
        <w:t>, 2013)</w:t>
      </w:r>
      <w:r>
        <w:rPr>
          <w:rFonts w:ascii="宋体" w:hAnsi="宋体" w:cs="宋体" w:hint="eastAsia"/>
        </w:rPr>
        <w:t>。社交网站拥有相当多的在线开放资源，不仅改变了新一代年轻人的沟通交流方式，还为使用者打开了许多探索世界的新大门和可能性</w:t>
      </w:r>
      <w:r>
        <w:rPr>
          <w:rFonts w:ascii="宋体" w:hAnsi="宋体" w:cs="宋体" w:hint="eastAsia"/>
          <w:i/>
          <w:iCs/>
          <w:kern w:val="0"/>
          <w:szCs w:val="24"/>
        </w:rPr>
        <w:t>(</w:t>
      </w:r>
      <w:r>
        <w:rPr>
          <w:i/>
          <w:iCs/>
          <w:kern w:val="0"/>
          <w:szCs w:val="24"/>
        </w:rPr>
        <w:t>Hogan, M., &amp; Strasburger, V. C</w:t>
      </w:r>
      <w:r>
        <w:rPr>
          <w:rFonts w:ascii="宋体" w:hAnsi="宋体" w:cs="宋体" w:hint="eastAsia"/>
          <w:i/>
          <w:iCs/>
          <w:kern w:val="0"/>
          <w:szCs w:val="24"/>
        </w:rPr>
        <w:t>,</w:t>
      </w:r>
      <w:proofErr w:type="gramStart"/>
      <w:r>
        <w:rPr>
          <w:rFonts w:ascii="宋体" w:hAnsi="宋体" w:cs="宋体" w:hint="eastAsia"/>
          <w:i/>
          <w:iCs/>
          <w:kern w:val="0"/>
          <w:szCs w:val="24"/>
        </w:rPr>
        <w:t>2018</w:t>
      </w:r>
      <w:r>
        <w:rPr>
          <w:rFonts w:ascii="宋体" w:hAnsi="宋体" w:cs="宋体" w:hint="eastAsia"/>
          <w:kern w:val="0"/>
          <w:szCs w:val="24"/>
        </w:rPr>
        <w:t>)</w:t>
      </w:r>
      <w:r>
        <w:rPr>
          <w:rFonts w:ascii="宋体" w:hAnsi="宋体" w:cs="宋体" w:hint="eastAsia"/>
        </w:rPr>
        <w:t>，</w:t>
      </w:r>
      <w:proofErr w:type="gramEnd"/>
      <w:r>
        <w:rPr>
          <w:rFonts w:ascii="宋体" w:hAnsi="宋体" w:cs="宋体" w:hint="eastAsia"/>
        </w:rPr>
        <w:t>且有助于个体与有共同兴趣的但却在其他遥远地方的个体进行更多的信息交流、合作，从而导致信息共享</w:t>
      </w:r>
      <w:r>
        <w:rPr>
          <w:rFonts w:ascii="宋体" w:hAnsi="宋体" w:cs="宋体" w:hint="eastAsia"/>
          <w:i/>
          <w:iCs/>
          <w:kern w:val="0"/>
          <w:szCs w:val="24"/>
        </w:rPr>
        <w:t>(</w:t>
      </w:r>
      <w:r>
        <w:rPr>
          <w:rFonts w:hint="eastAsia"/>
          <w:i/>
          <w:iCs/>
          <w:kern w:val="0"/>
          <w:szCs w:val="24"/>
        </w:rPr>
        <w:t>Rasheed et al.</w:t>
      </w:r>
      <w:r>
        <w:rPr>
          <w:i/>
          <w:iCs/>
          <w:kern w:val="0"/>
          <w:szCs w:val="24"/>
        </w:rPr>
        <w:t>,</w:t>
      </w:r>
      <w:r>
        <w:rPr>
          <w:rFonts w:ascii="宋体" w:hAnsi="宋体" w:cs="宋体" w:hint="eastAsia"/>
          <w:i/>
          <w:iCs/>
          <w:kern w:val="0"/>
          <w:szCs w:val="24"/>
        </w:rPr>
        <w:t xml:space="preserve"> 2020)，</w:t>
      </w:r>
      <w:r>
        <w:rPr>
          <w:rFonts w:ascii="宋体" w:hAnsi="宋体" w:cs="宋体" w:hint="eastAsia"/>
        </w:rPr>
        <w:t>由此促进了个体</w:t>
      </w:r>
      <w:r>
        <w:rPr>
          <w:rFonts w:ascii="宋体" w:hAnsi="宋体" w:cs="宋体" w:hint="eastAsia"/>
        </w:rPr>
        <w:lastRenderedPageBreak/>
        <w:t>创新行为的产生。此外，有研究表明,社交网站的使用与个体的创新能力之间呈显著正相关</w:t>
      </w:r>
      <w:r>
        <w:rPr>
          <w:rFonts w:ascii="宋体" w:hAnsi="宋体" w:cs="宋体" w:hint="eastAsia"/>
          <w:i/>
          <w:iCs/>
          <w:kern w:val="0"/>
          <w:szCs w:val="24"/>
        </w:rPr>
        <w:t>(</w:t>
      </w:r>
      <w:r>
        <w:rPr>
          <w:i/>
          <w:iCs/>
          <w:kern w:val="0"/>
          <w:szCs w:val="24"/>
        </w:rPr>
        <w:t>Budge,</w:t>
      </w:r>
      <w:r>
        <w:rPr>
          <w:rFonts w:ascii="宋体" w:hAnsi="宋体" w:cs="宋体" w:hint="eastAsia"/>
          <w:i/>
          <w:iCs/>
          <w:kern w:val="0"/>
          <w:szCs w:val="24"/>
        </w:rPr>
        <w:t xml:space="preserve"> 2013)</w:t>
      </w:r>
      <w:r>
        <w:rPr>
          <w:rFonts w:ascii="宋体" w:hAnsi="宋体" w:cs="宋体" w:hint="eastAsia"/>
        </w:rPr>
        <w:t>。因此，提出研究假设1，社交网站的使用强度会显著正向影响大学生的创新行为。</w:t>
      </w:r>
    </w:p>
    <w:p w14:paraId="7255DC7F" w14:textId="77777777" w:rsidR="005872AF" w:rsidRDefault="00C24D0E">
      <w:pPr>
        <w:pStyle w:val="15"/>
        <w:widowControl/>
        <w:autoSpaceDE w:val="0"/>
        <w:ind w:firstLine="420"/>
        <w:rPr>
          <w:kern w:val="0"/>
        </w:rPr>
      </w:pPr>
      <w:r>
        <w:rPr>
          <w:kern w:val="0"/>
        </w:rPr>
        <w:t>1.2</w:t>
      </w:r>
      <w:r>
        <w:rPr>
          <w:rFonts w:ascii="宋体" w:hAnsi="宋体" w:cs="宋体" w:hint="eastAsia"/>
          <w:kern w:val="0"/>
        </w:rPr>
        <w:t>创新自我效能感的中介作用</w:t>
      </w:r>
    </w:p>
    <w:p w14:paraId="62F8E14E" w14:textId="77777777" w:rsidR="005872AF" w:rsidRDefault="00C24D0E">
      <w:pPr>
        <w:pStyle w:val="15"/>
        <w:widowControl/>
        <w:autoSpaceDE w:val="0"/>
        <w:ind w:firstLine="420"/>
        <w:rPr>
          <w:rFonts w:ascii="宋体" w:hAnsi="宋体" w:cs="宋体"/>
        </w:rPr>
      </w:pPr>
      <w:r>
        <w:rPr>
          <w:rFonts w:ascii="宋体" w:hAnsi="宋体" w:cs="宋体" w:hint="eastAsia"/>
        </w:rPr>
        <w:t>创新自我效能是指个体对自身创新行为产生的能力和信心的评估</w:t>
      </w:r>
      <w:r>
        <w:rPr>
          <w:rFonts w:ascii="宋体" w:hAnsi="宋体" w:cs="宋体" w:hint="eastAsia"/>
          <w:kern w:val="0"/>
          <w:szCs w:val="24"/>
        </w:rPr>
        <w:t>(</w:t>
      </w:r>
      <w:r>
        <w:rPr>
          <w:i/>
          <w:iCs/>
          <w:kern w:val="0"/>
          <w:szCs w:val="24"/>
        </w:rPr>
        <w:t>Ti</w:t>
      </w:r>
      <w:r>
        <w:rPr>
          <w:rFonts w:hint="eastAsia"/>
          <w:i/>
          <w:iCs/>
          <w:kern w:val="0"/>
          <w:szCs w:val="24"/>
        </w:rPr>
        <w:t>erney &amp; Farmer,</w:t>
      </w:r>
      <w:r>
        <w:rPr>
          <w:rFonts w:ascii="宋体" w:hAnsi="宋体" w:cs="宋体" w:hint="eastAsia"/>
          <w:i/>
          <w:iCs/>
          <w:kern w:val="0"/>
          <w:szCs w:val="24"/>
        </w:rPr>
        <w:t xml:space="preserve"> 2002</w:t>
      </w:r>
      <w:r>
        <w:rPr>
          <w:rFonts w:ascii="宋体" w:hAnsi="宋体" w:cs="宋体" w:hint="eastAsia"/>
          <w:kern w:val="0"/>
          <w:szCs w:val="24"/>
        </w:rPr>
        <w:t>)</w:t>
      </w:r>
      <w:r>
        <w:rPr>
          <w:rFonts w:ascii="宋体" w:hAnsi="宋体" w:cs="宋体" w:hint="eastAsia"/>
        </w:rPr>
        <w:t>。作为个体对自身创新表现、取得创造性成果的内心信念，其对个体的创新行为发展有着关键作用。根据学习的社会文化理论(</w:t>
      </w:r>
      <w:r>
        <w:rPr>
          <w:rFonts w:hint="eastAsia"/>
          <w:i/>
          <w:iCs/>
          <w:kern w:val="0"/>
          <w:szCs w:val="24"/>
        </w:rPr>
        <w:t>Social-cultural theory</w:t>
      </w:r>
      <w:r>
        <w:rPr>
          <w:rFonts w:ascii="宋体" w:hAnsi="宋体" w:cs="宋体" w:hint="eastAsia"/>
        </w:rPr>
        <w:t>)的解释，当人们创造社会互动时，他们会互相表达自己的观点，并与他人分享信息和知识，互相学习</w:t>
      </w:r>
      <w:r>
        <w:rPr>
          <w:rFonts w:ascii="宋体" w:hAnsi="宋体" w:cs="宋体" w:hint="eastAsia"/>
          <w:i/>
        </w:rPr>
        <w:t>(</w:t>
      </w:r>
      <w:r>
        <w:rPr>
          <w:rFonts w:hint="eastAsia"/>
          <w:i/>
          <w:iCs/>
          <w:kern w:val="0"/>
          <w:szCs w:val="24"/>
        </w:rPr>
        <w:t>Woods &amp; Scott</w:t>
      </w:r>
      <w:r>
        <w:rPr>
          <w:rFonts w:ascii="宋体" w:hAnsi="宋体" w:cs="宋体" w:hint="eastAsia"/>
          <w:i/>
        </w:rPr>
        <w:t>, 2016)</w:t>
      </w:r>
      <w:r>
        <w:rPr>
          <w:rFonts w:ascii="宋体" w:hAnsi="宋体" w:cs="宋体" w:hint="eastAsia"/>
        </w:rPr>
        <w:t>，在互动中对自己产生认同和自信，从而提高其自我创新效能感。同时，社会交换理论(</w:t>
      </w:r>
      <w:r>
        <w:rPr>
          <w:rFonts w:hint="eastAsia"/>
          <w:i/>
          <w:iCs/>
          <w:kern w:val="0"/>
          <w:szCs w:val="24"/>
        </w:rPr>
        <w:t xml:space="preserve">Social exchange theory </w:t>
      </w:r>
      <w:r>
        <w:rPr>
          <w:rFonts w:ascii="宋体" w:hAnsi="宋体" w:cs="宋体" w:hint="eastAsia"/>
        </w:rPr>
        <w:t>)认为，个体在使用社交网站时通常会为他人提供信息支持（如点赞、评论等），也会收到他人信息或情感的支持，从而使个体体会到归属感以及认同感，并为现实中的社会支持提供了重要的补充</w:t>
      </w:r>
      <w:r>
        <w:rPr>
          <w:rFonts w:ascii="宋体" w:hAnsi="宋体" w:cs="宋体" w:hint="eastAsia"/>
          <w:i/>
        </w:rPr>
        <w:t>(方臻等, 2019)</w:t>
      </w:r>
      <w:r>
        <w:rPr>
          <w:rFonts w:ascii="宋体" w:hAnsi="宋体" w:cs="宋体" w:hint="eastAsia"/>
        </w:rPr>
        <w:t>，同时个体获得在线社会支持越多，其对自身创新能力和创新性成果的信念越坚定</w:t>
      </w:r>
      <w:r>
        <w:rPr>
          <w:rFonts w:ascii="宋体" w:hAnsi="宋体" w:cs="宋体" w:hint="eastAsia"/>
          <w:i/>
        </w:rPr>
        <w:t>(陈斯允, 2017)</w:t>
      </w:r>
      <w:r>
        <w:rPr>
          <w:rFonts w:ascii="宋体" w:hAnsi="宋体" w:cs="宋体" w:hint="eastAsia"/>
        </w:rPr>
        <w:t>，且创新自我效能感能够正向预测个体创新行为</w:t>
      </w:r>
      <w:r>
        <w:rPr>
          <w:rFonts w:ascii="宋体" w:hAnsi="宋体" w:cs="宋体" w:hint="eastAsia"/>
          <w:i/>
        </w:rPr>
        <w:t>(王楠, 张立艳等,2016)</w:t>
      </w:r>
      <w:r>
        <w:rPr>
          <w:rFonts w:ascii="宋体" w:hAnsi="宋体" w:cs="宋体" w:hint="eastAsia"/>
        </w:rPr>
        <w:t>。基于此，研究提出假设2：创新自我效能感在大学生社交媒体使用对创新行为的影响中起到中介作用</w:t>
      </w:r>
    </w:p>
    <w:p w14:paraId="00E86035" w14:textId="77777777" w:rsidR="005872AF" w:rsidRDefault="00C24D0E">
      <w:pPr>
        <w:pStyle w:val="15"/>
        <w:widowControl/>
        <w:autoSpaceDE w:val="0"/>
        <w:ind w:firstLine="420"/>
        <w:rPr>
          <w:kern w:val="0"/>
        </w:rPr>
      </w:pPr>
      <w:r>
        <w:rPr>
          <w:kern w:val="0"/>
        </w:rPr>
        <w:t>1.3</w:t>
      </w:r>
      <w:r>
        <w:rPr>
          <w:rFonts w:ascii="宋体" w:hAnsi="宋体" w:cs="宋体" w:hint="eastAsia"/>
          <w:kern w:val="0"/>
        </w:rPr>
        <w:t>自尊的调节作用</w:t>
      </w:r>
    </w:p>
    <w:p w14:paraId="6DBF6FD2" w14:textId="77777777" w:rsidR="005872AF" w:rsidRDefault="00C24D0E">
      <w:pPr>
        <w:pStyle w:val="15"/>
        <w:widowControl/>
        <w:autoSpaceDE w:val="0"/>
        <w:ind w:firstLine="420"/>
        <w:rPr>
          <w:rFonts w:ascii="宋体" w:hAnsi="宋体" w:cs="宋体"/>
        </w:rPr>
      </w:pPr>
      <w:r>
        <w:rPr>
          <w:rFonts w:ascii="宋体" w:hAnsi="宋体" w:cs="宋体" w:hint="eastAsia"/>
        </w:rPr>
        <w:t>自尊是个人受到集体和社会尊重的情感体验，对个体的心理健康有着显著的影响(</w:t>
      </w:r>
      <w:r>
        <w:rPr>
          <w:rFonts w:ascii="宋体" w:hAnsi="宋体" w:cs="宋体" w:hint="eastAsia"/>
          <w:i/>
          <w:iCs/>
        </w:rPr>
        <w:t>林崇德</w:t>
      </w:r>
      <w:r>
        <w:rPr>
          <w:rFonts w:ascii="宋体" w:hAnsi="宋体" w:cs="宋体" w:hint="eastAsia"/>
        </w:rPr>
        <w:t xml:space="preserve">, </w:t>
      </w:r>
      <w:r>
        <w:rPr>
          <w:rFonts w:ascii="宋体" w:hAnsi="宋体" w:cs="宋体" w:hint="eastAsia"/>
          <w:i/>
          <w:iCs/>
        </w:rPr>
        <w:t>2003</w:t>
      </w:r>
      <w:r>
        <w:rPr>
          <w:rFonts w:ascii="宋体" w:hAnsi="宋体" w:cs="宋体" w:hint="eastAsia"/>
        </w:rPr>
        <w:t>)。作为人格的核心因素之一，自尊对个体的心理健康有着显著影响；且自尊是产生个体差异的因素之一，如高自尊者更为自信，能较好地挖掘和探索自身价值，降低负性生活事件对情绪的影响，最大限度地保持乐观的态度；而低自尊者往往对生活缺乏积极评价，且对自身缺乏自信</w:t>
      </w:r>
      <w:r>
        <w:rPr>
          <w:rFonts w:ascii="宋体" w:hAnsi="宋体" w:cs="宋体" w:hint="eastAsia"/>
          <w:i/>
        </w:rPr>
        <w:t>(董会芹,2015)</w:t>
      </w:r>
      <w:r>
        <w:rPr>
          <w:rFonts w:ascii="宋体" w:hAnsi="宋体" w:cs="宋体" w:hint="eastAsia"/>
        </w:rPr>
        <w:t>，从而导致其自我效能感低。相关研究表明，在一般人群中，与高自尊个体相比，低自尊个体社交网站使用强度较低，且在使用过程中低自尊个体更有可能采取保守的自我呈现方法，导致其从社交网站中获取的社会资本较少</w:t>
      </w:r>
      <w:r>
        <w:rPr>
          <w:rFonts w:ascii="宋体" w:hAnsi="宋体" w:cs="宋体" w:hint="eastAsia"/>
          <w:i/>
        </w:rPr>
        <w:t>(王水珍,马红宇, 2018)</w:t>
      </w:r>
      <w:r>
        <w:rPr>
          <w:rFonts w:ascii="宋体" w:hAnsi="宋体" w:cs="宋体" w:hint="eastAsia"/>
        </w:rPr>
        <w:t>。此外，自尊作为自我概念的核心成分</w:t>
      </w:r>
      <w:r>
        <w:rPr>
          <w:rFonts w:ascii="宋体" w:hAnsi="宋体" w:cs="宋体" w:hint="eastAsia"/>
          <w:i/>
        </w:rPr>
        <w:t>(田录梅,李双, 2005)</w:t>
      </w:r>
      <w:r>
        <w:rPr>
          <w:rFonts w:ascii="宋体" w:hAnsi="宋体" w:cs="宋体" w:hint="eastAsia"/>
        </w:rPr>
        <w:t>，对个体认知起着关键作用。因此，自尊水平高的个体在社交网站使用过程中更可能采取积极的自我呈现模式，与他人积极交流，努力寻求社会认可，从而提高创新自我效能感水平。基于以上理论和研究，研究提出假设3：自尊可以调节社交网站的使用与创新自我效能感之间的关系。</w:t>
      </w:r>
    </w:p>
    <w:p w14:paraId="6431CFB0" w14:textId="77777777" w:rsidR="005872AF" w:rsidRDefault="00C24D0E">
      <w:pPr>
        <w:pStyle w:val="15"/>
        <w:widowControl/>
        <w:autoSpaceDE w:val="0"/>
        <w:ind w:firstLine="420"/>
        <w:rPr>
          <w:rFonts w:ascii="宋体" w:hAnsi="宋体" w:cs="宋体"/>
        </w:rPr>
      </w:pPr>
      <w:r>
        <w:rPr>
          <w:rFonts w:ascii="宋体" w:hAnsi="宋体" w:cs="宋体" w:hint="eastAsia"/>
        </w:rPr>
        <w:t>综上所述，为了解大学生社交网站的使用对其创新行为的影响，本研究拟探讨创新自我效能感在其中的中介作用以及自尊在社交网站的使用与创新自我效能感关系之间的调节作用（如图1）。</w:t>
      </w:r>
    </w:p>
    <w:p w14:paraId="519E0D81" w14:textId="6F157DE1" w:rsidR="00287966" w:rsidRDefault="00287966" w:rsidP="00287966">
      <w:r>
        <w:rPr>
          <w:noProof/>
        </w:rPr>
        <mc:AlternateContent>
          <mc:Choice Requires="wps">
            <w:drawing>
              <wp:anchor distT="45720" distB="45720" distL="114300" distR="114300" simplePos="0" relativeHeight="251661312" behindDoc="0" locked="0" layoutInCell="1" allowOverlap="1" wp14:anchorId="128B6E42" wp14:editId="40D1B4AF">
                <wp:simplePos x="0" y="0"/>
                <wp:positionH relativeFrom="column">
                  <wp:posOffset>1766864</wp:posOffset>
                </wp:positionH>
                <wp:positionV relativeFrom="paragraph">
                  <wp:posOffset>71677</wp:posOffset>
                </wp:positionV>
                <wp:extent cx="817880" cy="556260"/>
                <wp:effectExtent l="0" t="0" r="7620" b="1524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7880" cy="556260"/>
                        </a:xfrm>
                        <a:prstGeom prst="rect">
                          <a:avLst/>
                        </a:prstGeom>
                        <a:solidFill>
                          <a:srgbClr val="FFFFFF"/>
                        </a:solidFill>
                        <a:ln w="9525">
                          <a:solidFill>
                            <a:srgbClr val="000000"/>
                          </a:solidFill>
                          <a:miter lim="800000"/>
                          <a:headEnd/>
                          <a:tailEnd/>
                        </a:ln>
                      </wps:spPr>
                      <wps:txbx>
                        <w:txbxContent>
                          <w:p w14:paraId="53FCD349" w14:textId="77777777" w:rsidR="00287966" w:rsidRDefault="00287966" w:rsidP="00287966">
                            <w:pPr>
                              <w:jc w:val="center"/>
                            </w:pPr>
                            <w:r>
                              <w:rPr>
                                <w:rFonts w:hint="eastAsia"/>
                              </w:rPr>
                              <w:t>创新自我效能感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B6E42" id="_x0000_t202" coordsize="21600,21600" o:spt="202" path="m,l,21600r21600,l21600,xe">
                <v:stroke joinstyle="miter"/>
                <v:path gradientshapeok="t" o:connecttype="rect"/>
              </v:shapetype>
              <v:shape id="文本框 11" o:spid="_x0000_s1026" type="#_x0000_t202" style="position:absolute;margin-left:139.1pt;margin-top:5.65pt;width:64.4pt;height:4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">
                <v:path arrowok="t"/>
                <v:textbox>
                  <w:txbxContent>
                    <w:p w14:paraId="53FCD349" w14:textId="77777777" w:rsidR="00287966" w:rsidRDefault="00287966" w:rsidP="00287966">
                      <w:pPr>
                        <w:jc w:val="center"/>
                      </w:pPr>
                      <w:r>
                        <w:rPr>
                          <w:rFonts w:hint="eastAsia"/>
                        </w:rPr>
                        <w:t>创新自我效能感</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5F0FA0BA" wp14:editId="7595E552">
                <wp:simplePos x="0" y="0"/>
                <wp:positionH relativeFrom="column">
                  <wp:posOffset>358140</wp:posOffset>
                </wp:positionH>
                <wp:positionV relativeFrom="paragraph">
                  <wp:posOffset>128270</wp:posOffset>
                </wp:positionV>
                <wp:extent cx="624840" cy="411480"/>
                <wp:effectExtent l="0" t="0" r="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 cy="411480"/>
                        </a:xfrm>
                        <a:prstGeom prst="rect">
                          <a:avLst/>
                        </a:prstGeom>
                        <a:solidFill>
                          <a:srgbClr val="FFFFFF"/>
                        </a:solidFill>
                        <a:ln w="9525">
                          <a:solidFill>
                            <a:srgbClr val="000000"/>
                          </a:solidFill>
                          <a:miter lim="800000"/>
                          <a:headEnd/>
                          <a:tailEnd/>
                        </a:ln>
                      </wps:spPr>
                      <wps:txbx>
                        <w:txbxContent>
                          <w:p w14:paraId="34A967A6" w14:textId="77777777" w:rsidR="00287966" w:rsidRDefault="00287966" w:rsidP="00287966">
                            <w:pPr>
                              <w:jc w:val="center"/>
                            </w:pPr>
                            <w:r>
                              <w:rPr>
                                <w:rFonts w:hint="eastAsia"/>
                              </w:rPr>
                              <w:t>自尊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FA0BA" id="文本框 12" o:spid="_x0000_s1027" type="#_x0000_t202" style="position:absolute;margin-left:28.2pt;margin-top:10.1pt;width:49.2pt;height:3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">
                <v:path arrowok="t"/>
                <v:textbox>
                  <w:txbxContent>
                    <w:p w14:paraId="34A967A6" w14:textId="77777777" w:rsidR="00287966" w:rsidRDefault="00287966" w:rsidP="00287966">
                      <w:pPr>
                        <w:jc w:val="center"/>
                      </w:pPr>
                      <w:r>
                        <w:rPr>
                          <w:rFonts w:hint="eastAsia"/>
                        </w:rPr>
                        <w:t>自尊</w:t>
                      </w:r>
                    </w:p>
                  </w:txbxContent>
                </v:textbox>
                <w10:wrap type="square"/>
              </v:shape>
            </w:pict>
          </mc:Fallback>
        </mc:AlternateContent>
      </w:r>
    </w:p>
    <w:p w14:paraId="3778DD10" w14:textId="2D1DE636" w:rsidR="00287966" w:rsidRDefault="00287966" w:rsidP="00287966"/>
    <w:p w14:paraId="32C5886E" w14:textId="2CD65BAB" w:rsidR="00287966" w:rsidRDefault="00287966" w:rsidP="00287966">
      <w:pPr>
        <w:rPr>
          <w:rFonts w:hint="eastAsia"/>
        </w:rPr>
      </w:pPr>
      <w:r>
        <w:rPr>
          <w:noProof/>
        </w:rPr>
        <mc:AlternateContent>
          <mc:Choice Requires="wps">
            <w:drawing>
              <wp:anchor distT="0" distB="0" distL="114300" distR="114300" simplePos="0" relativeHeight="251664384" behindDoc="0" locked="0" layoutInCell="1" allowOverlap="1" wp14:anchorId="0353107B" wp14:editId="22ABC659">
                <wp:simplePos x="0" y="0"/>
                <wp:positionH relativeFrom="column">
                  <wp:posOffset>2582591</wp:posOffset>
                </wp:positionH>
                <wp:positionV relativeFrom="paragraph">
                  <wp:posOffset>35530</wp:posOffset>
                </wp:positionV>
                <wp:extent cx="1179707" cy="840446"/>
                <wp:effectExtent l="0" t="0" r="52705" b="36195"/>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9707" cy="84044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757F7D8" id="_x0000_t32" coordsize="21600,21600" o:spt="32" o:oned="t" path="m,l21600,21600e" filled="f">
                <v:path arrowok="t" fillok="f" o:connecttype="none"/>
                <o:lock v:ext="edit" shapetype="t"/>
              </v:shapetype>
              <v:shape id="直线箭头连接符 5" o:spid="_x0000_s1026" type="#_x0000_t32" style="position:absolute;left:0;text-align:left;margin-left:203.35pt;margin-top:2.8pt;width:92.9pt;height:6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&#13;&#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59264" behindDoc="0" locked="0" layoutInCell="1" allowOverlap="1" wp14:anchorId="5DE832C3" wp14:editId="2BE4397A">
                <wp:simplePos x="0" y="0"/>
                <wp:positionH relativeFrom="column">
                  <wp:posOffset>-295910</wp:posOffset>
                </wp:positionH>
                <wp:positionV relativeFrom="paragraph">
                  <wp:posOffset>926465</wp:posOffset>
                </wp:positionV>
                <wp:extent cx="914400" cy="512445"/>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02A75537" w14:textId="77777777" w:rsidR="00287966" w:rsidRDefault="00287966" w:rsidP="00287966">
                            <w:pPr>
                              <w:jc w:val="center"/>
                            </w:pPr>
                            <w:r>
                              <w:rPr>
                                <w:rFonts w:hint="eastAsia"/>
                              </w:rPr>
                              <w:t>社交网站使用强度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832C3" id="文本框 1" o:spid="_x0000_s1028" type="#_x0000_t202" style="position:absolute;margin-left:-23.3pt;margin-top:72.95pt;width:1in;height:4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">
                <v:path arrowok="t"/>
                <v:textbox>
                  <w:txbxContent>
                    <w:p w14:paraId="02A75537" w14:textId="77777777" w:rsidR="00287966" w:rsidRDefault="00287966" w:rsidP="00287966">
                      <w:pPr>
                        <w:jc w:val="center"/>
                      </w:pPr>
                      <w:r>
                        <w:rPr>
                          <w:rFonts w:hint="eastAsia"/>
                        </w:rPr>
                        <w:t>社交网站使用强度</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DED358A" wp14:editId="002BC36E">
                <wp:simplePos x="0" y="0"/>
                <wp:positionH relativeFrom="column">
                  <wp:posOffset>3162300</wp:posOffset>
                </wp:positionH>
                <wp:positionV relativeFrom="paragraph">
                  <wp:posOffset>44450</wp:posOffset>
                </wp:positionV>
                <wp:extent cx="609600" cy="373380"/>
                <wp:effectExtent l="0" t="0" r="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3380"/>
                        </a:xfrm>
                        <a:prstGeom prst="rect">
                          <a:avLst/>
                        </a:prstGeom>
                        <a:solidFill>
                          <a:srgbClr val="FFFFFF"/>
                        </a:solidFill>
                        <a:ln w="9525">
                          <a:noFill/>
                          <a:miter lim="800000"/>
                          <a:headEnd/>
                          <a:tailEnd/>
                        </a:ln>
                      </wps:spPr>
                      <wps:txbx>
                        <w:txbxContent>
                          <w:p w14:paraId="19631002" w14:textId="77777777" w:rsidR="00287966" w:rsidRDefault="00287966" w:rsidP="00287966">
                            <w:r>
                              <w:t>0.97</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D358A" id="文本框 10" o:spid="_x0000_s1029" type="#_x0000_t202" style="position:absolute;margin-left:249pt;margin-top:3.5pt;width:48pt;height:2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" stroked="f">
                <v:textbox>
                  <w:txbxContent>
                    <w:p w14:paraId="19631002" w14:textId="77777777" w:rsidR="00287966" w:rsidRDefault="00287966" w:rsidP="00287966">
                      <w:r>
                        <w:t>0.97</w:t>
                      </w:r>
                      <w:r w:rsidRPr="0097727C">
                        <w:rPr>
                          <w:vertAlign w:val="superscript"/>
                        </w:rPr>
                        <w:t>***</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9368FD8" wp14:editId="47E60BC3">
                <wp:simplePos x="0" y="0"/>
                <wp:positionH relativeFrom="column">
                  <wp:posOffset>1242060</wp:posOffset>
                </wp:positionH>
                <wp:positionV relativeFrom="paragraph">
                  <wp:posOffset>417830</wp:posOffset>
                </wp:positionV>
                <wp:extent cx="609600" cy="37338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3380"/>
                        </a:xfrm>
                        <a:prstGeom prst="rect">
                          <a:avLst/>
                        </a:prstGeom>
                        <a:solidFill>
                          <a:srgbClr val="FFFFFF"/>
                        </a:solidFill>
                        <a:ln w="9525">
                          <a:noFill/>
                          <a:miter lim="800000"/>
                          <a:headEnd/>
                          <a:tailEnd/>
                        </a:ln>
                      </wps:spPr>
                      <wps:txbx>
                        <w:txbxContent>
                          <w:p w14:paraId="16D3AAFA" w14:textId="77777777" w:rsidR="00287966" w:rsidRDefault="00287966" w:rsidP="00287966">
                            <w:r>
                              <w:t>2.11</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68FD8" id="文本框 8" o:spid="_x0000_s1030" type="#_x0000_t202" style="position:absolute;margin-left:97.8pt;margin-top:32.9pt;width:48pt;height:2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" stroked="f">
                <v:textbox>
                  <w:txbxContent>
                    <w:p w14:paraId="16D3AAFA" w14:textId="77777777" w:rsidR="00287966" w:rsidRDefault="00287966" w:rsidP="00287966">
                      <w:r>
                        <w:t>2.11</w:t>
                      </w:r>
                      <w:r w:rsidRPr="0097727C">
                        <w:rPr>
                          <w:vertAlign w:val="superscript"/>
                        </w:rPr>
                        <w:t>***</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6F9F374" wp14:editId="7DFD940F">
                <wp:simplePos x="0" y="0"/>
                <wp:positionH relativeFrom="column">
                  <wp:posOffset>1775460</wp:posOffset>
                </wp:positionH>
                <wp:positionV relativeFrom="paragraph">
                  <wp:posOffset>1278890</wp:posOffset>
                </wp:positionV>
                <wp:extent cx="609600" cy="373380"/>
                <wp:effectExtent l="0" t="0" r="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3380"/>
                        </a:xfrm>
                        <a:prstGeom prst="rect">
                          <a:avLst/>
                        </a:prstGeom>
                        <a:solidFill>
                          <a:srgbClr val="FFFFFF"/>
                        </a:solidFill>
                        <a:ln w="9525">
                          <a:noFill/>
                          <a:miter lim="800000"/>
                          <a:headEnd/>
                          <a:tailEnd/>
                        </a:ln>
                      </wps:spPr>
                      <wps:txbx>
                        <w:txbxContent>
                          <w:p w14:paraId="78D20827" w14:textId="77777777" w:rsidR="00287966" w:rsidRDefault="00287966" w:rsidP="00287966">
                            <w:r>
                              <w:t>0.38</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9F374" id="文本框 7" o:spid="_x0000_s1031" type="#_x0000_t202" style="position:absolute;margin-left:139.8pt;margin-top:100.7pt;width:48pt;height:29.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" stroked="f">
                <v:textbox>
                  <w:txbxContent>
                    <w:p w14:paraId="78D20827" w14:textId="77777777" w:rsidR="00287966" w:rsidRDefault="00287966" w:rsidP="00287966">
                      <w:r>
                        <w:t>0.38</w:t>
                      </w:r>
                      <w:r w:rsidRPr="0097727C">
                        <w:rPr>
                          <w:vertAlign w:val="superscript"/>
                        </w:rPr>
                        <w:t>*</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4260B60" wp14:editId="51E09737">
                <wp:simplePos x="0" y="0"/>
                <wp:positionH relativeFrom="column">
                  <wp:posOffset>792480</wp:posOffset>
                </wp:positionH>
                <wp:positionV relativeFrom="paragraph">
                  <wp:posOffset>143510</wp:posOffset>
                </wp:positionV>
                <wp:extent cx="304800" cy="289560"/>
                <wp:effectExtent l="0" t="0" r="25400" b="27940"/>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2895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179565B" id="直线箭头连接符 6" o:spid="_x0000_s1026" type="#_x0000_t32" style="position:absolute;left:0;text-align:left;margin-left:62.4pt;margin-top:11.3pt;width:24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" strokecolor="windowText"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3360" behindDoc="0" locked="0" layoutInCell="1" allowOverlap="1" wp14:anchorId="7084C273" wp14:editId="3024ABB7">
                <wp:simplePos x="0" y="0"/>
                <wp:positionH relativeFrom="column">
                  <wp:posOffset>617220</wp:posOffset>
                </wp:positionH>
                <wp:positionV relativeFrom="paragraph">
                  <wp:posOffset>1134109</wp:posOffset>
                </wp:positionV>
                <wp:extent cx="2811780" cy="0"/>
                <wp:effectExtent l="0" t="63500" r="0" b="6350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17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EC61F1" id="直线箭头连接符 4" o:spid="_x0000_s1026" type="#_x0000_t32" style="position:absolute;left:0;text-align:left;margin-left:48.6pt;margin-top:89.3pt;width:221.4pt;height:0;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&#13;&#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09DC61BA" wp14:editId="669DD2AB">
                <wp:simplePos x="0" y="0"/>
                <wp:positionH relativeFrom="column">
                  <wp:posOffset>297180</wp:posOffset>
                </wp:positionH>
                <wp:positionV relativeFrom="paragraph">
                  <wp:posOffset>36830</wp:posOffset>
                </wp:positionV>
                <wp:extent cx="1478280" cy="891540"/>
                <wp:effectExtent l="0" t="25400" r="20320" b="1016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8280" cy="891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FE56232" id="直线箭头连接符 3" o:spid="_x0000_s1026" type="#_x0000_t32" style="position:absolute;left:0;text-align:left;margin-left:23.4pt;margin-top:2.9pt;width:116.4pt;height:7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" strokecolor="windowText" strokeweight=".5pt">
                <v:stroke endarrow="block" joinstyle="miter"/>
                <o:lock v:ext="edit" shapetype="f"/>
              </v:shape>
            </w:pict>
          </mc:Fallback>
        </mc:AlternateContent>
      </w:r>
      <w:r>
        <w:rPr>
          <w:noProof/>
        </w:rPr>
        <mc:AlternateContent>
          <mc:Choice Requires="wps">
            <w:drawing>
              <wp:anchor distT="45720" distB="45720" distL="114300" distR="114300" simplePos="0" relativeHeight="251660288" behindDoc="0" locked="0" layoutInCell="1" allowOverlap="1" wp14:anchorId="4FA7C981" wp14:editId="72EA3C77">
                <wp:simplePos x="0" y="0"/>
                <wp:positionH relativeFrom="column">
                  <wp:posOffset>3429000</wp:posOffset>
                </wp:positionH>
                <wp:positionV relativeFrom="paragraph">
                  <wp:posOffset>913130</wp:posOffset>
                </wp:positionV>
                <wp:extent cx="624840" cy="411480"/>
                <wp:effectExtent l="0" t="0" r="0" b="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4840" cy="411480"/>
                        </a:xfrm>
                        <a:prstGeom prst="rect">
                          <a:avLst/>
                        </a:prstGeom>
                        <a:solidFill>
                          <a:srgbClr val="FFFFFF"/>
                        </a:solidFill>
                        <a:ln w="9525">
                          <a:solidFill>
                            <a:srgbClr val="000000"/>
                          </a:solidFill>
                          <a:miter lim="800000"/>
                          <a:headEnd/>
                          <a:tailEnd/>
                        </a:ln>
                      </wps:spPr>
                      <wps:txbx>
                        <w:txbxContent>
                          <w:p w14:paraId="20D6D9A4" w14:textId="77777777" w:rsidR="00287966" w:rsidRDefault="00287966" w:rsidP="00287966">
                            <w:pPr>
                              <w:jc w:val="center"/>
                            </w:pPr>
                            <w:r>
                              <w:t>EIB</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C981" id="文本框 13" o:spid="_x0000_s1032" type="#_x0000_t202" style="position:absolute;margin-left:270pt;margin-top:71.9pt;width:49.2pt;height:3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">
                <v:path arrowok="t"/>
                <v:textbox>
                  <w:txbxContent>
                    <w:p w14:paraId="20D6D9A4" w14:textId="77777777" w:rsidR="00287966" w:rsidRDefault="00287966" w:rsidP="00287966">
                      <w:pPr>
                        <w:jc w:val="center"/>
                      </w:pPr>
                      <w:r>
                        <w:t>EIB</w:t>
                      </w:r>
                      <w:r w:rsidRPr="0097727C">
                        <w:rPr>
                          <w:vertAlign w:val="superscript"/>
                        </w:rPr>
                        <w:t>***</w:t>
                      </w:r>
                    </w:p>
                  </w:txbxContent>
                </v:textbox>
                <w10:wrap type="square"/>
              </v:shape>
            </w:pict>
          </mc:Fallback>
        </mc:AlternateContent>
      </w:r>
    </w:p>
    <w:p w14:paraId="639AEC17" w14:textId="44CA0CDF" w:rsidR="00287966" w:rsidRDefault="00287966" w:rsidP="00287966">
      <w:pPr>
        <w:pStyle w:val="12"/>
        <w:keepNext/>
        <w:ind w:firstLine="420"/>
        <w:rPr>
          <w:rFonts w:hint="eastAsia"/>
        </w:rPr>
      </w:pPr>
      <w:r>
        <w:rPr>
          <w:noProof/>
        </w:rPr>
        <mc:AlternateContent>
          <mc:Choice Requires="wps">
            <w:drawing>
              <wp:anchor distT="45720" distB="45720" distL="114300" distR="114300" simplePos="0" relativeHeight="251670528" behindDoc="0" locked="0" layoutInCell="1" allowOverlap="1" wp14:anchorId="29F513B3" wp14:editId="445B7DAA">
                <wp:simplePos x="0" y="0"/>
                <wp:positionH relativeFrom="column">
                  <wp:posOffset>-298450</wp:posOffset>
                </wp:positionH>
                <wp:positionV relativeFrom="paragraph">
                  <wp:posOffset>113030</wp:posOffset>
                </wp:positionV>
                <wp:extent cx="720725" cy="255905"/>
                <wp:effectExtent l="0" t="0" r="3175"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725" cy="255905"/>
                        </a:xfrm>
                        <a:prstGeom prst="rect">
                          <a:avLst/>
                        </a:prstGeom>
                        <a:solidFill>
                          <a:srgbClr val="FFFFFF"/>
                        </a:solidFill>
                        <a:ln w="9525">
                          <a:noFill/>
                          <a:miter lim="800000"/>
                          <a:headEnd/>
                          <a:tailEnd/>
                        </a:ln>
                      </wps:spPr>
                      <wps:txbx>
                        <w:txbxContent>
                          <w:p w14:paraId="5D6B17D0" w14:textId="77777777" w:rsidR="00287966" w:rsidRDefault="00287966" w:rsidP="00287966">
                            <w:r>
                              <w:t>-0.07</w:t>
                            </w:r>
                            <w:r w:rsidRPr="0097727C">
                              <w:rPr>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513B3" id="文本框 9" o:spid="_x0000_s1033" type="#_x0000_t202" style="position:absolute;left:0;text-align:left;margin-left:-23.5pt;margin-top:8.9pt;width:56.75pt;height:20.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" stroked="f">
                <v:textbox>
                  <w:txbxContent>
                    <w:p w14:paraId="5D6B17D0" w14:textId="77777777" w:rsidR="00287966" w:rsidRDefault="00287966" w:rsidP="00287966">
                      <w:r>
                        <w:t>-0.07</w:t>
                      </w:r>
                      <w:r w:rsidRPr="0097727C">
                        <w:rPr>
                          <w:vertAlign w:val="superscript"/>
                        </w:rPr>
                        <w:t>*</w:t>
                      </w:r>
                    </w:p>
                  </w:txbxContent>
                </v:textbox>
                <w10:wrap type="square"/>
              </v:shape>
            </w:pict>
          </mc:Fallback>
        </mc:AlternateContent>
      </w:r>
    </w:p>
    <w:p w14:paraId="092C1E08" w14:textId="7C88CB41" w:rsidR="00287966" w:rsidRDefault="00287966">
      <w:pPr>
        <w:pStyle w:val="12"/>
        <w:keepNext/>
        <w:ind w:firstLine="420"/>
      </w:pPr>
    </w:p>
    <w:p w14:paraId="26EA7F37" w14:textId="32E50F7C" w:rsidR="00287966" w:rsidRDefault="00287966">
      <w:pPr>
        <w:pStyle w:val="12"/>
        <w:keepNext/>
        <w:ind w:firstLine="420"/>
      </w:pPr>
    </w:p>
    <w:p w14:paraId="188FE902" w14:textId="165C99F6" w:rsidR="00287966" w:rsidRDefault="00287966">
      <w:pPr>
        <w:pStyle w:val="12"/>
        <w:keepNext/>
        <w:ind w:firstLine="420"/>
      </w:pPr>
    </w:p>
    <w:p w14:paraId="798B28C3" w14:textId="77777777" w:rsidR="00287966" w:rsidRDefault="00287966">
      <w:pPr>
        <w:pStyle w:val="12"/>
        <w:keepNext/>
        <w:ind w:firstLine="420"/>
        <w:rPr>
          <w:rFonts w:hint="eastAsia"/>
        </w:rPr>
      </w:pPr>
    </w:p>
    <w:p w14:paraId="6BC6CD97" w14:textId="77777777" w:rsidR="00287966" w:rsidRDefault="00287966">
      <w:pPr>
        <w:pStyle w:val="12"/>
        <w:keepNext/>
        <w:ind w:firstLine="420"/>
        <w:rPr>
          <w:rFonts w:hint="eastAsia"/>
        </w:rPr>
      </w:pPr>
    </w:p>
    <w:p w14:paraId="66FECEA8" w14:textId="77777777" w:rsidR="005872AF" w:rsidRDefault="00C24D0E">
      <w:pPr>
        <w:pStyle w:val="a3"/>
        <w:jc w:val="both"/>
        <w:rPr>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有调节的中</w:t>
      </w:r>
      <w:commentRangeStart w:id="2"/>
      <w:commentRangeEnd w:id="2"/>
      <w:r>
        <w:commentReference w:id="2"/>
      </w:r>
      <w:r>
        <w:rPr>
          <w:rFonts w:hint="eastAsia"/>
        </w:rPr>
        <w:t>介模型</w:t>
      </w:r>
    </w:p>
    <w:p w14:paraId="4CF0D2B3" w14:textId="77777777" w:rsidR="005872AF" w:rsidRDefault="005872AF">
      <w:pPr>
        <w:pStyle w:val="1"/>
        <w:rPr>
          <w:ins w:id="3" w:author="微子" w:date="2022-01-22T11:11:00Z"/>
          <w:color w:val="000000" w:themeColor="text1"/>
        </w:rPr>
      </w:pPr>
    </w:p>
    <w:p w14:paraId="4DCFEC60" w14:textId="77777777" w:rsidR="005872AF" w:rsidRDefault="00C24D0E">
      <w:pPr>
        <w:pStyle w:val="1"/>
        <w:rPr>
          <w:color w:val="000000" w:themeColor="text1"/>
        </w:rPr>
      </w:pPr>
      <w:r>
        <w:rPr>
          <w:color w:val="000000" w:themeColor="text1"/>
        </w:rPr>
        <w:t>2</w:t>
      </w:r>
      <w:r>
        <w:rPr>
          <w:rFonts w:hint="eastAsia"/>
          <w:color w:val="000000" w:themeColor="text1"/>
        </w:rPr>
        <w:t>对象与方法</w:t>
      </w:r>
    </w:p>
    <w:p w14:paraId="3CAC066D" w14:textId="77777777" w:rsidR="005872AF" w:rsidRDefault="00C24D0E">
      <w:pPr>
        <w:pStyle w:val="2"/>
        <w:rPr>
          <w:color w:val="000000" w:themeColor="text1"/>
        </w:rPr>
      </w:pPr>
      <w:r>
        <w:rPr>
          <w:rFonts w:hint="eastAsia"/>
          <w:color w:val="000000" w:themeColor="text1"/>
        </w:rPr>
        <w:t>2</w:t>
      </w:r>
      <w:r>
        <w:rPr>
          <w:color w:val="000000" w:themeColor="text1"/>
        </w:rPr>
        <w:t>.1</w:t>
      </w:r>
      <w:r>
        <w:rPr>
          <w:rFonts w:hint="eastAsia"/>
          <w:color w:val="000000" w:themeColor="text1"/>
        </w:rPr>
        <w:t>对象</w:t>
      </w:r>
    </w:p>
    <w:p w14:paraId="2E7F5E7D" w14:textId="60FA1F14" w:rsidR="005872AF" w:rsidRDefault="00EC0551">
      <w:pPr>
        <w:pStyle w:val="12"/>
        <w:ind w:firstLine="420"/>
        <w:rPr>
          <w:color w:val="000000" w:themeColor="text1"/>
        </w:rPr>
      </w:pPr>
      <w:r>
        <w:rPr>
          <w:rFonts w:hint="eastAsia"/>
          <w:color w:val="000000" w:themeColor="text1"/>
        </w:rPr>
        <w:t>基于</w:t>
      </w:r>
      <w:commentRangeStart w:id="4"/>
      <w:r w:rsidR="00C24D0E">
        <w:rPr>
          <w:rFonts w:hint="eastAsia"/>
          <w:color w:val="000000" w:themeColor="text1"/>
        </w:rPr>
        <w:t>方便抽样法</w:t>
      </w:r>
      <w:commentRangeEnd w:id="4"/>
      <w:r w:rsidR="00C24D0E">
        <w:commentReference w:id="4"/>
      </w:r>
      <w:r w:rsidR="00C24D0E">
        <w:rPr>
          <w:rFonts w:hint="eastAsia"/>
          <w:color w:val="000000" w:themeColor="text1"/>
        </w:rPr>
        <w:t>，</w:t>
      </w:r>
      <w:commentRangeStart w:id="5"/>
      <w:r>
        <w:rPr>
          <w:rFonts w:hint="eastAsia"/>
          <w:color w:val="000000" w:themeColor="text1"/>
        </w:rPr>
        <w:t>由大学班级的班长</w:t>
      </w:r>
      <w:commentRangeEnd w:id="5"/>
      <w:r w:rsidR="00C24D0E">
        <w:rPr>
          <w:rFonts w:hint="eastAsia"/>
        </w:rPr>
        <w:commentReference w:id="5"/>
      </w:r>
      <w:r w:rsidR="00C24D0E">
        <w:rPr>
          <w:rFonts w:hint="eastAsia"/>
          <w:color w:val="000000" w:themeColor="text1"/>
        </w:rPr>
        <w:t>，</w:t>
      </w:r>
      <w:r>
        <w:rPr>
          <w:rFonts w:hint="eastAsia"/>
          <w:color w:val="000000" w:themeColor="text1"/>
        </w:rPr>
        <w:t>通过</w:t>
      </w:r>
      <w:commentRangeStart w:id="6"/>
      <w:r w:rsidR="00C24D0E">
        <w:rPr>
          <w:rFonts w:hint="eastAsia"/>
          <w:color w:val="000000" w:themeColor="text1"/>
        </w:rPr>
        <w:t>社交网站</w:t>
      </w:r>
      <w:r>
        <w:rPr>
          <w:rFonts w:hint="eastAsia"/>
          <w:color w:val="000000" w:themeColor="text1"/>
        </w:rPr>
        <w:t>平台</w:t>
      </w:r>
      <w:r w:rsidR="00C24D0E">
        <w:rPr>
          <w:rFonts w:hint="eastAsia"/>
          <w:color w:val="000000" w:themeColor="text1"/>
        </w:rPr>
        <w:t>（微信朋友圈，微博和</w:t>
      </w:r>
      <w:r w:rsidR="00C24D0E">
        <w:rPr>
          <w:rFonts w:hint="eastAsia"/>
          <w:color w:val="000000" w:themeColor="text1"/>
        </w:rPr>
        <w:t>QQ</w:t>
      </w:r>
      <w:r w:rsidR="00C24D0E">
        <w:rPr>
          <w:rFonts w:hint="eastAsia"/>
          <w:color w:val="000000" w:themeColor="text1"/>
        </w:rPr>
        <w:t>空间等）</w:t>
      </w:r>
      <w:commentRangeEnd w:id="6"/>
      <w:r>
        <w:rPr>
          <w:rFonts w:hint="eastAsia"/>
          <w:color w:val="000000" w:themeColor="text1"/>
        </w:rPr>
        <w:t>向</w:t>
      </w:r>
      <w:r w:rsidR="00C65140">
        <w:rPr>
          <w:rFonts w:hint="eastAsia"/>
          <w:color w:val="000000" w:themeColor="text1"/>
        </w:rPr>
        <w:t>大学生发放问卷</w:t>
      </w:r>
      <w:r w:rsidR="00C24D0E">
        <w:commentReference w:id="6"/>
      </w:r>
      <w:r w:rsidR="00C24D0E">
        <w:rPr>
          <w:rFonts w:hint="eastAsia"/>
          <w:color w:val="000000" w:themeColor="text1"/>
        </w:rPr>
        <w:t>，回收整理后，得到有效问卷</w:t>
      </w:r>
      <w:r w:rsidR="00C24D0E">
        <w:rPr>
          <w:color w:val="000000" w:themeColor="text1"/>
        </w:rPr>
        <w:t>1014</w:t>
      </w:r>
      <w:r w:rsidR="00C24D0E">
        <w:rPr>
          <w:rFonts w:hint="eastAsia"/>
          <w:color w:val="000000" w:themeColor="text1"/>
        </w:rPr>
        <w:t>份</w:t>
      </w:r>
      <w:r w:rsidR="00492DF3">
        <w:rPr>
          <w:rFonts w:hint="eastAsia"/>
          <w:color w:val="000000" w:themeColor="text1"/>
        </w:rPr>
        <w:t>，学生就读高校所在地分布在全国</w:t>
      </w:r>
      <w:r w:rsidR="00492DF3">
        <w:rPr>
          <w:rFonts w:hint="eastAsia"/>
          <w:color w:val="000000" w:themeColor="text1"/>
        </w:rPr>
        <w:t>2</w:t>
      </w:r>
      <w:r w:rsidR="00492DF3">
        <w:rPr>
          <w:color w:val="000000" w:themeColor="text1"/>
        </w:rPr>
        <w:t>8</w:t>
      </w:r>
      <w:r w:rsidR="00492DF3">
        <w:rPr>
          <w:rFonts w:hint="eastAsia"/>
          <w:color w:val="000000" w:themeColor="text1"/>
        </w:rPr>
        <w:t>个省区</w:t>
      </w:r>
      <w:r w:rsidR="00C24D0E">
        <w:rPr>
          <w:rFonts w:hint="eastAsia"/>
          <w:color w:val="000000" w:themeColor="text1"/>
        </w:rPr>
        <w:t>。其中</w:t>
      </w:r>
      <w:commentRangeStart w:id="7"/>
      <w:r w:rsidR="00C24D0E">
        <w:rPr>
          <w:rFonts w:hint="eastAsia"/>
          <w:color w:val="000000" w:themeColor="text1"/>
        </w:rPr>
        <w:t>男生</w:t>
      </w:r>
      <w:commentRangeEnd w:id="7"/>
      <w:r w:rsidR="00C24D0E">
        <w:commentReference w:id="7"/>
      </w:r>
      <w:r w:rsidR="00C24D0E">
        <w:rPr>
          <w:color w:val="000000" w:themeColor="text1"/>
        </w:rPr>
        <w:t>478</w:t>
      </w:r>
      <w:r w:rsidR="00C24D0E">
        <w:rPr>
          <w:rFonts w:hint="eastAsia"/>
          <w:color w:val="000000" w:themeColor="text1"/>
        </w:rPr>
        <w:t>人（</w:t>
      </w:r>
      <w:r w:rsidR="00C24D0E">
        <w:rPr>
          <w:color w:val="000000" w:themeColor="text1"/>
        </w:rPr>
        <w:t>47.14%</w:t>
      </w:r>
      <w:r w:rsidR="00C24D0E">
        <w:rPr>
          <w:rFonts w:hint="eastAsia"/>
          <w:color w:val="000000" w:themeColor="text1"/>
        </w:rPr>
        <w:t>），女生</w:t>
      </w:r>
      <w:r w:rsidR="00C24D0E">
        <w:rPr>
          <w:color w:val="000000" w:themeColor="text1"/>
        </w:rPr>
        <w:t>536</w:t>
      </w:r>
      <w:r w:rsidR="00C24D0E">
        <w:rPr>
          <w:rFonts w:hint="eastAsia"/>
          <w:color w:val="000000" w:themeColor="text1"/>
        </w:rPr>
        <w:t>人（</w:t>
      </w:r>
      <w:r w:rsidR="00C24D0E">
        <w:rPr>
          <w:rFonts w:hint="eastAsia"/>
          <w:color w:val="000000" w:themeColor="text1"/>
        </w:rPr>
        <w:t>5</w:t>
      </w:r>
      <w:r w:rsidR="00C24D0E">
        <w:rPr>
          <w:color w:val="000000" w:themeColor="text1"/>
        </w:rPr>
        <w:t>2.86%</w:t>
      </w:r>
      <w:r w:rsidR="00C24D0E">
        <w:rPr>
          <w:rFonts w:hint="eastAsia"/>
          <w:color w:val="000000" w:themeColor="text1"/>
        </w:rPr>
        <w:t>）</w:t>
      </w:r>
      <w:r w:rsidR="00492DF3">
        <w:rPr>
          <w:rFonts w:hint="eastAsia"/>
          <w:color w:val="000000" w:themeColor="text1"/>
        </w:rPr>
        <w:t>；</w:t>
      </w:r>
      <w:commentRangeStart w:id="8"/>
      <w:commentRangeEnd w:id="8"/>
      <w:r w:rsidR="00C24D0E">
        <w:commentReference w:id="8"/>
      </w:r>
      <w:r w:rsidR="00492DF3">
        <w:rPr>
          <w:rFonts w:hint="eastAsia"/>
          <w:color w:val="000000" w:themeColor="text1"/>
        </w:rPr>
        <w:t>城镇学生</w:t>
      </w:r>
      <w:r w:rsidR="00492DF3">
        <w:rPr>
          <w:rFonts w:hint="eastAsia"/>
          <w:color w:val="000000" w:themeColor="text1"/>
        </w:rPr>
        <w:t>4</w:t>
      </w:r>
      <w:r w:rsidR="00492DF3">
        <w:rPr>
          <w:color w:val="000000" w:themeColor="text1"/>
        </w:rPr>
        <w:t>86</w:t>
      </w:r>
      <w:r w:rsidR="00492DF3">
        <w:rPr>
          <w:rFonts w:hint="eastAsia"/>
          <w:color w:val="000000" w:themeColor="text1"/>
        </w:rPr>
        <w:t>名（</w:t>
      </w:r>
      <w:r w:rsidR="00492DF3">
        <w:rPr>
          <w:rFonts w:hint="eastAsia"/>
          <w:color w:val="000000" w:themeColor="text1"/>
        </w:rPr>
        <w:t>4</w:t>
      </w:r>
      <w:r w:rsidR="00492DF3">
        <w:rPr>
          <w:color w:val="000000" w:themeColor="text1"/>
        </w:rPr>
        <w:t>7.93%</w:t>
      </w:r>
      <w:r w:rsidR="00492DF3">
        <w:rPr>
          <w:rFonts w:hint="eastAsia"/>
          <w:color w:val="000000" w:themeColor="text1"/>
        </w:rPr>
        <w:t>），农村学生</w:t>
      </w:r>
      <w:r w:rsidR="00492DF3">
        <w:rPr>
          <w:color w:val="000000" w:themeColor="text1"/>
        </w:rPr>
        <w:t>528</w:t>
      </w:r>
      <w:r w:rsidR="00492DF3">
        <w:rPr>
          <w:rFonts w:hint="eastAsia"/>
          <w:color w:val="000000" w:themeColor="text1"/>
        </w:rPr>
        <w:t>名（</w:t>
      </w:r>
      <w:r w:rsidR="00492DF3">
        <w:rPr>
          <w:rFonts w:hint="eastAsia"/>
          <w:color w:val="000000" w:themeColor="text1"/>
        </w:rPr>
        <w:t>5</w:t>
      </w:r>
      <w:r w:rsidR="00492DF3">
        <w:rPr>
          <w:color w:val="000000" w:themeColor="text1"/>
        </w:rPr>
        <w:t>2.07%</w:t>
      </w:r>
      <w:r w:rsidR="00492DF3">
        <w:rPr>
          <w:rFonts w:hint="eastAsia"/>
          <w:color w:val="000000" w:themeColor="text1"/>
        </w:rPr>
        <w:t>）；</w:t>
      </w:r>
      <w:r w:rsidR="00C24D0E">
        <w:rPr>
          <w:rFonts w:hint="eastAsia"/>
          <w:color w:val="000000" w:themeColor="text1"/>
        </w:rPr>
        <w:t>公办高校</w:t>
      </w:r>
      <w:r w:rsidR="00C24D0E">
        <w:rPr>
          <w:color w:val="000000" w:themeColor="text1"/>
        </w:rPr>
        <w:t>415</w:t>
      </w:r>
      <w:r w:rsidR="00C24D0E">
        <w:rPr>
          <w:rFonts w:hint="eastAsia"/>
          <w:color w:val="000000" w:themeColor="text1"/>
        </w:rPr>
        <w:t>人（</w:t>
      </w:r>
      <w:r w:rsidR="00C24D0E">
        <w:rPr>
          <w:color w:val="000000" w:themeColor="text1"/>
        </w:rPr>
        <w:t>40.93%</w:t>
      </w:r>
      <w:r w:rsidR="00C24D0E">
        <w:rPr>
          <w:rFonts w:hint="eastAsia"/>
          <w:color w:val="000000" w:themeColor="text1"/>
        </w:rPr>
        <w:t>），民办高校</w:t>
      </w:r>
      <w:r w:rsidR="00C24D0E">
        <w:rPr>
          <w:color w:val="000000" w:themeColor="text1"/>
        </w:rPr>
        <w:t>599</w:t>
      </w:r>
      <w:r w:rsidR="00C24D0E">
        <w:rPr>
          <w:rFonts w:hint="eastAsia"/>
          <w:color w:val="000000" w:themeColor="text1"/>
        </w:rPr>
        <w:t>人（</w:t>
      </w:r>
      <w:r w:rsidR="00C24D0E">
        <w:rPr>
          <w:color w:val="000000" w:themeColor="text1"/>
        </w:rPr>
        <w:t>59.07%</w:t>
      </w:r>
      <w:r w:rsidR="00C24D0E">
        <w:rPr>
          <w:rFonts w:hint="eastAsia"/>
          <w:color w:val="000000" w:themeColor="text1"/>
        </w:rPr>
        <w:t>）</w:t>
      </w:r>
      <w:r w:rsidR="00492DF3">
        <w:rPr>
          <w:rFonts w:hint="eastAsia"/>
          <w:color w:val="000000" w:themeColor="text1"/>
        </w:rPr>
        <w:t>；大一学生</w:t>
      </w:r>
      <w:r w:rsidR="00492DF3">
        <w:rPr>
          <w:rFonts w:hint="eastAsia"/>
          <w:color w:val="000000" w:themeColor="text1"/>
        </w:rPr>
        <w:t>3</w:t>
      </w:r>
      <w:r w:rsidR="00492DF3">
        <w:rPr>
          <w:color w:val="000000" w:themeColor="text1"/>
        </w:rPr>
        <w:t>70</w:t>
      </w:r>
      <w:r w:rsidR="00492DF3">
        <w:rPr>
          <w:rFonts w:hint="eastAsia"/>
          <w:color w:val="000000" w:themeColor="text1"/>
        </w:rPr>
        <w:t>人（</w:t>
      </w:r>
      <w:r w:rsidR="00492DF3">
        <w:rPr>
          <w:rFonts w:hint="eastAsia"/>
          <w:color w:val="000000" w:themeColor="text1"/>
        </w:rPr>
        <w:t>3</w:t>
      </w:r>
      <w:r w:rsidR="00492DF3">
        <w:rPr>
          <w:color w:val="000000" w:themeColor="text1"/>
        </w:rPr>
        <w:t>6.49%</w:t>
      </w:r>
      <w:r w:rsidR="00492DF3">
        <w:rPr>
          <w:rFonts w:hint="eastAsia"/>
          <w:color w:val="000000" w:themeColor="text1"/>
        </w:rPr>
        <w:t>），大二学生</w:t>
      </w:r>
      <w:r w:rsidR="00492DF3">
        <w:rPr>
          <w:rFonts w:hint="eastAsia"/>
          <w:color w:val="000000" w:themeColor="text1"/>
        </w:rPr>
        <w:t>3</w:t>
      </w:r>
      <w:r w:rsidR="00492DF3">
        <w:rPr>
          <w:color w:val="000000" w:themeColor="text1"/>
        </w:rPr>
        <w:t>70</w:t>
      </w:r>
      <w:r w:rsidR="00492DF3">
        <w:rPr>
          <w:rFonts w:hint="eastAsia"/>
          <w:color w:val="000000" w:themeColor="text1"/>
        </w:rPr>
        <w:t>人</w:t>
      </w:r>
      <w:r w:rsidR="00492DF3">
        <w:rPr>
          <w:rFonts w:hint="eastAsia"/>
          <w:color w:val="000000" w:themeColor="text1"/>
        </w:rPr>
        <w:t>（</w:t>
      </w:r>
      <w:r w:rsidR="00492DF3">
        <w:rPr>
          <w:rFonts w:hint="eastAsia"/>
          <w:color w:val="000000" w:themeColor="text1"/>
        </w:rPr>
        <w:t>3</w:t>
      </w:r>
      <w:r w:rsidR="00492DF3">
        <w:rPr>
          <w:color w:val="000000" w:themeColor="text1"/>
        </w:rPr>
        <w:t>6.49%</w:t>
      </w:r>
      <w:r w:rsidR="00492DF3">
        <w:rPr>
          <w:rFonts w:hint="eastAsia"/>
          <w:color w:val="000000" w:themeColor="text1"/>
        </w:rPr>
        <w:t>）</w:t>
      </w:r>
      <w:r w:rsidR="00492DF3">
        <w:rPr>
          <w:rFonts w:hint="eastAsia"/>
          <w:color w:val="000000" w:themeColor="text1"/>
        </w:rPr>
        <w:t>，大三学生</w:t>
      </w:r>
      <w:r w:rsidR="00492DF3">
        <w:rPr>
          <w:rFonts w:hint="eastAsia"/>
          <w:color w:val="000000" w:themeColor="text1"/>
        </w:rPr>
        <w:t>1</w:t>
      </w:r>
      <w:r w:rsidR="00492DF3">
        <w:rPr>
          <w:color w:val="000000" w:themeColor="text1"/>
        </w:rPr>
        <w:t>50</w:t>
      </w:r>
      <w:r w:rsidR="00492DF3">
        <w:rPr>
          <w:rFonts w:hint="eastAsia"/>
          <w:color w:val="000000" w:themeColor="text1"/>
        </w:rPr>
        <w:t>人</w:t>
      </w:r>
      <w:r w:rsidR="00492DF3">
        <w:rPr>
          <w:rFonts w:hint="eastAsia"/>
          <w:color w:val="000000" w:themeColor="text1"/>
        </w:rPr>
        <w:t>（</w:t>
      </w:r>
      <w:r w:rsidR="00492DF3">
        <w:rPr>
          <w:color w:val="000000" w:themeColor="text1"/>
        </w:rPr>
        <w:t>14.79</w:t>
      </w:r>
      <w:r w:rsidR="00492DF3">
        <w:rPr>
          <w:color w:val="000000" w:themeColor="text1"/>
        </w:rPr>
        <w:t>%</w:t>
      </w:r>
      <w:r w:rsidR="00492DF3">
        <w:rPr>
          <w:rFonts w:hint="eastAsia"/>
          <w:color w:val="000000" w:themeColor="text1"/>
        </w:rPr>
        <w:t>）</w:t>
      </w:r>
      <w:r w:rsidR="00492DF3">
        <w:rPr>
          <w:rFonts w:hint="eastAsia"/>
          <w:color w:val="000000" w:themeColor="text1"/>
        </w:rPr>
        <w:t>，大四学生</w:t>
      </w:r>
      <w:r w:rsidR="00492DF3">
        <w:rPr>
          <w:rFonts w:hint="eastAsia"/>
          <w:color w:val="000000" w:themeColor="text1"/>
        </w:rPr>
        <w:t>1</w:t>
      </w:r>
      <w:r w:rsidR="00492DF3">
        <w:rPr>
          <w:color w:val="000000" w:themeColor="text1"/>
        </w:rPr>
        <w:t>24</w:t>
      </w:r>
      <w:r w:rsidR="00492DF3">
        <w:rPr>
          <w:rFonts w:hint="eastAsia"/>
          <w:color w:val="000000" w:themeColor="text1"/>
        </w:rPr>
        <w:t>人</w:t>
      </w:r>
      <w:r w:rsidR="00492DF3">
        <w:rPr>
          <w:rFonts w:hint="eastAsia"/>
          <w:color w:val="000000" w:themeColor="text1"/>
        </w:rPr>
        <w:t>（</w:t>
      </w:r>
      <w:r w:rsidR="00492DF3">
        <w:rPr>
          <w:color w:val="000000" w:themeColor="text1"/>
        </w:rPr>
        <w:t>12.23</w:t>
      </w:r>
      <w:r w:rsidR="00492DF3">
        <w:rPr>
          <w:color w:val="000000" w:themeColor="text1"/>
        </w:rPr>
        <w:t>%</w:t>
      </w:r>
      <w:r w:rsidR="00492DF3">
        <w:rPr>
          <w:rFonts w:hint="eastAsia"/>
          <w:color w:val="000000" w:themeColor="text1"/>
        </w:rPr>
        <w:t>）</w:t>
      </w:r>
      <w:r w:rsidR="00C24D0E">
        <w:rPr>
          <w:rFonts w:hint="eastAsia"/>
          <w:color w:val="000000" w:themeColor="text1"/>
        </w:rPr>
        <w:t>。</w:t>
      </w:r>
    </w:p>
    <w:p w14:paraId="3880AA59" w14:textId="77777777" w:rsidR="005872AF" w:rsidRDefault="00C24D0E">
      <w:pPr>
        <w:pStyle w:val="2"/>
        <w:rPr>
          <w:color w:val="000000" w:themeColor="text1"/>
        </w:rPr>
      </w:pPr>
      <w:r>
        <w:rPr>
          <w:rFonts w:hint="eastAsia"/>
          <w:color w:val="000000" w:themeColor="text1"/>
        </w:rPr>
        <w:t>2</w:t>
      </w:r>
      <w:r>
        <w:rPr>
          <w:color w:val="000000" w:themeColor="text1"/>
        </w:rPr>
        <w:t>.2</w:t>
      </w:r>
      <w:commentRangeStart w:id="9"/>
      <w:r>
        <w:rPr>
          <w:rFonts w:hint="eastAsia"/>
          <w:color w:val="000000" w:themeColor="text1"/>
        </w:rPr>
        <w:t>研究工具</w:t>
      </w:r>
      <w:commentRangeEnd w:id="9"/>
      <w:r>
        <w:commentReference w:id="9"/>
      </w:r>
    </w:p>
    <w:p w14:paraId="03FF9909" w14:textId="77777777" w:rsidR="005872AF" w:rsidRDefault="00C24D0E">
      <w:pPr>
        <w:pStyle w:val="3"/>
        <w:rPr>
          <w:color w:val="000000" w:themeColor="text1"/>
        </w:rPr>
      </w:pPr>
      <w:r>
        <w:rPr>
          <w:rFonts w:hint="eastAsia"/>
          <w:color w:val="000000" w:themeColor="text1"/>
        </w:rPr>
        <w:t>2</w:t>
      </w:r>
      <w:r>
        <w:rPr>
          <w:color w:val="000000" w:themeColor="text1"/>
        </w:rPr>
        <w:t>.2.1</w:t>
      </w:r>
      <w:r>
        <w:rPr>
          <w:rFonts w:hint="eastAsia"/>
          <w:color w:val="000000" w:themeColor="text1"/>
        </w:rPr>
        <w:t>社交网站使用强度</w:t>
      </w:r>
    </w:p>
    <w:p w14:paraId="7F9EA304" w14:textId="10281955" w:rsidR="005872AF" w:rsidRDefault="00C24D0E">
      <w:pPr>
        <w:pStyle w:val="12"/>
        <w:ind w:firstLine="420"/>
        <w:rPr>
          <w:color w:val="000000" w:themeColor="text1"/>
        </w:rPr>
      </w:pPr>
      <w:r>
        <w:rPr>
          <w:rFonts w:hint="eastAsia"/>
          <w:color w:val="000000" w:themeColor="text1"/>
        </w:rPr>
        <w:t>该问卷由</w:t>
      </w:r>
      <w:r>
        <w:rPr>
          <w:color w:val="000000" w:themeColor="text1"/>
        </w:rPr>
        <w:t>Ellison</w:t>
      </w:r>
      <w:r>
        <w:rPr>
          <w:rFonts w:hint="eastAsia"/>
          <w:color w:val="000000" w:themeColor="text1"/>
        </w:rPr>
        <w:t>等人编制，牛更枫等人修订为中文版本</w:t>
      </w:r>
      <w:r>
        <w:rPr>
          <w:rFonts w:cs="Times New Roman"/>
          <w:color w:val="000000" w:themeColor="text1"/>
          <w:kern w:val="0"/>
        </w:rPr>
        <w:t>(</w:t>
      </w:r>
      <w:ins w:id="10" w:author="微子" w:date="2022-01-22T10:53:00Z">
        <w:r>
          <w:rPr>
            <w:rFonts w:cs="Times New Roman" w:hint="eastAsia"/>
            <w:i/>
            <w:iCs/>
            <w:kern w:val="0"/>
            <w:szCs w:val="24"/>
          </w:rPr>
          <w:t>牛更枫等</w:t>
        </w:r>
      </w:ins>
      <w:r>
        <w:rPr>
          <w:rFonts w:cs="Times New Roman" w:hint="eastAsia"/>
          <w:i/>
          <w:iCs/>
          <w:kern w:val="0"/>
          <w:szCs w:val="24"/>
        </w:rPr>
        <w:t>.</w:t>
      </w:r>
      <w:r>
        <w:rPr>
          <w:rFonts w:cs="Times New Roman"/>
          <w:i/>
          <w:iCs/>
          <w:color w:val="000000" w:themeColor="text1"/>
          <w:kern w:val="0"/>
        </w:rPr>
        <w:t>, 2016</w:t>
      </w:r>
      <w:r>
        <w:rPr>
          <w:rFonts w:cs="Times New Roman"/>
          <w:color w:val="000000" w:themeColor="text1"/>
          <w:kern w:val="0"/>
        </w:rPr>
        <w:t>)</w:t>
      </w:r>
      <w:r>
        <w:rPr>
          <w:rFonts w:hint="eastAsia"/>
          <w:color w:val="000000" w:themeColor="text1"/>
        </w:rPr>
        <w:t>。问卷共有</w:t>
      </w:r>
      <w:r>
        <w:rPr>
          <w:color w:val="000000" w:themeColor="text1"/>
        </w:rPr>
        <w:t>6</w:t>
      </w:r>
      <w:r>
        <w:rPr>
          <w:rFonts w:hint="eastAsia"/>
          <w:color w:val="000000" w:themeColor="text1"/>
        </w:rPr>
        <w:t>个项目，使用</w:t>
      </w:r>
      <w:r>
        <w:rPr>
          <w:color w:val="000000" w:themeColor="text1"/>
        </w:rPr>
        <w:t>5</w:t>
      </w:r>
      <w:r>
        <w:rPr>
          <w:rFonts w:hint="eastAsia"/>
          <w:color w:val="000000" w:themeColor="text1"/>
        </w:rPr>
        <w:t>点计分（</w:t>
      </w:r>
      <w:r>
        <w:rPr>
          <w:rFonts w:hint="eastAsia"/>
          <w:color w:val="000000" w:themeColor="text1"/>
        </w:rPr>
        <w:t>1</w:t>
      </w:r>
      <w:r>
        <w:rPr>
          <w:rFonts w:hint="eastAsia"/>
          <w:color w:val="000000" w:themeColor="text1"/>
        </w:rPr>
        <w:t>表示“很不符合”，</w:t>
      </w:r>
      <w:r>
        <w:rPr>
          <w:rFonts w:hint="eastAsia"/>
          <w:color w:val="000000" w:themeColor="text1"/>
        </w:rPr>
        <w:t>5</w:t>
      </w:r>
      <w:r>
        <w:rPr>
          <w:rFonts w:hint="eastAsia"/>
          <w:color w:val="000000" w:themeColor="text1"/>
        </w:rPr>
        <w:t>表示“非常符合”）。问卷</w:t>
      </w:r>
      <w:ins w:id="11" w:author="moh" w:date="2022-02-02T11:43:00Z">
        <w:r w:rsidR="00077DD2">
          <w:rPr>
            <w:rFonts w:hint="eastAsia"/>
            <w:color w:val="000000" w:themeColor="text1"/>
          </w:rPr>
          <w:t>计算平均值前，先将</w:t>
        </w:r>
      </w:ins>
      <w:r>
        <w:rPr>
          <w:rFonts w:hint="eastAsia"/>
          <w:color w:val="000000" w:themeColor="text1"/>
        </w:rPr>
        <w:t>各题目得分</w:t>
      </w:r>
      <w:del w:id="12" w:author="moh" w:date="2022-02-02T11:44:00Z">
        <w:r w:rsidDel="00077DD2">
          <w:rPr>
            <w:rFonts w:hint="eastAsia"/>
            <w:color w:val="000000" w:themeColor="text1"/>
          </w:rPr>
          <w:delText>将</w:delText>
        </w:r>
      </w:del>
      <w:r>
        <w:rPr>
          <w:rFonts w:hint="eastAsia"/>
          <w:color w:val="000000" w:themeColor="text1"/>
        </w:rPr>
        <w:t>转化为</w:t>
      </w:r>
      <w:commentRangeStart w:id="13"/>
      <w:commentRangeStart w:id="14"/>
      <w:r>
        <w:rPr>
          <w:rFonts w:hint="eastAsia"/>
          <w:color w:val="000000" w:themeColor="text1"/>
        </w:rPr>
        <w:t>标准分数</w:t>
      </w:r>
      <w:commentRangeEnd w:id="13"/>
      <w:r>
        <w:commentReference w:id="13"/>
      </w:r>
      <w:commentRangeEnd w:id="14"/>
      <w:r w:rsidR="004F0E5E">
        <w:rPr>
          <w:rStyle w:val="af2"/>
        </w:rPr>
        <w:commentReference w:id="14"/>
      </w:r>
      <w:del w:id="15" w:author="moh" w:date="2022-02-02T11:44:00Z">
        <w:r w:rsidDel="00077DD2">
          <w:rPr>
            <w:rFonts w:hint="eastAsia"/>
            <w:color w:val="000000" w:themeColor="text1"/>
          </w:rPr>
          <w:delText>并计算总平均值</w:delText>
        </w:r>
      </w:del>
      <w:r>
        <w:rPr>
          <w:rFonts w:hint="eastAsia"/>
          <w:color w:val="000000" w:themeColor="text1"/>
        </w:rPr>
        <w:t>，得分越高代表个体社交网站使用的强度越大。先前的研究表明该问卷具有良好的信效度</w:t>
      </w:r>
      <w:r>
        <w:rPr>
          <w:rFonts w:cs="Times New Roman"/>
          <w:color w:val="000000" w:themeColor="text1"/>
          <w:kern w:val="0"/>
        </w:rPr>
        <w:t>(</w:t>
      </w:r>
      <w:r>
        <w:rPr>
          <w:rFonts w:cs="Times New Roman" w:hint="eastAsia"/>
          <w:i/>
          <w:iCs/>
        </w:rPr>
        <w:t>安容瑾</w:t>
      </w:r>
      <w:r>
        <w:rPr>
          <w:rFonts w:cs="Times New Roman" w:hint="eastAsia"/>
          <w:i/>
          <w:iCs/>
        </w:rPr>
        <w:t xml:space="preserve">, </w:t>
      </w:r>
      <w:r>
        <w:rPr>
          <w:rFonts w:cs="Times New Roman" w:hint="eastAsia"/>
          <w:i/>
          <w:iCs/>
        </w:rPr>
        <w:t>姜永志</w:t>
      </w:r>
      <w:r>
        <w:rPr>
          <w:rFonts w:cs="Times New Roman" w:hint="eastAsia"/>
          <w:i/>
          <w:iCs/>
        </w:rPr>
        <w:t xml:space="preserve">, </w:t>
      </w:r>
      <w:r>
        <w:rPr>
          <w:rFonts w:cs="Times New Roman" w:hint="eastAsia"/>
          <w:i/>
          <w:iCs/>
        </w:rPr>
        <w:t>白晓</w:t>
      </w:r>
      <w:r>
        <w:rPr>
          <w:rFonts w:cs="Times New Roman" w:hint="eastAsia"/>
        </w:rPr>
        <w:t>丽</w:t>
      </w:r>
      <w:r>
        <w:rPr>
          <w:rFonts w:cs="Times New Roman"/>
          <w:color w:val="000000" w:themeColor="text1"/>
          <w:kern w:val="0"/>
        </w:rPr>
        <w:t xml:space="preserve">, 2020; </w:t>
      </w:r>
      <w:r>
        <w:rPr>
          <w:rFonts w:cs="Times New Roman" w:hint="eastAsia"/>
          <w:i/>
          <w:iCs/>
        </w:rPr>
        <w:t>张钰</w:t>
      </w:r>
      <w:r>
        <w:rPr>
          <w:rFonts w:cs="Times New Roman" w:hint="eastAsia"/>
          <w:i/>
          <w:iCs/>
        </w:rPr>
        <w:t xml:space="preserve">, </w:t>
      </w:r>
      <w:r>
        <w:rPr>
          <w:rFonts w:cs="Times New Roman" w:hint="eastAsia"/>
          <w:i/>
          <w:iCs/>
        </w:rPr>
        <w:t>刘海燕</w:t>
      </w:r>
      <w:r>
        <w:rPr>
          <w:rFonts w:cs="Times New Roman"/>
          <w:i/>
          <w:iCs/>
          <w:color w:val="000000" w:themeColor="text1"/>
          <w:kern w:val="0"/>
        </w:rPr>
        <w:t xml:space="preserve">, </w:t>
      </w:r>
      <w:r>
        <w:rPr>
          <w:rFonts w:cs="Times New Roman" w:hint="eastAsia"/>
          <w:i/>
          <w:iCs/>
          <w:color w:val="000000" w:themeColor="text1"/>
          <w:kern w:val="0"/>
        </w:rPr>
        <w:t>2</w:t>
      </w:r>
      <w:r>
        <w:rPr>
          <w:rFonts w:cs="Times New Roman"/>
          <w:i/>
          <w:iCs/>
          <w:color w:val="000000" w:themeColor="text1"/>
          <w:kern w:val="0"/>
        </w:rPr>
        <w:t>021</w:t>
      </w:r>
      <w:r>
        <w:rPr>
          <w:rFonts w:cs="Times New Roman"/>
          <w:color w:val="000000" w:themeColor="text1"/>
          <w:kern w:val="0"/>
        </w:rPr>
        <w:t>)</w:t>
      </w:r>
      <w:r>
        <w:rPr>
          <w:rFonts w:hint="eastAsia"/>
          <w:color w:val="000000" w:themeColor="text1"/>
        </w:rPr>
        <w:t>。在本研究中，该问卷实测内部一致性</w:t>
      </w:r>
      <w:r>
        <w:rPr>
          <w:rFonts w:hint="eastAsia"/>
          <w:color w:val="000000" w:themeColor="text1"/>
          <w:lang w:val="el-GR"/>
        </w:rPr>
        <w:t>系数为</w:t>
      </w:r>
      <w:r>
        <w:rPr>
          <w:rFonts w:hint="eastAsia"/>
          <w:color w:val="000000" w:themeColor="text1"/>
          <w:lang w:val="el-GR"/>
        </w:rPr>
        <w:t>0</w:t>
      </w:r>
      <w:r>
        <w:rPr>
          <w:color w:val="000000" w:themeColor="text1"/>
          <w:lang w:val="el-GR"/>
        </w:rPr>
        <w:t>.88</w:t>
      </w:r>
      <w:r>
        <w:rPr>
          <w:rFonts w:hint="eastAsia"/>
          <w:color w:val="000000" w:themeColor="text1"/>
        </w:rPr>
        <w:t>。</w:t>
      </w:r>
    </w:p>
    <w:p w14:paraId="61F9970E" w14:textId="77777777" w:rsidR="005872AF" w:rsidRDefault="00C24D0E">
      <w:pPr>
        <w:pStyle w:val="3"/>
        <w:rPr>
          <w:color w:val="000000" w:themeColor="text1"/>
        </w:rPr>
      </w:pPr>
      <w:r>
        <w:rPr>
          <w:rFonts w:hint="eastAsia"/>
          <w:color w:val="000000" w:themeColor="text1"/>
        </w:rPr>
        <w:t>2</w:t>
      </w:r>
      <w:r>
        <w:rPr>
          <w:color w:val="000000" w:themeColor="text1"/>
        </w:rPr>
        <w:t>.2.2</w:t>
      </w:r>
      <w:r>
        <w:rPr>
          <w:rFonts w:hint="eastAsia"/>
          <w:color w:val="000000" w:themeColor="text1"/>
        </w:rPr>
        <w:t>自尊量表</w:t>
      </w:r>
    </w:p>
    <w:p w14:paraId="3F24CFA6" w14:textId="2F34C534" w:rsidR="005872AF" w:rsidRDefault="00C24D0E">
      <w:pPr>
        <w:pStyle w:val="12"/>
        <w:ind w:firstLine="420"/>
        <w:rPr>
          <w:color w:val="000000" w:themeColor="text1"/>
        </w:rPr>
      </w:pPr>
      <w:r>
        <w:rPr>
          <w:rFonts w:hint="eastAsia"/>
          <w:color w:val="000000" w:themeColor="text1"/>
        </w:rPr>
        <w:t>采用</w:t>
      </w:r>
      <w:r>
        <w:rPr>
          <w:rFonts w:hint="eastAsia"/>
          <w:color w:val="000000" w:themeColor="text1"/>
        </w:rPr>
        <w:t>Rosenberg</w:t>
      </w:r>
      <w:r>
        <w:rPr>
          <w:rFonts w:hint="eastAsia"/>
          <w:color w:val="000000" w:themeColor="text1"/>
        </w:rPr>
        <w:t>自尊量表</w:t>
      </w:r>
      <w:ins w:id="16" w:author="moh" w:date="2022-02-02T11:21:00Z">
        <w:r w:rsidR="00761770">
          <w:rPr>
            <w:rFonts w:hint="eastAsia"/>
            <w:color w:val="000000" w:themeColor="text1"/>
          </w:rPr>
          <w:t>，</w:t>
        </w:r>
        <w:r w:rsidR="00761770" w:rsidRPr="004F0E5E">
          <w:rPr>
            <w:rFonts w:hint="eastAsia"/>
            <w:color w:val="000000" w:themeColor="text1"/>
            <w:highlight w:val="yellow"/>
            <w:rPrChange w:id="17" w:author="moh" w:date="2022-02-02T11:29:00Z">
              <w:rPr>
                <w:rFonts w:hint="eastAsia"/>
                <w:color w:val="000000" w:themeColor="text1"/>
              </w:rPr>
            </w:rPrChange>
          </w:rPr>
          <w:t>该量表由</w:t>
        </w:r>
      </w:ins>
      <w:ins w:id="18" w:author="moh" w:date="2022-02-02T11:28:00Z">
        <w:r w:rsidR="004F0E5E" w:rsidRPr="004F0E5E">
          <w:rPr>
            <w:rFonts w:hint="eastAsia"/>
            <w:color w:val="000000" w:themeColor="text1"/>
            <w:highlight w:val="yellow"/>
            <w:rPrChange w:id="19" w:author="moh" w:date="2022-02-02T11:29:00Z">
              <w:rPr>
                <w:rFonts w:hint="eastAsia"/>
                <w:color w:val="000000" w:themeColor="text1"/>
              </w:rPr>
            </w:rPrChange>
          </w:rPr>
          <w:t>汪向东等人</w:t>
        </w:r>
      </w:ins>
      <w:ins w:id="20" w:author="moh" w:date="2022-02-02T11:29:00Z">
        <w:r w:rsidR="004F0E5E" w:rsidRPr="004F0E5E">
          <w:rPr>
            <w:rFonts w:hint="eastAsia"/>
            <w:color w:val="000000" w:themeColor="text1"/>
            <w:highlight w:val="yellow"/>
            <w:rPrChange w:id="21" w:author="moh" w:date="2022-02-02T11:29:00Z">
              <w:rPr>
                <w:rFonts w:hint="eastAsia"/>
                <w:color w:val="000000" w:themeColor="text1"/>
              </w:rPr>
            </w:rPrChange>
          </w:rPr>
          <w:t>整理修订</w:t>
        </w:r>
      </w:ins>
      <w:r>
        <w:rPr>
          <w:rFonts w:hint="eastAsia"/>
          <w:color w:val="000000" w:themeColor="text1"/>
        </w:rPr>
        <w:t>。量表共有</w:t>
      </w:r>
      <w:r>
        <w:rPr>
          <w:rFonts w:hint="eastAsia"/>
          <w:color w:val="000000" w:themeColor="text1"/>
        </w:rPr>
        <w:t>1</w:t>
      </w:r>
      <w:r>
        <w:rPr>
          <w:color w:val="000000" w:themeColor="text1"/>
        </w:rPr>
        <w:t>0</w:t>
      </w:r>
      <w:r>
        <w:rPr>
          <w:rFonts w:hint="eastAsia"/>
          <w:color w:val="000000" w:themeColor="text1"/>
        </w:rPr>
        <w:t>题，使用</w:t>
      </w:r>
      <w:r>
        <w:rPr>
          <w:color w:val="000000" w:themeColor="text1"/>
        </w:rPr>
        <w:t>4</w:t>
      </w:r>
      <w:r>
        <w:rPr>
          <w:rFonts w:hint="eastAsia"/>
          <w:color w:val="000000" w:themeColor="text1"/>
        </w:rPr>
        <w:t>点计分，（</w:t>
      </w:r>
      <w:r>
        <w:rPr>
          <w:rFonts w:hint="eastAsia"/>
          <w:color w:val="000000" w:themeColor="text1"/>
        </w:rPr>
        <w:t>1</w:t>
      </w:r>
      <w:r>
        <w:rPr>
          <w:rFonts w:hint="eastAsia"/>
          <w:color w:val="000000" w:themeColor="text1"/>
        </w:rPr>
        <w:t>为“很不符合”，</w:t>
      </w:r>
      <w:r>
        <w:rPr>
          <w:rFonts w:hint="eastAsia"/>
          <w:color w:val="000000" w:themeColor="text1"/>
        </w:rPr>
        <w:t>4</w:t>
      </w:r>
      <w:r>
        <w:rPr>
          <w:rFonts w:hint="eastAsia"/>
          <w:color w:val="000000" w:themeColor="text1"/>
        </w:rPr>
        <w:t>为“非常符合”）。因考虑中西方文化差异，</w:t>
      </w:r>
      <w:commentRangeStart w:id="22"/>
      <w:r>
        <w:rPr>
          <w:rFonts w:hint="eastAsia"/>
          <w:color w:val="000000" w:themeColor="text1"/>
        </w:rPr>
        <w:t>将量表中第八题改为正</w:t>
      </w:r>
      <w:commentRangeEnd w:id="22"/>
      <w:r>
        <w:commentReference w:id="22"/>
      </w:r>
      <w:r>
        <w:rPr>
          <w:rFonts w:hint="eastAsia"/>
          <w:color w:val="000000" w:themeColor="text1"/>
        </w:rPr>
        <w:t>向计分</w:t>
      </w:r>
      <w:r>
        <w:rPr>
          <w:rFonts w:cs="Times New Roman"/>
          <w:color w:val="000000" w:themeColor="text1"/>
          <w:kern w:val="0"/>
        </w:rPr>
        <w:t>(</w:t>
      </w:r>
      <w:r>
        <w:rPr>
          <w:rFonts w:cs="Times New Roman"/>
          <w:i/>
          <w:iCs/>
          <w:color w:val="000000" w:themeColor="text1"/>
          <w:kern w:val="0"/>
        </w:rPr>
        <w:t>韩</w:t>
      </w:r>
      <w:r>
        <w:rPr>
          <w:rFonts w:cs="Times New Roman" w:hint="eastAsia"/>
          <w:i/>
          <w:iCs/>
          <w:color w:val="000000" w:themeColor="text1"/>
          <w:kern w:val="0"/>
        </w:rPr>
        <w:t>向前等</w:t>
      </w:r>
      <w:r>
        <w:rPr>
          <w:rFonts w:cs="Times New Roman"/>
          <w:i/>
          <w:iCs/>
          <w:color w:val="000000" w:themeColor="text1"/>
          <w:kern w:val="0"/>
        </w:rPr>
        <w:t>., 2005</w:t>
      </w:r>
      <w:r>
        <w:rPr>
          <w:rFonts w:cs="Times New Roman"/>
          <w:color w:val="000000" w:themeColor="text1"/>
          <w:kern w:val="0"/>
        </w:rPr>
        <w:t>)</w:t>
      </w:r>
      <w:r>
        <w:rPr>
          <w:rFonts w:hint="eastAsia"/>
          <w:color w:val="000000" w:themeColor="text1"/>
        </w:rPr>
        <w:t>。在本研究中，该量表实测的内部一致性系数为</w:t>
      </w:r>
      <w:r>
        <w:rPr>
          <w:rFonts w:hint="eastAsia"/>
          <w:color w:val="000000" w:themeColor="text1"/>
        </w:rPr>
        <w:t>0</w:t>
      </w:r>
      <w:r>
        <w:rPr>
          <w:color w:val="000000" w:themeColor="text1"/>
        </w:rPr>
        <w:t>.75</w:t>
      </w:r>
      <w:r>
        <w:rPr>
          <w:rFonts w:hint="eastAsia"/>
          <w:color w:val="000000" w:themeColor="text1"/>
        </w:rPr>
        <w:t>。</w:t>
      </w:r>
    </w:p>
    <w:p w14:paraId="42E8B871" w14:textId="77777777" w:rsidR="005872AF" w:rsidRDefault="00C24D0E">
      <w:pPr>
        <w:pStyle w:val="3"/>
        <w:rPr>
          <w:color w:val="000000" w:themeColor="text1"/>
        </w:rPr>
      </w:pPr>
      <w:r>
        <w:rPr>
          <w:rFonts w:hint="eastAsia"/>
          <w:color w:val="000000" w:themeColor="text1"/>
        </w:rPr>
        <w:t>2</w:t>
      </w:r>
      <w:r>
        <w:rPr>
          <w:color w:val="000000" w:themeColor="text1"/>
        </w:rPr>
        <w:t>.2.3</w:t>
      </w:r>
      <w:r>
        <w:rPr>
          <w:rFonts w:hint="eastAsia"/>
          <w:color w:val="000000" w:themeColor="text1"/>
        </w:rPr>
        <w:t>创新自我效能量表</w:t>
      </w:r>
    </w:p>
    <w:p w14:paraId="74F89DE4" w14:textId="03489C8E" w:rsidR="005872AF" w:rsidRDefault="00C24D0E">
      <w:pPr>
        <w:pStyle w:val="12"/>
        <w:ind w:firstLine="420"/>
        <w:rPr>
          <w:color w:val="000000" w:themeColor="text1"/>
        </w:rPr>
      </w:pPr>
      <w:r>
        <w:rPr>
          <w:rFonts w:hint="eastAsia"/>
          <w:color w:val="000000" w:themeColor="text1"/>
        </w:rPr>
        <w:t>该量表由</w:t>
      </w:r>
      <w:commentRangeStart w:id="23"/>
      <w:r>
        <w:rPr>
          <w:rFonts w:hint="eastAsia"/>
          <w:color w:val="000000" w:themeColor="text1"/>
        </w:rPr>
        <w:t>Tierney</w:t>
      </w:r>
      <w:r>
        <w:rPr>
          <w:rFonts w:hint="eastAsia"/>
          <w:color w:val="000000" w:themeColor="text1"/>
        </w:rPr>
        <w:t>等人编制</w:t>
      </w:r>
      <w:commentRangeEnd w:id="23"/>
      <w:r>
        <w:commentReference w:id="23"/>
      </w:r>
      <w:ins w:id="24" w:author="moh" w:date="2022-02-02T11:50:00Z">
        <w:r>
          <w:rPr>
            <w:rFonts w:hint="eastAsia"/>
            <w:color w:val="000000" w:themeColor="text1"/>
          </w:rPr>
          <w:t>，刘智强等人</w:t>
        </w:r>
      </w:ins>
      <w:ins w:id="25" w:author="moh" w:date="2022-02-02T11:51:00Z">
        <w:r>
          <w:rPr>
            <w:rFonts w:hint="eastAsia"/>
            <w:color w:val="000000" w:themeColor="text1"/>
          </w:rPr>
          <w:t>修订的中文版《创新自我效能量表</w:t>
        </w:r>
      </w:ins>
      <w:r w:rsidR="006F442F">
        <w:rPr>
          <w:color w:val="000000" w:themeColor="text1"/>
        </w:rPr>
        <w:fldChar w:fldCharType="begin"/>
      </w:r>
      <w:r w:rsidR="006F442F">
        <w:rPr>
          <w:rFonts w:hint="eastAsia"/>
          <w:color w:val="000000" w:themeColor="text1"/>
        </w:rPr>
        <w:instrText xml:space="preserve"> ADDIN ZOTERO_ITEM CSL_CITATION {"citationID":"a17g4k9g7qo","properties":{"formattedCitation":"(\\uc0\\u21016{} et al., 2014)","plainCitation":"(</w:instrText>
      </w:r>
      <w:r w:rsidR="006F442F">
        <w:rPr>
          <w:rFonts w:hint="eastAsia"/>
          <w:color w:val="000000" w:themeColor="text1"/>
        </w:rPr>
        <w:instrText>刘</w:instrText>
      </w:r>
      <w:r w:rsidR="006F442F">
        <w:rPr>
          <w:rFonts w:hint="eastAsia"/>
          <w:color w:val="000000" w:themeColor="text1"/>
        </w:rPr>
        <w:instrText xml:space="preserve"> et al., 2014)","noteIndex":0},"citationItems":[{"id":147,"uris":["http://zotero.org/users/6721554/items/I7V7P5WA"],"itemData":{"id":147,"type":"article-journal","abstract":"</w:instrText>
      </w:r>
      <w:r w:rsidR="006F442F">
        <w:rPr>
          <w:rFonts w:hint="eastAsia"/>
          <w:color w:val="000000" w:themeColor="text1"/>
        </w:rPr>
        <w:instrText>基于认知评价理论</w:instrText>
      </w:r>
      <w:r w:rsidR="006F442F">
        <w:rPr>
          <w:rFonts w:hint="eastAsia"/>
          <w:color w:val="000000" w:themeColor="text1"/>
        </w:rPr>
        <w:instrText>,</w:instrText>
      </w:r>
      <w:r w:rsidR="006F442F">
        <w:rPr>
          <w:rFonts w:hint="eastAsia"/>
          <w:color w:val="000000" w:themeColor="text1"/>
        </w:rPr>
        <w:instrText>综合员工地位竞争动机和个体差异的影响对可变薪酬支付力度如何最大限度地激励员工创新行的问题展开深入探讨。研究发现</w:instrText>
      </w:r>
      <w:r w:rsidR="006F442F">
        <w:rPr>
          <w:rFonts w:hint="eastAsia"/>
          <w:color w:val="000000" w:themeColor="text1"/>
        </w:rPr>
        <w:instrText>,</w:instrText>
      </w:r>
      <w:r w:rsidR="006F442F">
        <w:rPr>
          <w:rFonts w:hint="eastAsia"/>
          <w:color w:val="000000" w:themeColor="text1"/>
        </w:rPr>
        <w:instrText>可变薪酬支付力度与员工创新行为呈倒</w:instrText>
      </w:r>
      <w:r w:rsidR="006F442F">
        <w:rPr>
          <w:rFonts w:hint="eastAsia"/>
          <w:color w:val="000000" w:themeColor="text1"/>
        </w:rPr>
        <w:instrText>U</w:instrText>
      </w:r>
      <w:r w:rsidR="006F442F">
        <w:rPr>
          <w:rFonts w:hint="eastAsia"/>
          <w:color w:val="000000" w:themeColor="text1"/>
        </w:rPr>
        <w:instrText>型关系</w:instrText>
      </w:r>
      <w:r w:rsidR="006F442F">
        <w:rPr>
          <w:rFonts w:hint="eastAsia"/>
          <w:color w:val="000000" w:themeColor="text1"/>
        </w:rPr>
        <w:instrText>;</w:instrText>
      </w:r>
      <w:r w:rsidR="006F442F">
        <w:rPr>
          <w:rFonts w:hint="eastAsia"/>
          <w:color w:val="000000" w:themeColor="text1"/>
        </w:rPr>
        <w:instrText>不同类型的地位竞争动机对二者之间关系的影响存在显著性差别</w:instrText>
      </w:r>
      <w:r w:rsidR="006F442F">
        <w:rPr>
          <w:rFonts w:hint="eastAsia"/>
          <w:color w:val="000000" w:themeColor="text1"/>
        </w:rPr>
        <w:instrText>;</w:instrText>
      </w:r>
      <w:r w:rsidR="006F442F">
        <w:rPr>
          <w:rFonts w:hint="eastAsia"/>
          <w:color w:val="000000" w:themeColor="text1"/>
        </w:rPr>
        <w:instrText>可变薪酬支付力度、地位竞争动机和创新自我效能三方交互明显提高员工个体的创新表现。研究结果对于如何通过可变薪酬设计激发员工创新积极性提供了理论依据和管理对策。</w:instrText>
      </w:r>
      <w:r w:rsidR="006F442F">
        <w:rPr>
          <w:rFonts w:hint="eastAsia"/>
          <w:color w:val="000000" w:themeColor="text1"/>
        </w:rPr>
        <w:instrText>","container-title":"</w:instrText>
      </w:r>
      <w:r w:rsidR="006F442F">
        <w:rPr>
          <w:rFonts w:hint="eastAsia"/>
          <w:color w:val="000000" w:themeColor="text1"/>
        </w:rPr>
        <w:instrText>管理学报</w:instrText>
      </w:r>
      <w:r w:rsidR="006F442F">
        <w:rPr>
          <w:rFonts w:hint="eastAsia"/>
          <w:color w:val="000000" w:themeColor="text1"/>
        </w:rPr>
        <w:instrText>","ISSN":"1672-884X","issue":"10","language":"</w:instrText>
      </w:r>
      <w:r w:rsidR="006F442F">
        <w:rPr>
          <w:rFonts w:hint="eastAsia"/>
          <w:color w:val="000000" w:themeColor="text1"/>
        </w:rPr>
        <w:instrText>中文</w:instrText>
      </w:r>
      <w:r w:rsidR="006F442F">
        <w:rPr>
          <w:rFonts w:hint="eastAsia"/>
          <w:color w:val="000000" w:themeColor="text1"/>
        </w:rPr>
        <w:instrText>;","note":"30 citations(CNKI)[2021-03-28]&lt;</w:instrText>
      </w:r>
      <w:r w:rsidR="006F442F">
        <w:rPr>
          <w:rFonts w:hint="eastAsia"/>
          <w:color w:val="000000" w:themeColor="text1"/>
        </w:rPr>
        <w:instrText>北大核心</w:instrText>
      </w:r>
      <w:r w:rsidR="006F442F">
        <w:rPr>
          <w:rFonts w:hint="eastAsia"/>
          <w:color w:val="000000" w:themeColor="text1"/>
        </w:rPr>
        <w:instrText>, CSSCI&gt;","page":"1460-1468","source":"CNKI","title":"</w:instrText>
      </w:r>
      <w:r w:rsidR="006F442F">
        <w:rPr>
          <w:rFonts w:hint="eastAsia"/>
          <w:color w:val="000000" w:themeColor="text1"/>
        </w:rPr>
        <w:instrText>可变薪酬支付力度、地位竞争动机与员工创新行为研究</w:instrText>
      </w:r>
      <w:r w:rsidR="006F442F">
        <w:rPr>
          <w:rFonts w:hint="eastAsia"/>
          <w:color w:val="000000" w:themeColor="text1"/>
        </w:rPr>
        <w:instrText>","volume":"11","author":[{"family":"</w:instrText>
      </w:r>
      <w:r w:rsidR="006F442F">
        <w:rPr>
          <w:rFonts w:hint="eastAsia"/>
          <w:color w:val="000000" w:themeColor="text1"/>
        </w:rPr>
        <w:instrText>刘</w:instrText>
      </w:r>
      <w:r w:rsidR="006F442F">
        <w:rPr>
          <w:rFonts w:hint="eastAsia"/>
          <w:color w:val="000000" w:themeColor="text1"/>
        </w:rPr>
        <w:instrText>","given":"</w:instrText>
      </w:r>
      <w:r w:rsidR="006F442F">
        <w:rPr>
          <w:rFonts w:hint="eastAsia"/>
          <w:color w:val="000000" w:themeColor="text1"/>
        </w:rPr>
        <w:instrText>智强</w:instrText>
      </w:r>
      <w:r w:rsidR="006F442F">
        <w:rPr>
          <w:rFonts w:hint="eastAsia"/>
          <w:color w:val="000000" w:themeColor="text1"/>
        </w:rPr>
        <w:instrText>"},{"family":"</w:instrText>
      </w:r>
      <w:r w:rsidR="006F442F">
        <w:rPr>
          <w:rFonts w:hint="eastAsia"/>
          <w:color w:val="000000" w:themeColor="text1"/>
        </w:rPr>
        <w:instrText>葛</w:instrText>
      </w:r>
      <w:r w:rsidR="006F442F">
        <w:rPr>
          <w:rFonts w:hint="eastAsia"/>
          <w:color w:val="000000" w:themeColor="text1"/>
        </w:rPr>
        <w:instrText>","given":"</w:instrText>
      </w:r>
      <w:r w:rsidR="006F442F">
        <w:rPr>
          <w:rFonts w:hint="eastAsia"/>
          <w:color w:val="000000" w:themeColor="text1"/>
        </w:rPr>
        <w:instrText>靓</w:instrText>
      </w:r>
      <w:r w:rsidR="006F442F">
        <w:rPr>
          <w:rFonts w:hint="eastAsia"/>
          <w:color w:val="000000" w:themeColor="text1"/>
        </w:rPr>
        <w:instrText>"},{"family":"</w:instrText>
      </w:r>
      <w:r w:rsidR="006F442F">
        <w:rPr>
          <w:rFonts w:hint="eastAsia"/>
          <w:color w:val="000000" w:themeColor="text1"/>
        </w:rPr>
        <w:instrText>潘</w:instrText>
      </w:r>
      <w:r w:rsidR="006F442F">
        <w:rPr>
          <w:rFonts w:hint="eastAsia"/>
          <w:color w:val="000000" w:themeColor="text1"/>
        </w:rPr>
        <w:instrText>","given":"</w:instrText>
      </w:r>
      <w:r w:rsidR="006F442F">
        <w:rPr>
          <w:rFonts w:hint="eastAsia"/>
          <w:color w:val="000000" w:themeColor="text1"/>
        </w:rPr>
        <w:instrText>欣</w:instrText>
      </w:r>
      <w:r w:rsidR="006F442F">
        <w:rPr>
          <w:rFonts w:hint="eastAsia"/>
          <w:color w:val="000000" w:themeColor="text1"/>
        </w:rPr>
        <w:instrText>"},{"family":"</w:instrText>
      </w:r>
      <w:r w:rsidR="006F442F">
        <w:rPr>
          <w:rFonts w:hint="eastAsia"/>
          <w:color w:val="000000" w:themeColor="text1"/>
        </w:rPr>
        <w:instrText>刘</w:instrText>
      </w:r>
      <w:r w:rsidR="006F442F">
        <w:rPr>
          <w:rFonts w:hint="eastAsia"/>
          <w:color w:val="000000" w:themeColor="text1"/>
        </w:rPr>
        <w:instrText>","given":"</w:instrText>
      </w:r>
      <w:r w:rsidR="006F442F">
        <w:rPr>
          <w:rFonts w:hint="eastAsia"/>
          <w:color w:val="000000" w:themeColor="text1"/>
        </w:rPr>
        <w:instrText>芬</w:instrText>
      </w:r>
      <w:r w:rsidR="006F442F">
        <w:rPr>
          <w:rFonts w:hint="eastAsia"/>
          <w:color w:val="000000" w:themeColor="text1"/>
        </w:rPr>
        <w:instrText xml:space="preserve">"}],"issued":{"date-parts":[["2014"]]}}}],"schema":"https://github.com/citation-style-language/schema/raw/master/csl-citation.json"} </w:instrText>
      </w:r>
      <w:r w:rsidR="006F442F">
        <w:rPr>
          <w:color w:val="000000" w:themeColor="text1"/>
        </w:rPr>
        <w:fldChar w:fldCharType="separate"/>
      </w:r>
      <w:r w:rsidR="006F442F" w:rsidRPr="006F442F">
        <w:rPr>
          <w:rFonts w:cs="Times New Roman"/>
          <w:color w:val="000000"/>
          <w:kern w:val="0"/>
        </w:rPr>
        <w:t>(</w:t>
      </w:r>
      <w:r w:rsidR="006F442F" w:rsidRPr="006F442F">
        <w:rPr>
          <w:rFonts w:cs="Times New Roman"/>
          <w:color w:val="000000"/>
          <w:kern w:val="0"/>
        </w:rPr>
        <w:t>刘</w:t>
      </w:r>
      <w:r w:rsidR="006F442F" w:rsidRPr="006F442F">
        <w:rPr>
          <w:rFonts w:cs="Times New Roman"/>
          <w:color w:val="000000"/>
          <w:kern w:val="0"/>
        </w:rPr>
        <w:t xml:space="preserve"> et al., 2014)</w:t>
      </w:r>
      <w:r w:rsidR="006F442F">
        <w:rPr>
          <w:color w:val="000000" w:themeColor="text1"/>
        </w:rPr>
        <w:fldChar w:fldCharType="end"/>
      </w:r>
      <w:del w:id="26" w:author="moh" w:date="2022-02-03T15:29:00Z">
        <w:r w:rsidR="00FF5CBC" w:rsidDel="006F442F">
          <w:rPr>
            <w:color w:val="000000" w:themeColor="text1"/>
          </w:rPr>
          <w:fldChar w:fldCharType="begin"/>
        </w:r>
        <w:r w:rsidR="00FF5CBC" w:rsidDel="006F442F">
          <w:rPr>
            <w:color w:val="000000" w:themeColor="text1"/>
          </w:rPr>
          <w:delInstrText xml:space="preserve"> ADDIN ZOTERO_TEMP </w:delInstrText>
        </w:r>
        <w:r w:rsidR="00FF5CBC" w:rsidDel="006F442F">
          <w:rPr>
            <w:color w:val="000000" w:themeColor="text1"/>
          </w:rPr>
          <w:fldChar w:fldCharType="separate"/>
        </w:r>
        <w:r w:rsidR="00FF5CBC" w:rsidRPr="00FF5CBC" w:rsidDel="006F442F">
          <w:rPr>
            <w:rFonts w:cs="Times New Roman"/>
            <w:color w:val="000000"/>
            <w:kern w:val="0"/>
            <w:u w:val="dash"/>
          </w:rPr>
          <w:delText>(</w:delText>
        </w:r>
        <w:r w:rsidR="00FF5CBC" w:rsidRPr="00FF5CBC" w:rsidDel="006F442F">
          <w:rPr>
            <w:rFonts w:cs="Times New Roman"/>
            <w:color w:val="000000"/>
            <w:kern w:val="0"/>
            <w:u w:val="dash"/>
          </w:rPr>
          <w:delText>刘</w:delText>
        </w:r>
        <w:r w:rsidR="00FF5CBC" w:rsidRPr="00FF5CBC" w:rsidDel="006F442F">
          <w:rPr>
            <w:rFonts w:cs="Times New Roman"/>
            <w:color w:val="000000"/>
            <w:kern w:val="0"/>
            <w:u w:val="dash"/>
          </w:rPr>
          <w:delText xml:space="preserve"> et al., 2014)</w:delText>
        </w:r>
        <w:r w:rsidR="00FF5CBC" w:rsidDel="006F442F">
          <w:rPr>
            <w:color w:val="000000" w:themeColor="text1"/>
          </w:rPr>
          <w:fldChar w:fldCharType="end"/>
        </w:r>
      </w:del>
      <w:del w:id="27" w:author="moh" w:date="2022-02-02T11:50:00Z">
        <w:r w:rsidDel="00C24D0E">
          <w:rPr>
            <w:rFonts w:cs="Times New Roman" w:hint="eastAsia"/>
            <w:i/>
            <w:iCs/>
            <w:color w:val="000000" w:themeColor="text1"/>
            <w:kern w:val="0"/>
          </w:rPr>
          <w:delText>(</w:delText>
        </w:r>
        <w:r w:rsidDel="00C24D0E">
          <w:rPr>
            <w:rFonts w:cs="Times New Roman"/>
            <w:i/>
            <w:iCs/>
            <w:kern w:val="0"/>
            <w:szCs w:val="24"/>
          </w:rPr>
          <w:delText>Tierney &amp; Farmer</w:delText>
        </w:r>
        <w:r w:rsidDel="00C24D0E">
          <w:rPr>
            <w:rFonts w:cs="Times New Roman"/>
            <w:i/>
            <w:iCs/>
            <w:color w:val="000000" w:themeColor="text1"/>
            <w:kern w:val="0"/>
          </w:rPr>
          <w:delText>, 200</w:delText>
        </w:r>
      </w:del>
      <w:ins w:id="28" w:author="moh" w:date="2022-02-02T11:51:00Z">
        <w:r>
          <w:rPr>
            <w:rFonts w:hint="eastAsia"/>
            <w:color w:val="000000" w:themeColor="text1"/>
          </w:rPr>
          <w:t>。</w:t>
        </w:r>
      </w:ins>
      <w:del w:id="29" w:author="moh" w:date="2022-02-02T11:50:00Z">
        <w:r w:rsidDel="00C24D0E">
          <w:rPr>
            <w:rFonts w:cs="Times New Roman"/>
            <w:i/>
            <w:iCs/>
            <w:color w:val="000000" w:themeColor="text1"/>
            <w:kern w:val="0"/>
          </w:rPr>
          <w:delText>2</w:delText>
        </w:r>
        <w:r w:rsidDel="00C24D0E">
          <w:rPr>
            <w:rFonts w:cs="Times New Roman"/>
            <w:color w:val="000000" w:themeColor="text1"/>
            <w:kern w:val="0"/>
          </w:rPr>
          <w:delText>)</w:delText>
        </w:r>
      </w:del>
      <w:del w:id="30" w:author="moh" w:date="2022-02-02T11:51:00Z">
        <w:r w:rsidDel="00C24D0E">
          <w:rPr>
            <w:rFonts w:hint="eastAsia"/>
            <w:color w:val="000000" w:themeColor="text1"/>
          </w:rPr>
          <w:delText>，</w:delText>
        </w:r>
      </w:del>
      <w:r>
        <w:rPr>
          <w:rFonts w:hint="eastAsia"/>
          <w:color w:val="000000" w:themeColor="text1"/>
        </w:rPr>
        <w:t>量表包含</w:t>
      </w:r>
      <w:r>
        <w:rPr>
          <w:rFonts w:hint="eastAsia"/>
          <w:color w:val="000000" w:themeColor="text1"/>
        </w:rPr>
        <w:t>4</w:t>
      </w:r>
      <w:r>
        <w:rPr>
          <w:rFonts w:hint="eastAsia"/>
          <w:color w:val="000000" w:themeColor="text1"/>
        </w:rPr>
        <w:t>个项目，采用</w:t>
      </w:r>
      <w:r>
        <w:rPr>
          <w:rFonts w:hint="eastAsia"/>
          <w:color w:val="000000" w:themeColor="text1"/>
        </w:rPr>
        <w:t>7</w:t>
      </w:r>
      <w:r>
        <w:rPr>
          <w:rFonts w:hint="eastAsia"/>
          <w:color w:val="000000" w:themeColor="text1"/>
        </w:rPr>
        <w:t>点计分，从</w:t>
      </w:r>
      <w:r>
        <w:rPr>
          <w:rFonts w:hint="eastAsia"/>
          <w:color w:val="000000" w:themeColor="text1"/>
        </w:rPr>
        <w:t>1</w:t>
      </w:r>
      <w:r>
        <w:rPr>
          <w:rFonts w:hint="eastAsia"/>
          <w:color w:val="000000" w:themeColor="text1"/>
        </w:rPr>
        <w:t>（“非常不同意”）到</w:t>
      </w:r>
      <w:r>
        <w:rPr>
          <w:rFonts w:hint="eastAsia"/>
          <w:color w:val="000000" w:themeColor="text1"/>
        </w:rPr>
        <w:t>7</w:t>
      </w:r>
      <w:r>
        <w:rPr>
          <w:rFonts w:hint="eastAsia"/>
          <w:color w:val="000000" w:themeColor="text1"/>
        </w:rPr>
        <w:t>（“完全同意”），得分越高代表个体对自己的创新自我效能和创新能力的评价越高。在本研究中，该量表的内部一致性系数为</w:t>
      </w:r>
      <w:r>
        <w:rPr>
          <w:rFonts w:hint="eastAsia"/>
          <w:color w:val="000000" w:themeColor="text1"/>
        </w:rPr>
        <w:t>0</w:t>
      </w:r>
      <w:r>
        <w:rPr>
          <w:color w:val="000000" w:themeColor="text1"/>
        </w:rPr>
        <w:t>.92</w:t>
      </w:r>
      <w:r>
        <w:rPr>
          <w:rFonts w:hint="eastAsia"/>
          <w:color w:val="000000" w:themeColor="text1"/>
        </w:rPr>
        <w:t>。</w:t>
      </w:r>
    </w:p>
    <w:p w14:paraId="026120A4" w14:textId="77777777" w:rsidR="005872AF" w:rsidRDefault="00C24D0E">
      <w:pPr>
        <w:pStyle w:val="3"/>
        <w:rPr>
          <w:color w:val="000000" w:themeColor="text1"/>
        </w:rPr>
      </w:pPr>
      <w:r>
        <w:rPr>
          <w:rFonts w:hint="eastAsia"/>
          <w:color w:val="000000" w:themeColor="text1"/>
        </w:rPr>
        <w:t>2</w:t>
      </w:r>
      <w:r>
        <w:rPr>
          <w:color w:val="000000" w:themeColor="text1"/>
        </w:rPr>
        <w:t>.2.4</w:t>
      </w:r>
      <w:r>
        <w:rPr>
          <w:rFonts w:hint="eastAsia"/>
          <w:color w:val="000000" w:themeColor="text1"/>
        </w:rPr>
        <w:t>创新行为量表</w:t>
      </w:r>
    </w:p>
    <w:p w14:paraId="632DD43F" w14:textId="77777777" w:rsidR="005872AF" w:rsidRDefault="00C24D0E">
      <w:pPr>
        <w:pStyle w:val="12"/>
        <w:ind w:firstLine="420"/>
        <w:rPr>
          <w:color w:val="000000" w:themeColor="text1"/>
        </w:rPr>
      </w:pPr>
      <w:r>
        <w:rPr>
          <w:rFonts w:hint="eastAsia"/>
          <w:color w:val="000000" w:themeColor="text1"/>
        </w:rPr>
        <w:t>修订自张振刚等人编制的《创新行为量表》</w:t>
      </w:r>
      <w:r>
        <w:rPr>
          <w:rFonts w:cs="Times New Roman"/>
          <w:color w:val="000000" w:themeColor="text1"/>
          <w:kern w:val="0"/>
        </w:rPr>
        <w:t>(</w:t>
      </w:r>
      <w:r>
        <w:rPr>
          <w:rFonts w:cs="Times New Roman"/>
          <w:i/>
          <w:iCs/>
          <w:color w:val="000000" w:themeColor="text1"/>
          <w:kern w:val="0"/>
        </w:rPr>
        <w:t>张振刚</w:t>
      </w:r>
      <w:r>
        <w:rPr>
          <w:rFonts w:cs="Times New Roman" w:hint="eastAsia"/>
          <w:i/>
          <w:iCs/>
          <w:color w:val="000000" w:themeColor="text1"/>
          <w:kern w:val="0"/>
        </w:rPr>
        <w:t>等</w:t>
      </w:r>
      <w:r>
        <w:rPr>
          <w:rFonts w:cs="Times New Roman"/>
          <w:i/>
          <w:iCs/>
          <w:color w:val="000000" w:themeColor="text1"/>
          <w:kern w:val="0"/>
        </w:rPr>
        <w:t>, 2016</w:t>
      </w:r>
      <w:r>
        <w:rPr>
          <w:rFonts w:cs="Times New Roman"/>
          <w:color w:val="000000" w:themeColor="text1"/>
          <w:kern w:val="0"/>
        </w:rPr>
        <w:t>)</w:t>
      </w:r>
      <w:r>
        <w:rPr>
          <w:rFonts w:hint="eastAsia"/>
          <w:color w:val="000000" w:themeColor="text1"/>
        </w:rPr>
        <w:t>，使其更适合在大学生群体中施测。该量表包含</w:t>
      </w:r>
      <w:r>
        <w:rPr>
          <w:rFonts w:hint="eastAsia"/>
          <w:color w:val="000000" w:themeColor="text1"/>
        </w:rPr>
        <w:t>8</w:t>
      </w:r>
      <w:r>
        <w:rPr>
          <w:rFonts w:hint="eastAsia"/>
          <w:color w:val="000000" w:themeColor="text1"/>
        </w:rPr>
        <w:t>个项目，采用</w:t>
      </w:r>
      <w:r>
        <w:rPr>
          <w:color w:val="000000" w:themeColor="text1"/>
        </w:rPr>
        <w:t>5</w:t>
      </w:r>
      <w:r>
        <w:rPr>
          <w:rFonts w:hint="eastAsia"/>
          <w:color w:val="000000" w:themeColor="text1"/>
        </w:rPr>
        <w:t>点计分法（</w:t>
      </w:r>
      <w:r>
        <w:rPr>
          <w:rFonts w:hint="eastAsia"/>
          <w:color w:val="000000" w:themeColor="text1"/>
        </w:rPr>
        <w:t>1</w:t>
      </w:r>
      <w:r>
        <w:rPr>
          <w:rFonts w:hint="eastAsia"/>
          <w:color w:val="000000" w:themeColor="text1"/>
        </w:rPr>
        <w:t>分代表“非常不同意”，</w:t>
      </w:r>
      <w:r>
        <w:rPr>
          <w:rFonts w:hint="eastAsia"/>
          <w:color w:val="000000" w:themeColor="text1"/>
        </w:rPr>
        <w:t>5</w:t>
      </w:r>
      <w:r>
        <w:rPr>
          <w:rFonts w:hint="eastAsia"/>
          <w:color w:val="000000" w:themeColor="text1"/>
        </w:rPr>
        <w:t>分代表“非常同意”），得分越高代表个体的创新行为出现程度越高。验证性因子分析的拟合指数如下：</w:t>
      </w:r>
      <w:r>
        <w:rPr>
          <w:i/>
          <w:iCs/>
          <w:color w:val="000000" w:themeColor="text1"/>
        </w:rPr>
        <w:sym w:font="Symbol" w:char="F063"/>
      </w:r>
      <w:r>
        <w:rPr>
          <w:rFonts w:cs="Times New Roman (正文 CS 字体)"/>
          <w:i/>
          <w:iCs/>
          <w:color w:val="000000" w:themeColor="text1"/>
          <w:vertAlign w:val="superscript"/>
        </w:rPr>
        <w:t>2</w:t>
      </w:r>
      <w:r>
        <w:rPr>
          <w:rFonts w:cs="Times New Roman (正文 CS 字体)"/>
          <w:i/>
          <w:iCs/>
          <w:color w:val="000000" w:themeColor="text1"/>
        </w:rPr>
        <w:t>/df</w:t>
      </w:r>
      <w:r>
        <w:rPr>
          <w:rFonts w:cs="Times New Roman (正文 CS 字体)"/>
          <w:color w:val="000000" w:themeColor="text1"/>
        </w:rPr>
        <w:t xml:space="preserve">=22.30, </w:t>
      </w:r>
      <w:r>
        <w:rPr>
          <w:rFonts w:cs="Times New Roman (正文 CS 字体)"/>
          <w:i/>
          <w:iCs/>
          <w:color w:val="000000" w:themeColor="text1"/>
        </w:rPr>
        <w:t>RMSEA</w:t>
      </w:r>
      <w:r>
        <w:rPr>
          <w:rFonts w:cs="Times New Roman (正文 CS 字体)"/>
          <w:color w:val="000000" w:themeColor="text1"/>
        </w:rPr>
        <w:t>=0.145,</w:t>
      </w:r>
      <w:r>
        <w:rPr>
          <w:rFonts w:cs="Times New Roman (正文 CS 字体)"/>
          <w:i/>
          <w:iCs/>
          <w:color w:val="000000" w:themeColor="text1"/>
        </w:rPr>
        <w:t>CFI</w:t>
      </w:r>
      <w:r>
        <w:rPr>
          <w:rFonts w:cs="Times New Roman (正文 CS 字体)"/>
          <w:color w:val="000000" w:themeColor="text1"/>
        </w:rPr>
        <w:t>=0.921</w:t>
      </w:r>
      <w:r>
        <w:rPr>
          <w:rFonts w:cs="Times New Roman (正文 CS 字体)"/>
          <w:i/>
          <w:iCs/>
          <w:color w:val="000000" w:themeColor="text1"/>
        </w:rPr>
        <w:t>,SRMR</w:t>
      </w:r>
      <w:r>
        <w:rPr>
          <w:rFonts w:cs="Times New Roman (正文 CS 字体)"/>
          <w:color w:val="000000" w:themeColor="text1"/>
        </w:rPr>
        <w:t>=0.050,</w:t>
      </w:r>
      <w:r>
        <w:rPr>
          <w:rFonts w:cs="Times New Roman (正文 CS 字体)" w:hint="eastAsia"/>
          <w:color w:val="000000" w:themeColor="text1"/>
        </w:rPr>
        <w:t>表明该量表具有良好的结构效度</w:t>
      </w:r>
      <w:r>
        <w:rPr>
          <w:rFonts w:hint="eastAsia"/>
          <w:color w:val="000000" w:themeColor="text1"/>
        </w:rPr>
        <w:t>。本研究中，量表实测内部一致性系数为</w:t>
      </w:r>
      <w:r>
        <w:rPr>
          <w:rFonts w:hint="eastAsia"/>
          <w:color w:val="000000" w:themeColor="text1"/>
        </w:rPr>
        <w:t>0</w:t>
      </w:r>
      <w:r>
        <w:rPr>
          <w:color w:val="000000" w:themeColor="text1"/>
        </w:rPr>
        <w:t>.92</w:t>
      </w:r>
      <w:r>
        <w:rPr>
          <w:rFonts w:hint="eastAsia"/>
          <w:color w:val="000000" w:themeColor="text1"/>
        </w:rPr>
        <w:t>。</w:t>
      </w:r>
    </w:p>
    <w:p w14:paraId="703461B7" w14:textId="77777777" w:rsidR="005872AF" w:rsidRDefault="00C24D0E">
      <w:pPr>
        <w:pStyle w:val="2"/>
        <w:rPr>
          <w:color w:val="000000" w:themeColor="text1"/>
        </w:rPr>
      </w:pPr>
      <w:r>
        <w:rPr>
          <w:rFonts w:hint="eastAsia"/>
          <w:color w:val="000000" w:themeColor="text1"/>
        </w:rPr>
        <w:t>2</w:t>
      </w:r>
      <w:r>
        <w:rPr>
          <w:color w:val="000000" w:themeColor="text1"/>
        </w:rPr>
        <w:t>.3</w:t>
      </w:r>
      <w:r>
        <w:rPr>
          <w:rFonts w:hint="eastAsia"/>
          <w:color w:val="000000" w:themeColor="text1"/>
        </w:rPr>
        <w:t>数据处理</w:t>
      </w:r>
    </w:p>
    <w:p w14:paraId="24959F7F" w14:textId="77777777" w:rsidR="005872AF" w:rsidRDefault="00C24D0E">
      <w:pPr>
        <w:pStyle w:val="12"/>
        <w:ind w:firstLine="420"/>
        <w:rPr>
          <w:color w:val="000000" w:themeColor="text1"/>
        </w:rPr>
      </w:pPr>
      <w:r>
        <w:rPr>
          <w:rFonts w:hint="eastAsia"/>
          <w:color w:val="000000" w:themeColor="text1"/>
        </w:rPr>
        <w:t>采用</w:t>
      </w:r>
      <w:r>
        <w:rPr>
          <w:rFonts w:hint="eastAsia"/>
          <w:color w:val="000000" w:themeColor="text1"/>
        </w:rPr>
        <w:t xml:space="preserve">R </w:t>
      </w:r>
      <w:r>
        <w:rPr>
          <w:color w:val="000000" w:themeColor="text1"/>
        </w:rPr>
        <w:t>4.0.3</w:t>
      </w:r>
      <w:r>
        <w:rPr>
          <w:rFonts w:hint="eastAsia"/>
          <w:color w:val="000000" w:themeColor="text1"/>
        </w:rPr>
        <w:t>以及</w:t>
      </w:r>
      <w:r>
        <w:rPr>
          <w:i/>
          <w:iCs/>
          <w:color w:val="000000" w:themeColor="text1"/>
        </w:rPr>
        <w:t>Wickham</w:t>
      </w:r>
      <w:r>
        <w:rPr>
          <w:rFonts w:hint="eastAsia"/>
          <w:color w:val="000000" w:themeColor="text1"/>
        </w:rPr>
        <w:t>等人开发的</w:t>
      </w:r>
      <w:proofErr w:type="spellStart"/>
      <w:r>
        <w:rPr>
          <w:rFonts w:hint="eastAsia"/>
          <w:i/>
          <w:iCs/>
          <w:color w:val="000000" w:themeColor="text1"/>
        </w:rPr>
        <w:t>tidyverse</w:t>
      </w:r>
      <w:proofErr w:type="spellEnd"/>
      <w:r>
        <w:rPr>
          <w:rFonts w:hint="eastAsia"/>
          <w:color w:val="000000" w:themeColor="text1"/>
        </w:rPr>
        <w:t>包</w:t>
      </w:r>
      <w:r>
        <w:rPr>
          <w:rFonts w:cs="Times New Roman"/>
          <w:color w:val="000000" w:themeColor="text1"/>
          <w:kern w:val="0"/>
        </w:rPr>
        <w:t>(</w:t>
      </w:r>
      <w:r>
        <w:rPr>
          <w:rFonts w:hint="eastAsia"/>
          <w:i/>
          <w:iCs/>
          <w:color w:val="000000" w:themeColor="text1"/>
        </w:rPr>
        <w:t>Wickham et al., 2019</w:t>
      </w:r>
      <w:r>
        <w:rPr>
          <w:rFonts w:cs="Times New Roman"/>
          <w:color w:val="000000" w:themeColor="text1"/>
          <w:kern w:val="0"/>
        </w:rPr>
        <w:t>)</w:t>
      </w:r>
      <w:r>
        <w:rPr>
          <w:rFonts w:hint="eastAsia"/>
          <w:color w:val="000000" w:themeColor="text1"/>
        </w:rPr>
        <w:t>对数据进行整理、描述性统计、相关性分析和回归分析。之后，使用</w:t>
      </w:r>
      <w:proofErr w:type="spellStart"/>
      <w:r>
        <w:rPr>
          <w:rFonts w:hint="eastAsia"/>
          <w:i/>
          <w:iCs/>
          <w:color w:val="000000" w:themeColor="text1"/>
        </w:rPr>
        <w:t>Rosseel</w:t>
      </w:r>
      <w:proofErr w:type="spellEnd"/>
      <w:r>
        <w:rPr>
          <w:rFonts w:hint="eastAsia"/>
          <w:color w:val="000000" w:themeColor="text1"/>
        </w:rPr>
        <w:t>开发的</w:t>
      </w:r>
      <w:proofErr w:type="spellStart"/>
      <w:r>
        <w:rPr>
          <w:rFonts w:hint="eastAsia"/>
          <w:i/>
          <w:iCs/>
          <w:color w:val="000000" w:themeColor="text1"/>
        </w:rPr>
        <w:t>lavaan</w:t>
      </w:r>
      <w:proofErr w:type="spellEnd"/>
      <w:r>
        <w:rPr>
          <w:rFonts w:hint="eastAsia"/>
          <w:color w:val="000000" w:themeColor="text1"/>
        </w:rPr>
        <w:t>包对整理后的数据进行有调节的中介效应分析</w:t>
      </w:r>
      <w:r>
        <w:rPr>
          <w:rFonts w:cs="Times New Roman"/>
          <w:color w:val="000000" w:themeColor="text1"/>
          <w:kern w:val="0"/>
        </w:rPr>
        <w:t>(</w:t>
      </w:r>
      <w:proofErr w:type="spellStart"/>
      <w:r>
        <w:rPr>
          <w:rFonts w:hint="eastAsia"/>
          <w:i/>
          <w:iCs/>
          <w:color w:val="000000" w:themeColor="text1"/>
        </w:rPr>
        <w:t>Rosseel</w:t>
      </w:r>
      <w:proofErr w:type="spellEnd"/>
      <w:r>
        <w:rPr>
          <w:rFonts w:hint="eastAsia"/>
          <w:i/>
          <w:iCs/>
          <w:color w:val="000000" w:themeColor="text1"/>
        </w:rPr>
        <w:t>, 2012</w:t>
      </w:r>
      <w:r>
        <w:rPr>
          <w:rFonts w:cs="Times New Roman"/>
          <w:color w:val="000000" w:themeColor="text1"/>
          <w:kern w:val="0"/>
        </w:rPr>
        <w:t>)</w:t>
      </w:r>
      <w:r>
        <w:rPr>
          <w:rFonts w:hint="eastAsia"/>
          <w:color w:val="000000" w:themeColor="text1"/>
        </w:rPr>
        <w:t>。</w:t>
      </w:r>
      <w:r>
        <w:rPr>
          <w:rFonts w:hint="eastAsia"/>
          <w:color w:val="000000" w:themeColor="text1"/>
        </w:rPr>
        <w:t xml:space="preserve"> </w:t>
      </w:r>
    </w:p>
    <w:p w14:paraId="1B1481E9" w14:textId="77777777" w:rsidR="005872AF" w:rsidRDefault="00C24D0E">
      <w:pPr>
        <w:pStyle w:val="1"/>
        <w:rPr>
          <w:color w:val="000000" w:themeColor="text1"/>
        </w:rPr>
      </w:pPr>
      <w:r>
        <w:rPr>
          <w:rFonts w:hint="eastAsia"/>
          <w:color w:val="000000" w:themeColor="text1"/>
        </w:rPr>
        <w:lastRenderedPageBreak/>
        <w:t>3</w:t>
      </w:r>
      <w:r>
        <w:rPr>
          <w:rFonts w:hint="eastAsia"/>
          <w:color w:val="000000" w:themeColor="text1"/>
        </w:rPr>
        <w:t>结果</w:t>
      </w:r>
    </w:p>
    <w:p w14:paraId="7CC89903" w14:textId="77777777" w:rsidR="005872AF" w:rsidRDefault="00C24D0E">
      <w:pPr>
        <w:pStyle w:val="2"/>
        <w:rPr>
          <w:color w:val="000000" w:themeColor="text1"/>
        </w:rPr>
      </w:pPr>
      <w:r>
        <w:rPr>
          <w:rFonts w:hint="eastAsia"/>
          <w:color w:val="000000" w:themeColor="text1"/>
        </w:rPr>
        <w:t>3</w:t>
      </w:r>
      <w:r>
        <w:rPr>
          <w:color w:val="000000" w:themeColor="text1"/>
        </w:rPr>
        <w:t>.1</w:t>
      </w:r>
      <w:r>
        <w:rPr>
          <w:rFonts w:hint="eastAsia"/>
          <w:color w:val="000000" w:themeColor="text1"/>
        </w:rPr>
        <w:t>共同方法偏差检验</w:t>
      </w:r>
    </w:p>
    <w:p w14:paraId="36A31255" w14:textId="77777777" w:rsidR="005872AF" w:rsidRDefault="00C24D0E">
      <w:pPr>
        <w:pStyle w:val="12"/>
        <w:ind w:firstLine="420"/>
        <w:rPr>
          <w:color w:val="000000" w:themeColor="text1"/>
          <w:sz w:val="30"/>
          <w:szCs w:val="30"/>
        </w:rPr>
      </w:pPr>
      <w:r>
        <w:rPr>
          <w:rFonts w:hint="eastAsia"/>
          <w:color w:val="000000" w:themeColor="text1"/>
        </w:rPr>
        <w:t>使用</w:t>
      </w:r>
      <w:r>
        <w:rPr>
          <w:rFonts w:hint="eastAsia"/>
          <w:color w:val="000000" w:themeColor="text1"/>
        </w:rPr>
        <w:t>ULMC</w:t>
      </w:r>
      <w:r>
        <w:rPr>
          <w:color w:val="000000" w:themeColor="text1"/>
        </w:rPr>
        <w:t>法</w:t>
      </w:r>
      <w:r>
        <w:rPr>
          <w:rFonts w:hint="eastAsia"/>
          <w:color w:val="000000" w:themeColor="text1"/>
        </w:rPr>
        <w:t>对数据可能存在的共同方法偏差进行检验</w:t>
      </w:r>
      <w:r>
        <w:rPr>
          <w:rFonts w:cs="Times New Roman"/>
          <w:color w:val="000000" w:themeColor="text1"/>
          <w:kern w:val="0"/>
        </w:rPr>
        <w:t>(</w:t>
      </w:r>
      <w:r>
        <w:rPr>
          <w:rFonts w:cs="Times New Roman"/>
          <w:i/>
          <w:iCs/>
          <w:color w:val="000000" w:themeColor="text1"/>
          <w:kern w:val="0"/>
        </w:rPr>
        <w:t>汤</w:t>
      </w:r>
      <w:r>
        <w:rPr>
          <w:rFonts w:cs="Times New Roman" w:hint="eastAsia"/>
          <w:i/>
          <w:iCs/>
          <w:color w:val="000000" w:themeColor="text1"/>
          <w:kern w:val="0"/>
        </w:rPr>
        <w:t>丹丹</w:t>
      </w:r>
      <w:r>
        <w:rPr>
          <w:rFonts w:cs="Times New Roman"/>
          <w:i/>
          <w:iCs/>
          <w:color w:val="000000" w:themeColor="text1"/>
          <w:kern w:val="0"/>
        </w:rPr>
        <w:t xml:space="preserve">, </w:t>
      </w:r>
      <w:r>
        <w:rPr>
          <w:rFonts w:cs="Times New Roman"/>
          <w:i/>
          <w:iCs/>
          <w:color w:val="000000" w:themeColor="text1"/>
          <w:kern w:val="0"/>
        </w:rPr>
        <w:t>温</w:t>
      </w:r>
      <w:r>
        <w:rPr>
          <w:rFonts w:cs="Times New Roman" w:hint="eastAsia"/>
          <w:i/>
          <w:iCs/>
          <w:color w:val="000000" w:themeColor="text1"/>
          <w:kern w:val="0"/>
        </w:rPr>
        <w:t>忠麟</w:t>
      </w:r>
      <w:r>
        <w:rPr>
          <w:rFonts w:cs="Times New Roman"/>
          <w:i/>
          <w:iCs/>
          <w:color w:val="000000" w:themeColor="text1"/>
          <w:kern w:val="0"/>
        </w:rPr>
        <w:t>, 2020</w:t>
      </w:r>
      <w:r>
        <w:rPr>
          <w:rFonts w:cs="Times New Roman"/>
          <w:color w:val="000000" w:themeColor="text1"/>
          <w:kern w:val="0"/>
        </w:rPr>
        <w:t>)</w:t>
      </w:r>
      <w:r>
        <w:rPr>
          <w:rFonts w:hint="eastAsia"/>
          <w:color w:val="000000" w:themeColor="text1"/>
        </w:rPr>
        <w:t>，首先按照问卷设计建立验证性因子分析模型，之后，引入方法因子作为全局因子建立双因子模型。结果显示，加入方法因子后，模型拟合指数并无明显改善</w:t>
      </w:r>
      <w:r>
        <w:rPr>
          <w:color w:val="000000" w:themeColor="text1"/>
        </w:rPr>
        <w:t>:</w:t>
      </w:r>
      <w:r>
        <w:rPr>
          <w:rFonts w:hint="eastAsia"/>
          <w:i/>
          <w:iCs/>
          <w:color w:val="000000" w:themeColor="text1"/>
        </w:rPr>
        <w:sym w:font="Symbol" w:char="F044"/>
      </w:r>
      <w:r>
        <w:rPr>
          <w:i/>
          <w:iCs/>
          <w:color w:val="000000" w:themeColor="text1"/>
        </w:rPr>
        <w:sym w:font="Symbol" w:char="F063"/>
      </w:r>
      <w:r>
        <w:rPr>
          <w:rFonts w:cs="Times New Roman (正文 CS 字体)"/>
          <w:i/>
          <w:iCs/>
          <w:color w:val="000000" w:themeColor="text1"/>
          <w:vertAlign w:val="superscript"/>
        </w:rPr>
        <w:t>2</w:t>
      </w:r>
      <w:r>
        <w:rPr>
          <w:rFonts w:cs="Times New Roman (正文 CS 字体)"/>
          <w:i/>
          <w:iCs/>
          <w:color w:val="000000" w:themeColor="text1"/>
        </w:rPr>
        <w:t>/df</w:t>
      </w:r>
      <w:r>
        <w:rPr>
          <w:rFonts w:cs="Times New Roman (正文 CS 字体)"/>
          <w:color w:val="000000" w:themeColor="text1"/>
        </w:rPr>
        <w:t>=-4.651</w:t>
      </w:r>
      <w:r>
        <w:rPr>
          <w:rFonts w:cs="Times New Roman (正文 CS 字体)" w:hint="eastAsia"/>
          <w:color w:val="000000" w:themeColor="text1"/>
        </w:rPr>
        <w:t>，</w:t>
      </w:r>
      <w:r>
        <w:rPr>
          <w:rFonts w:hint="eastAsia"/>
          <w:i/>
          <w:iCs/>
          <w:color w:val="000000" w:themeColor="text1"/>
        </w:rPr>
        <w:sym w:font="Symbol" w:char="F044"/>
      </w:r>
      <w:r>
        <w:rPr>
          <w:rFonts w:hint="eastAsia"/>
          <w:i/>
          <w:iCs/>
          <w:color w:val="000000" w:themeColor="text1"/>
        </w:rPr>
        <w:t>CFI</w:t>
      </w:r>
      <w:r>
        <w:rPr>
          <w:color w:val="000000" w:themeColor="text1"/>
        </w:rPr>
        <w:t>=0.086</w:t>
      </w:r>
      <w:r>
        <w:rPr>
          <w:rFonts w:hint="eastAsia"/>
          <w:color w:val="000000" w:themeColor="text1"/>
        </w:rPr>
        <w:t>，</w:t>
      </w:r>
      <w:r>
        <w:rPr>
          <w:rFonts w:hint="eastAsia"/>
          <w:i/>
          <w:iCs/>
          <w:color w:val="000000" w:themeColor="text1"/>
        </w:rPr>
        <w:sym w:font="Symbol" w:char="F044"/>
      </w:r>
      <w:r>
        <w:rPr>
          <w:rFonts w:hint="eastAsia"/>
          <w:i/>
          <w:iCs/>
          <w:color w:val="000000" w:themeColor="text1"/>
        </w:rPr>
        <w:t>TLI</w:t>
      </w:r>
      <w:r>
        <w:rPr>
          <w:color w:val="000000" w:themeColor="text1"/>
        </w:rPr>
        <w:t>=0.092</w:t>
      </w:r>
      <w:r>
        <w:rPr>
          <w:rFonts w:hint="eastAsia"/>
          <w:color w:val="000000" w:themeColor="text1"/>
        </w:rPr>
        <w:t>，</w:t>
      </w:r>
      <w:r>
        <w:rPr>
          <w:rFonts w:hint="eastAsia"/>
          <w:color w:val="000000" w:themeColor="text1"/>
        </w:rPr>
        <w:sym w:font="Symbol" w:char="F044"/>
      </w:r>
      <w:r>
        <w:rPr>
          <w:color w:val="000000" w:themeColor="text1"/>
        </w:rPr>
        <w:t>RMSEA=-0.026,</w:t>
      </w:r>
      <w:r>
        <w:rPr>
          <w:rFonts w:hint="eastAsia"/>
          <w:color w:val="000000" w:themeColor="text1"/>
        </w:rPr>
        <w:t xml:space="preserve"> </w:t>
      </w:r>
      <w:r>
        <w:rPr>
          <w:rFonts w:hint="eastAsia"/>
          <w:i/>
          <w:iCs/>
          <w:color w:val="000000" w:themeColor="text1"/>
        </w:rPr>
        <w:sym w:font="Symbol" w:char="F044"/>
      </w:r>
      <w:r>
        <w:rPr>
          <w:i/>
          <w:iCs/>
          <w:color w:val="000000" w:themeColor="text1"/>
        </w:rPr>
        <w:t>SRMR</w:t>
      </w:r>
      <w:r>
        <w:rPr>
          <w:color w:val="000000" w:themeColor="text1"/>
        </w:rPr>
        <w:t>=-0.011</w:t>
      </w:r>
      <w:r>
        <w:rPr>
          <w:rFonts w:hint="eastAsia"/>
          <w:color w:val="000000" w:themeColor="text1"/>
        </w:rPr>
        <w:t>，表明问卷在测量过程中共同方法偏差不严重</w:t>
      </w:r>
      <w:r>
        <w:rPr>
          <w:rFonts w:cs="Times New Roman"/>
          <w:color w:val="000000" w:themeColor="text1"/>
          <w:kern w:val="0"/>
        </w:rPr>
        <w:t>(</w:t>
      </w:r>
      <w:r>
        <w:rPr>
          <w:rFonts w:cs="Times New Roman" w:hint="eastAsia"/>
          <w:i/>
          <w:iCs/>
        </w:rPr>
        <w:t>温忠麟</w:t>
      </w:r>
      <w:r>
        <w:rPr>
          <w:rFonts w:cs="Times New Roman" w:hint="eastAsia"/>
          <w:i/>
          <w:iCs/>
        </w:rPr>
        <w:t xml:space="preserve">, </w:t>
      </w:r>
      <w:r>
        <w:rPr>
          <w:rFonts w:cs="Times New Roman" w:hint="eastAsia"/>
          <w:i/>
          <w:iCs/>
        </w:rPr>
        <w:t>黄彬彬</w:t>
      </w:r>
      <w:r>
        <w:rPr>
          <w:rFonts w:cs="Times New Roman" w:hint="eastAsia"/>
          <w:i/>
          <w:iCs/>
        </w:rPr>
        <w:t xml:space="preserve">, </w:t>
      </w:r>
      <w:r>
        <w:rPr>
          <w:rFonts w:cs="Times New Roman" w:hint="eastAsia"/>
          <w:i/>
          <w:iCs/>
        </w:rPr>
        <w:t>汤丹丹</w:t>
      </w:r>
      <w:r>
        <w:rPr>
          <w:rFonts w:cs="Times New Roman"/>
          <w:i/>
          <w:iCs/>
          <w:color w:val="000000" w:themeColor="text1"/>
          <w:kern w:val="0"/>
        </w:rPr>
        <w:t>, 2018</w:t>
      </w:r>
      <w:r>
        <w:rPr>
          <w:rFonts w:cs="Times New Roman"/>
          <w:color w:val="000000" w:themeColor="text1"/>
          <w:kern w:val="0"/>
        </w:rPr>
        <w:t>)</w:t>
      </w:r>
      <w:r>
        <w:rPr>
          <w:rFonts w:hint="eastAsia"/>
          <w:color w:val="000000" w:themeColor="text1"/>
        </w:rPr>
        <w:t>。</w:t>
      </w:r>
    </w:p>
    <w:p w14:paraId="290325AA" w14:textId="77777777" w:rsidR="005872AF" w:rsidRDefault="00C24D0E">
      <w:pPr>
        <w:pStyle w:val="2"/>
        <w:rPr>
          <w:color w:val="000000" w:themeColor="text1"/>
        </w:rPr>
      </w:pPr>
      <w:r>
        <w:rPr>
          <w:rFonts w:hint="eastAsia"/>
          <w:color w:val="000000" w:themeColor="text1"/>
        </w:rPr>
        <w:t>3</w:t>
      </w:r>
      <w:r>
        <w:rPr>
          <w:color w:val="000000" w:themeColor="text1"/>
        </w:rPr>
        <w:t>.2</w:t>
      </w:r>
      <w:r>
        <w:rPr>
          <w:rFonts w:hint="eastAsia"/>
          <w:color w:val="000000" w:themeColor="text1"/>
        </w:rPr>
        <w:t>描述性统计以及各变量之间的相关分析</w:t>
      </w:r>
    </w:p>
    <w:p w14:paraId="78C8BBFA" w14:textId="34FDEECC" w:rsidR="005872AF" w:rsidRDefault="00C632A5">
      <w:pPr>
        <w:pStyle w:val="12"/>
        <w:ind w:firstLine="420"/>
        <w:rPr>
          <w:color w:val="000000" w:themeColor="text1"/>
        </w:rPr>
      </w:pPr>
      <w:r>
        <w:rPr>
          <w:rFonts w:hint="eastAsia"/>
          <w:color w:val="000000" w:themeColor="text1"/>
        </w:rPr>
        <w:t>差异检验结果表明，创新行为在大学生户口性质分类上不具有统计意义上的显著差异；大学生</w:t>
      </w:r>
      <w:r>
        <w:rPr>
          <w:rFonts w:hint="eastAsia"/>
          <w:color w:val="000000" w:themeColor="text1"/>
        </w:rPr>
        <w:t>创新行为</w:t>
      </w:r>
      <w:r>
        <w:rPr>
          <w:rFonts w:hint="eastAsia"/>
          <w:color w:val="000000" w:themeColor="text1"/>
        </w:rPr>
        <w:t>存在性别</w:t>
      </w:r>
      <w:r w:rsidR="00BD2941">
        <w:rPr>
          <w:rFonts w:hint="eastAsia"/>
          <w:color w:val="000000" w:themeColor="text1"/>
        </w:rPr>
        <w:t>差异</w:t>
      </w:r>
      <w:r w:rsidR="00F12306">
        <w:rPr>
          <w:rFonts w:hint="eastAsia"/>
          <w:color w:val="000000" w:themeColor="text1"/>
        </w:rPr>
        <w:t>，</w:t>
      </w:r>
      <w:r w:rsidR="00F12306">
        <w:rPr>
          <w:rFonts w:hint="eastAsia"/>
          <w:color w:val="000000" w:themeColor="text1"/>
        </w:rPr>
        <w:t>t</w:t>
      </w:r>
      <w:r w:rsidR="00F12306" w:rsidRPr="00F12306">
        <w:rPr>
          <w:color w:val="000000" w:themeColor="text1"/>
        </w:rPr>
        <w:t xml:space="preserve"> </w:t>
      </w:r>
      <w:r w:rsidR="00F12306" w:rsidRPr="00F12306">
        <w:rPr>
          <w:color w:val="000000" w:themeColor="text1"/>
        </w:rPr>
        <w:t>(</w:t>
      </w:r>
      <w:r w:rsidR="00F12306">
        <w:rPr>
          <w:color w:val="000000" w:themeColor="text1"/>
        </w:rPr>
        <w:t>994.38</w:t>
      </w:r>
      <w:r w:rsidR="00F12306" w:rsidRPr="00F12306">
        <w:rPr>
          <w:color w:val="000000" w:themeColor="text1"/>
        </w:rPr>
        <w:t>)=</w:t>
      </w:r>
      <w:r w:rsidR="00F12306">
        <w:rPr>
          <w:color w:val="000000" w:themeColor="text1"/>
        </w:rPr>
        <w:t>-3.769</w:t>
      </w:r>
      <w:r w:rsidR="00F12306" w:rsidRPr="00F12306">
        <w:rPr>
          <w:color w:val="000000" w:themeColor="text1"/>
        </w:rPr>
        <w:t>，</w:t>
      </w:r>
      <w:r w:rsidR="00F12306" w:rsidRPr="00F12306">
        <w:rPr>
          <w:color w:val="000000" w:themeColor="text1"/>
        </w:rPr>
        <w:t xml:space="preserve"> p</w:t>
      </w:r>
      <w:r w:rsidR="00F12306">
        <w:rPr>
          <w:rFonts w:hint="eastAsia"/>
          <w:color w:val="000000" w:themeColor="text1"/>
        </w:rPr>
        <w:t>&lt;</w:t>
      </w:r>
      <w:r w:rsidR="00F12306" w:rsidRPr="00F12306">
        <w:rPr>
          <w:color w:val="000000" w:themeColor="text1"/>
        </w:rPr>
        <w:t>0.0</w:t>
      </w:r>
      <w:r w:rsidR="00F12306">
        <w:rPr>
          <w:color w:val="000000" w:themeColor="text1"/>
        </w:rPr>
        <w:t>01</w:t>
      </w:r>
      <w:r w:rsidR="00F12306">
        <w:rPr>
          <w:rFonts w:hint="eastAsia"/>
          <w:color w:val="000000" w:themeColor="text1"/>
        </w:rPr>
        <w:t>，</w:t>
      </w:r>
      <w:r w:rsidR="00F12306">
        <w:rPr>
          <w:color w:val="000000" w:themeColor="text1"/>
        </w:rPr>
        <w:t>d=-0.24</w:t>
      </w:r>
      <w:r w:rsidR="00F12306">
        <w:rPr>
          <w:rFonts w:hint="eastAsia"/>
          <w:color w:val="000000" w:themeColor="text1"/>
        </w:rPr>
        <w:t>；</w:t>
      </w:r>
      <w:r w:rsidR="00513D79">
        <w:rPr>
          <w:rFonts w:hint="eastAsia"/>
          <w:color w:val="000000" w:themeColor="text1"/>
        </w:rPr>
        <w:t>办学性质为公办高校的学生的创新行为的分要显著高于民办高校的学生，</w:t>
      </w:r>
      <w:r w:rsidR="00513D79">
        <w:rPr>
          <w:rFonts w:hint="eastAsia"/>
          <w:color w:val="000000" w:themeColor="text1"/>
        </w:rPr>
        <w:t>t</w:t>
      </w:r>
      <w:r w:rsidR="00513D79" w:rsidRPr="00F12306">
        <w:rPr>
          <w:color w:val="000000" w:themeColor="text1"/>
        </w:rPr>
        <w:t xml:space="preserve"> (</w:t>
      </w:r>
      <w:r w:rsidR="00513D79">
        <w:rPr>
          <w:color w:val="000000" w:themeColor="text1"/>
        </w:rPr>
        <w:t>863.81</w:t>
      </w:r>
      <w:r w:rsidR="00513D79" w:rsidRPr="00F12306">
        <w:rPr>
          <w:color w:val="000000" w:themeColor="text1"/>
        </w:rPr>
        <w:t>)=</w:t>
      </w:r>
      <w:r w:rsidR="00513D79">
        <w:rPr>
          <w:color w:val="000000" w:themeColor="text1"/>
        </w:rPr>
        <w:t>-2.793</w:t>
      </w:r>
      <w:r w:rsidR="00513D79" w:rsidRPr="00F12306">
        <w:rPr>
          <w:color w:val="000000" w:themeColor="text1"/>
        </w:rPr>
        <w:t>，</w:t>
      </w:r>
      <w:r w:rsidR="00513D79" w:rsidRPr="00F12306">
        <w:rPr>
          <w:color w:val="000000" w:themeColor="text1"/>
        </w:rPr>
        <w:t xml:space="preserve"> p</w:t>
      </w:r>
      <w:r w:rsidR="00513D79">
        <w:rPr>
          <w:color w:val="000000" w:themeColor="text1"/>
        </w:rPr>
        <w:t>=</w:t>
      </w:r>
      <w:r w:rsidR="00513D79" w:rsidRPr="00F12306">
        <w:rPr>
          <w:color w:val="000000" w:themeColor="text1"/>
        </w:rPr>
        <w:t>0.0</w:t>
      </w:r>
      <w:r w:rsidR="00513D79">
        <w:rPr>
          <w:color w:val="000000" w:themeColor="text1"/>
        </w:rPr>
        <w:t>0</w:t>
      </w:r>
      <w:r w:rsidR="00513D79">
        <w:rPr>
          <w:color w:val="000000" w:themeColor="text1"/>
        </w:rPr>
        <w:t>5</w:t>
      </w:r>
      <w:r w:rsidR="00513D79">
        <w:rPr>
          <w:rFonts w:hint="eastAsia"/>
          <w:color w:val="000000" w:themeColor="text1"/>
        </w:rPr>
        <w:t>，</w:t>
      </w:r>
      <w:r w:rsidR="00513D79">
        <w:rPr>
          <w:color w:val="000000" w:themeColor="text1"/>
        </w:rPr>
        <w:t>d=-0.</w:t>
      </w:r>
      <w:r w:rsidR="00513D79">
        <w:rPr>
          <w:color w:val="000000" w:themeColor="text1"/>
        </w:rPr>
        <w:t>18</w:t>
      </w:r>
      <w:r w:rsidR="00513D79">
        <w:rPr>
          <w:rFonts w:hint="eastAsia"/>
          <w:color w:val="000000" w:themeColor="text1"/>
        </w:rPr>
        <w:t>；不同年级的大学生在创新行为上存在着显著差异，</w:t>
      </w:r>
      <w:r w:rsidR="00BD2941">
        <w:rPr>
          <w:rFonts w:hint="eastAsia"/>
          <w:color w:val="000000" w:themeColor="text1"/>
        </w:rPr>
        <w:t>F</w:t>
      </w:r>
      <w:r w:rsidR="00BD2941">
        <w:rPr>
          <w:color w:val="000000" w:themeColor="text1"/>
        </w:rPr>
        <w:t>(3</w:t>
      </w:r>
      <w:r w:rsidR="00513D79">
        <w:rPr>
          <w:color w:val="000000" w:themeColor="text1"/>
        </w:rPr>
        <w:t>,1010</w:t>
      </w:r>
      <w:r w:rsidR="00BD2941">
        <w:rPr>
          <w:color w:val="000000" w:themeColor="text1"/>
        </w:rPr>
        <w:t>)=4.12</w:t>
      </w:r>
      <w:r w:rsidR="00BD2941">
        <w:rPr>
          <w:rFonts w:hint="eastAsia"/>
          <w:color w:val="000000" w:themeColor="text1"/>
        </w:rPr>
        <w:t>，</w:t>
      </w:r>
      <w:r w:rsidR="00BD2941">
        <w:rPr>
          <w:color w:val="000000" w:themeColor="text1"/>
        </w:rPr>
        <w:t>p=0.006</w:t>
      </w:r>
      <w:r w:rsidR="00BD2941">
        <w:rPr>
          <w:rFonts w:hint="eastAsia"/>
          <w:color w:val="000000" w:themeColor="text1"/>
        </w:rPr>
        <w:t>，</w:t>
      </w:r>
      <w:r w:rsidR="00BD2941">
        <w:rPr>
          <w:color w:val="000000" w:themeColor="text1"/>
        </w:rPr>
        <w:sym w:font="Symbol" w:char="F068"/>
      </w:r>
      <w:r w:rsidR="00BD2941" w:rsidRPr="00BD2941">
        <w:rPr>
          <w:rFonts w:cs="Times New Roman (正文 CS 字体)"/>
          <w:color w:val="000000" w:themeColor="text1"/>
          <w:vertAlign w:val="superscript"/>
        </w:rPr>
        <w:t>2</w:t>
      </w:r>
      <w:r w:rsidR="00BD2941">
        <w:rPr>
          <w:color w:val="000000" w:themeColor="text1"/>
        </w:rPr>
        <w:t>=0.01</w:t>
      </w:r>
      <w:r>
        <w:rPr>
          <w:rFonts w:hint="eastAsia"/>
          <w:color w:val="000000" w:themeColor="text1"/>
        </w:rPr>
        <w:t>。</w:t>
      </w:r>
      <w:commentRangeStart w:id="31"/>
      <w:r w:rsidR="00C24D0E">
        <w:rPr>
          <w:rFonts w:hint="eastAsia"/>
          <w:color w:val="000000" w:themeColor="text1"/>
        </w:rPr>
        <w:t>皮尔逊积差相</w:t>
      </w:r>
      <w:commentRangeEnd w:id="31"/>
      <w:r w:rsidR="00AE6E36">
        <w:rPr>
          <w:rStyle w:val="af2"/>
        </w:rPr>
        <w:commentReference w:id="31"/>
      </w:r>
      <w:r w:rsidR="00C24D0E">
        <w:rPr>
          <w:rFonts w:hint="eastAsia"/>
          <w:color w:val="000000" w:themeColor="text1"/>
        </w:rPr>
        <w:t>关分析结果表明，社交网站使用强度与自尊、创新自我效能感、创新行为均呈显著正相关；自尊与创新自我效能、创新行为两两之间也呈现显著正相关</w:t>
      </w:r>
      <w:r w:rsidR="00C24D0E">
        <w:rPr>
          <w:rFonts w:hint="eastAsia"/>
          <w:color w:val="000000" w:themeColor="text1"/>
        </w:rPr>
        <w:t>(</w:t>
      </w:r>
      <w:r w:rsidR="00C24D0E">
        <w:rPr>
          <w:rFonts w:hint="eastAsia"/>
          <w:color w:val="000000" w:themeColor="text1"/>
        </w:rPr>
        <w:t>见表</w:t>
      </w:r>
      <w:r w:rsidR="00C24D0E">
        <w:rPr>
          <w:rFonts w:hint="eastAsia"/>
          <w:color w:val="000000" w:themeColor="text1"/>
        </w:rPr>
        <w:t>1)</w:t>
      </w:r>
      <w:r w:rsidR="00C24D0E">
        <w:rPr>
          <w:rFonts w:hint="eastAsia"/>
          <w:color w:val="000000" w:themeColor="text1"/>
        </w:rPr>
        <w:t>。</w:t>
      </w:r>
    </w:p>
    <w:p w14:paraId="47E06220" w14:textId="77777777" w:rsidR="005872AF" w:rsidRDefault="005872AF">
      <w:pPr>
        <w:pStyle w:val="12"/>
        <w:ind w:firstLine="420"/>
        <w:rPr>
          <w:color w:val="000000" w:themeColor="text1"/>
        </w:rPr>
      </w:pPr>
    </w:p>
    <w:p w14:paraId="06214CA8" w14:textId="77777777" w:rsidR="005872AF" w:rsidRDefault="00C24D0E">
      <w:pPr>
        <w:pStyle w:val="af4"/>
        <w:rPr>
          <w:color w:val="000000" w:themeColor="text1"/>
        </w:rPr>
      </w:pPr>
      <w:r>
        <w:rPr>
          <w:rFonts w:hint="eastAsia"/>
          <w:color w:val="000000" w:themeColor="text1"/>
        </w:rPr>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Style w:val="a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5872AF" w14:paraId="0FBD12AF" w14:textId="77777777">
        <w:tc>
          <w:tcPr>
            <w:tcW w:w="1963" w:type="pct"/>
            <w:tcBorders>
              <w:top w:val="single" w:sz="12" w:space="0" w:color="auto"/>
              <w:bottom w:val="single" w:sz="12" w:space="0" w:color="auto"/>
            </w:tcBorders>
          </w:tcPr>
          <w:p w14:paraId="46867324" w14:textId="77777777" w:rsidR="005872AF" w:rsidRDefault="005872AF">
            <w:pPr>
              <w:pStyle w:val="af8"/>
              <w:rPr>
                <w:color w:val="000000" w:themeColor="text1"/>
              </w:rPr>
            </w:pPr>
          </w:p>
        </w:tc>
        <w:tc>
          <w:tcPr>
            <w:tcW w:w="670" w:type="pct"/>
            <w:tcBorders>
              <w:top w:val="single" w:sz="12" w:space="0" w:color="auto"/>
              <w:bottom w:val="single" w:sz="12" w:space="0" w:color="auto"/>
            </w:tcBorders>
            <w:vAlign w:val="center"/>
          </w:tcPr>
          <w:p w14:paraId="2EFC0911" w14:textId="77777777" w:rsidR="005872AF" w:rsidRDefault="00C24D0E">
            <w:pPr>
              <w:pStyle w:val="af8"/>
              <w:rPr>
                <w:color w:val="000000" w:themeColor="text1"/>
              </w:rPr>
            </w:pPr>
            <w:r>
              <w:rPr>
                <w:rFonts w:hint="eastAsia"/>
                <w:color w:val="000000" w:themeColor="text1"/>
              </w:rPr>
              <w:t>M</w:t>
            </w:r>
          </w:p>
        </w:tc>
        <w:tc>
          <w:tcPr>
            <w:tcW w:w="356" w:type="pct"/>
            <w:tcBorders>
              <w:top w:val="single" w:sz="12" w:space="0" w:color="auto"/>
              <w:bottom w:val="single" w:sz="12" w:space="0" w:color="auto"/>
            </w:tcBorders>
            <w:vAlign w:val="center"/>
          </w:tcPr>
          <w:p w14:paraId="15F4949D" w14:textId="77777777" w:rsidR="005872AF" w:rsidRDefault="00C24D0E">
            <w:pPr>
              <w:pStyle w:val="af8"/>
              <w:rPr>
                <w:color w:val="000000" w:themeColor="text1"/>
              </w:rPr>
            </w:pPr>
            <w:r>
              <w:rPr>
                <w:rFonts w:hint="eastAsia"/>
                <w:color w:val="000000" w:themeColor="text1"/>
              </w:rPr>
              <w:t>SD</w:t>
            </w:r>
          </w:p>
        </w:tc>
        <w:tc>
          <w:tcPr>
            <w:tcW w:w="769" w:type="pct"/>
            <w:tcBorders>
              <w:top w:val="single" w:sz="12" w:space="0" w:color="auto"/>
              <w:bottom w:val="single" w:sz="12" w:space="0" w:color="auto"/>
            </w:tcBorders>
            <w:vAlign w:val="center"/>
          </w:tcPr>
          <w:p w14:paraId="62F610CB" w14:textId="77777777" w:rsidR="005872AF" w:rsidRDefault="00C24D0E">
            <w:pPr>
              <w:pStyle w:val="af8"/>
              <w:rPr>
                <w:color w:val="000000" w:themeColor="text1"/>
              </w:rPr>
            </w:pPr>
            <w:r>
              <w:rPr>
                <w:rFonts w:hint="eastAsia"/>
                <w:color w:val="000000" w:themeColor="text1"/>
              </w:rPr>
              <w:t>1</w:t>
            </w:r>
          </w:p>
        </w:tc>
        <w:tc>
          <w:tcPr>
            <w:tcW w:w="504" w:type="pct"/>
            <w:tcBorders>
              <w:top w:val="single" w:sz="12" w:space="0" w:color="auto"/>
              <w:bottom w:val="single" w:sz="12" w:space="0" w:color="auto"/>
            </w:tcBorders>
            <w:vAlign w:val="center"/>
          </w:tcPr>
          <w:p w14:paraId="14EF19B6" w14:textId="77777777" w:rsidR="005872AF" w:rsidRDefault="00C24D0E">
            <w:pPr>
              <w:pStyle w:val="af8"/>
              <w:rPr>
                <w:color w:val="000000" w:themeColor="text1"/>
              </w:rPr>
            </w:pPr>
            <w:r>
              <w:rPr>
                <w:rFonts w:hint="eastAsia"/>
                <w:color w:val="000000" w:themeColor="text1"/>
              </w:rPr>
              <w:t>2</w:t>
            </w:r>
          </w:p>
        </w:tc>
        <w:tc>
          <w:tcPr>
            <w:tcW w:w="436" w:type="pct"/>
            <w:tcBorders>
              <w:top w:val="single" w:sz="12" w:space="0" w:color="auto"/>
              <w:bottom w:val="single" w:sz="12" w:space="0" w:color="auto"/>
            </w:tcBorders>
            <w:vAlign w:val="center"/>
          </w:tcPr>
          <w:p w14:paraId="33BA060D" w14:textId="77777777" w:rsidR="005872AF" w:rsidRDefault="00C24D0E">
            <w:pPr>
              <w:pStyle w:val="af8"/>
              <w:rPr>
                <w:color w:val="000000" w:themeColor="text1"/>
              </w:rPr>
            </w:pPr>
            <w:r>
              <w:rPr>
                <w:rFonts w:hint="eastAsia"/>
                <w:color w:val="000000" w:themeColor="text1"/>
              </w:rPr>
              <w:t>3</w:t>
            </w:r>
          </w:p>
        </w:tc>
        <w:tc>
          <w:tcPr>
            <w:tcW w:w="303" w:type="pct"/>
            <w:tcBorders>
              <w:top w:val="single" w:sz="12" w:space="0" w:color="auto"/>
              <w:bottom w:val="single" w:sz="12" w:space="0" w:color="auto"/>
            </w:tcBorders>
            <w:vAlign w:val="center"/>
          </w:tcPr>
          <w:p w14:paraId="0286FDA3" w14:textId="77777777" w:rsidR="005872AF" w:rsidRDefault="00C24D0E">
            <w:pPr>
              <w:pStyle w:val="af8"/>
              <w:rPr>
                <w:color w:val="000000" w:themeColor="text1"/>
              </w:rPr>
            </w:pPr>
            <w:r>
              <w:rPr>
                <w:rFonts w:hint="eastAsia"/>
                <w:color w:val="000000" w:themeColor="text1"/>
              </w:rPr>
              <w:t>4</w:t>
            </w:r>
          </w:p>
        </w:tc>
      </w:tr>
      <w:tr w:rsidR="005872AF" w14:paraId="27125BE6" w14:textId="77777777">
        <w:tc>
          <w:tcPr>
            <w:tcW w:w="1963" w:type="pct"/>
            <w:tcBorders>
              <w:top w:val="single" w:sz="12" w:space="0" w:color="auto"/>
            </w:tcBorders>
            <w:vAlign w:val="center"/>
          </w:tcPr>
          <w:p w14:paraId="63828D74" w14:textId="77777777" w:rsidR="005872AF" w:rsidRDefault="00C24D0E">
            <w:pPr>
              <w:pStyle w:val="af8"/>
              <w:jc w:val="both"/>
              <w:rPr>
                <w:color w:val="000000" w:themeColor="text1"/>
              </w:rPr>
            </w:pPr>
            <w:r>
              <w:rPr>
                <w:rFonts w:hint="eastAsia"/>
                <w:color w:val="000000" w:themeColor="text1"/>
              </w:rPr>
              <w:t>1</w:t>
            </w:r>
            <w:r>
              <w:rPr>
                <w:rFonts w:hint="eastAsia"/>
                <w:color w:val="000000" w:themeColor="text1"/>
              </w:rPr>
              <w:t>社交网站使用强度（</w:t>
            </w:r>
            <w:r>
              <w:rPr>
                <w:rFonts w:hint="eastAsia"/>
                <w:color w:val="000000" w:themeColor="text1"/>
              </w:rPr>
              <w:t>Z</w:t>
            </w:r>
            <w:r>
              <w:rPr>
                <w:rFonts w:hint="eastAsia"/>
                <w:color w:val="000000" w:themeColor="text1"/>
              </w:rPr>
              <w:t>分数）</w:t>
            </w:r>
          </w:p>
        </w:tc>
        <w:tc>
          <w:tcPr>
            <w:tcW w:w="670" w:type="pct"/>
            <w:tcBorders>
              <w:top w:val="single" w:sz="12" w:space="0" w:color="auto"/>
            </w:tcBorders>
            <w:vAlign w:val="center"/>
          </w:tcPr>
          <w:p w14:paraId="22798FBB" w14:textId="77777777" w:rsidR="005872AF" w:rsidRDefault="00C24D0E">
            <w:pPr>
              <w:pStyle w:val="af8"/>
              <w:rPr>
                <w:color w:val="000000" w:themeColor="text1"/>
              </w:rPr>
            </w:pPr>
            <w:r>
              <w:rPr>
                <w:color w:val="000000" w:themeColor="text1"/>
              </w:rPr>
              <w:t>0</w:t>
            </w:r>
          </w:p>
        </w:tc>
        <w:tc>
          <w:tcPr>
            <w:tcW w:w="356" w:type="pct"/>
            <w:tcBorders>
              <w:top w:val="single" w:sz="12" w:space="0" w:color="auto"/>
            </w:tcBorders>
            <w:vAlign w:val="center"/>
          </w:tcPr>
          <w:p w14:paraId="2C8BC4B0" w14:textId="77777777" w:rsidR="005872AF" w:rsidRDefault="00C24D0E">
            <w:pPr>
              <w:pStyle w:val="af8"/>
              <w:rPr>
                <w:color w:val="000000" w:themeColor="text1"/>
              </w:rPr>
            </w:pPr>
            <w:r>
              <w:rPr>
                <w:rFonts w:hint="eastAsia"/>
                <w:color w:val="000000" w:themeColor="text1"/>
              </w:rPr>
              <w:t>0</w:t>
            </w:r>
            <w:r>
              <w:rPr>
                <w:color w:val="000000" w:themeColor="text1"/>
              </w:rPr>
              <w:t>.79</w:t>
            </w:r>
          </w:p>
        </w:tc>
        <w:tc>
          <w:tcPr>
            <w:tcW w:w="769" w:type="pct"/>
            <w:tcBorders>
              <w:top w:val="single" w:sz="12" w:space="0" w:color="auto"/>
            </w:tcBorders>
            <w:vAlign w:val="center"/>
          </w:tcPr>
          <w:p w14:paraId="09055FEB" w14:textId="77777777" w:rsidR="005872AF" w:rsidRDefault="00C24D0E">
            <w:pPr>
              <w:pStyle w:val="af8"/>
              <w:rPr>
                <w:color w:val="000000" w:themeColor="text1"/>
              </w:rPr>
            </w:pPr>
            <w:r>
              <w:rPr>
                <w:color w:val="000000" w:themeColor="text1"/>
              </w:rPr>
              <w:t>1</w:t>
            </w:r>
          </w:p>
        </w:tc>
        <w:tc>
          <w:tcPr>
            <w:tcW w:w="504" w:type="pct"/>
            <w:tcBorders>
              <w:top w:val="single" w:sz="12" w:space="0" w:color="auto"/>
            </w:tcBorders>
            <w:vAlign w:val="center"/>
          </w:tcPr>
          <w:p w14:paraId="2E3D74E4" w14:textId="77777777" w:rsidR="005872AF" w:rsidRDefault="005872AF">
            <w:pPr>
              <w:pStyle w:val="af8"/>
              <w:rPr>
                <w:color w:val="000000" w:themeColor="text1"/>
              </w:rPr>
            </w:pPr>
          </w:p>
        </w:tc>
        <w:tc>
          <w:tcPr>
            <w:tcW w:w="436" w:type="pct"/>
            <w:tcBorders>
              <w:top w:val="single" w:sz="12" w:space="0" w:color="auto"/>
            </w:tcBorders>
            <w:vAlign w:val="center"/>
          </w:tcPr>
          <w:p w14:paraId="06BA235A" w14:textId="77777777" w:rsidR="005872AF" w:rsidRDefault="005872AF">
            <w:pPr>
              <w:pStyle w:val="af8"/>
              <w:rPr>
                <w:color w:val="000000" w:themeColor="text1"/>
              </w:rPr>
            </w:pPr>
          </w:p>
        </w:tc>
        <w:tc>
          <w:tcPr>
            <w:tcW w:w="303" w:type="pct"/>
            <w:tcBorders>
              <w:top w:val="single" w:sz="12" w:space="0" w:color="auto"/>
            </w:tcBorders>
            <w:vAlign w:val="center"/>
          </w:tcPr>
          <w:p w14:paraId="2DEAE2FA" w14:textId="77777777" w:rsidR="005872AF" w:rsidRDefault="005872AF">
            <w:pPr>
              <w:pStyle w:val="af8"/>
              <w:rPr>
                <w:color w:val="000000" w:themeColor="text1"/>
              </w:rPr>
            </w:pPr>
          </w:p>
        </w:tc>
      </w:tr>
      <w:tr w:rsidR="005872AF" w14:paraId="56E29A89" w14:textId="77777777">
        <w:tc>
          <w:tcPr>
            <w:tcW w:w="1963" w:type="pct"/>
            <w:vAlign w:val="center"/>
          </w:tcPr>
          <w:p w14:paraId="065C608C" w14:textId="77777777" w:rsidR="005872AF" w:rsidRDefault="00C24D0E">
            <w:pPr>
              <w:pStyle w:val="af8"/>
              <w:jc w:val="both"/>
              <w:rPr>
                <w:color w:val="000000" w:themeColor="text1"/>
              </w:rPr>
            </w:pPr>
            <w:r>
              <w:rPr>
                <w:rFonts w:hint="eastAsia"/>
                <w:color w:val="000000" w:themeColor="text1"/>
              </w:rPr>
              <w:t>2</w:t>
            </w:r>
            <w:r>
              <w:rPr>
                <w:rFonts w:hint="eastAsia"/>
                <w:color w:val="000000" w:themeColor="text1"/>
              </w:rPr>
              <w:t>自尊</w:t>
            </w:r>
          </w:p>
        </w:tc>
        <w:tc>
          <w:tcPr>
            <w:tcW w:w="670" w:type="pct"/>
            <w:vAlign w:val="center"/>
          </w:tcPr>
          <w:p w14:paraId="20F0941B" w14:textId="77777777" w:rsidR="005872AF" w:rsidRDefault="00C24D0E">
            <w:pPr>
              <w:pStyle w:val="af8"/>
              <w:rPr>
                <w:color w:val="000000" w:themeColor="text1"/>
              </w:rPr>
            </w:pPr>
            <w:r>
              <w:rPr>
                <w:color w:val="000000" w:themeColor="text1"/>
              </w:rPr>
              <w:t>28.56</w:t>
            </w:r>
          </w:p>
        </w:tc>
        <w:tc>
          <w:tcPr>
            <w:tcW w:w="356" w:type="pct"/>
            <w:vAlign w:val="center"/>
          </w:tcPr>
          <w:p w14:paraId="486EA0F5" w14:textId="77777777" w:rsidR="005872AF" w:rsidRDefault="00C24D0E">
            <w:pPr>
              <w:pStyle w:val="af8"/>
              <w:rPr>
                <w:color w:val="000000" w:themeColor="text1"/>
              </w:rPr>
            </w:pPr>
            <w:r>
              <w:rPr>
                <w:rFonts w:hint="eastAsia"/>
                <w:color w:val="000000" w:themeColor="text1"/>
              </w:rPr>
              <w:t>4</w:t>
            </w:r>
            <w:r>
              <w:rPr>
                <w:color w:val="000000" w:themeColor="text1"/>
              </w:rPr>
              <w:t>.46</w:t>
            </w:r>
          </w:p>
        </w:tc>
        <w:tc>
          <w:tcPr>
            <w:tcW w:w="769" w:type="pct"/>
            <w:vAlign w:val="center"/>
          </w:tcPr>
          <w:p w14:paraId="5721A5FA" w14:textId="77777777" w:rsidR="005872AF" w:rsidRDefault="00C24D0E">
            <w:pPr>
              <w:pStyle w:val="af8"/>
              <w:rPr>
                <w:color w:val="000000" w:themeColor="text1"/>
              </w:rPr>
            </w:pPr>
            <w:r>
              <w:rPr>
                <w:rFonts w:hint="eastAsia"/>
                <w:color w:val="000000" w:themeColor="text1"/>
              </w:rPr>
              <w:t>0</w:t>
            </w:r>
            <w:r>
              <w:rPr>
                <w:color w:val="000000" w:themeColor="text1"/>
              </w:rPr>
              <w:t>.16</w:t>
            </w:r>
            <w:r>
              <w:rPr>
                <w:color w:val="000000" w:themeColor="text1"/>
                <w:vertAlign w:val="superscript"/>
              </w:rPr>
              <w:t>***</w:t>
            </w:r>
          </w:p>
        </w:tc>
        <w:tc>
          <w:tcPr>
            <w:tcW w:w="504" w:type="pct"/>
            <w:vAlign w:val="center"/>
          </w:tcPr>
          <w:p w14:paraId="40E952E5" w14:textId="77777777" w:rsidR="005872AF" w:rsidRDefault="00C24D0E">
            <w:pPr>
              <w:pStyle w:val="af8"/>
              <w:rPr>
                <w:color w:val="000000" w:themeColor="text1"/>
              </w:rPr>
            </w:pPr>
            <w:r>
              <w:rPr>
                <w:rFonts w:hint="eastAsia"/>
                <w:color w:val="000000" w:themeColor="text1"/>
              </w:rPr>
              <w:t>1</w:t>
            </w:r>
          </w:p>
        </w:tc>
        <w:tc>
          <w:tcPr>
            <w:tcW w:w="436" w:type="pct"/>
            <w:vAlign w:val="center"/>
          </w:tcPr>
          <w:p w14:paraId="521DE452" w14:textId="77777777" w:rsidR="005872AF" w:rsidRDefault="005872AF">
            <w:pPr>
              <w:pStyle w:val="af8"/>
              <w:rPr>
                <w:color w:val="000000" w:themeColor="text1"/>
              </w:rPr>
            </w:pPr>
          </w:p>
        </w:tc>
        <w:tc>
          <w:tcPr>
            <w:tcW w:w="303" w:type="pct"/>
            <w:vAlign w:val="center"/>
          </w:tcPr>
          <w:p w14:paraId="5FCD026B" w14:textId="77777777" w:rsidR="005872AF" w:rsidRDefault="005872AF">
            <w:pPr>
              <w:pStyle w:val="af8"/>
              <w:rPr>
                <w:color w:val="000000" w:themeColor="text1"/>
              </w:rPr>
            </w:pPr>
          </w:p>
        </w:tc>
      </w:tr>
      <w:tr w:rsidR="005872AF" w14:paraId="77CF44A3" w14:textId="77777777">
        <w:tc>
          <w:tcPr>
            <w:tcW w:w="1963" w:type="pct"/>
            <w:vAlign w:val="center"/>
          </w:tcPr>
          <w:p w14:paraId="4E4F678A" w14:textId="77777777" w:rsidR="005872AF" w:rsidRDefault="00C24D0E">
            <w:pPr>
              <w:pStyle w:val="af8"/>
              <w:jc w:val="both"/>
              <w:rPr>
                <w:color w:val="000000" w:themeColor="text1"/>
              </w:rPr>
            </w:pPr>
            <w:r>
              <w:rPr>
                <w:rFonts w:hint="eastAsia"/>
                <w:color w:val="000000" w:themeColor="text1"/>
              </w:rPr>
              <w:t>3</w:t>
            </w:r>
            <w:r>
              <w:rPr>
                <w:rFonts w:hint="eastAsia"/>
                <w:color w:val="000000" w:themeColor="text1"/>
              </w:rPr>
              <w:t>创新自我效能</w:t>
            </w:r>
          </w:p>
        </w:tc>
        <w:tc>
          <w:tcPr>
            <w:tcW w:w="670" w:type="pct"/>
            <w:vAlign w:val="center"/>
          </w:tcPr>
          <w:p w14:paraId="5743F6F1" w14:textId="77777777" w:rsidR="005872AF" w:rsidRDefault="00C24D0E">
            <w:pPr>
              <w:pStyle w:val="af8"/>
              <w:rPr>
                <w:color w:val="000000" w:themeColor="text1"/>
              </w:rPr>
            </w:pPr>
            <w:r>
              <w:rPr>
                <w:color w:val="000000" w:themeColor="text1"/>
              </w:rPr>
              <w:t>19.37</w:t>
            </w:r>
          </w:p>
        </w:tc>
        <w:tc>
          <w:tcPr>
            <w:tcW w:w="356" w:type="pct"/>
            <w:vAlign w:val="center"/>
          </w:tcPr>
          <w:p w14:paraId="65656546" w14:textId="77777777" w:rsidR="005872AF" w:rsidRDefault="00C24D0E">
            <w:pPr>
              <w:pStyle w:val="af8"/>
              <w:rPr>
                <w:color w:val="000000" w:themeColor="text1"/>
              </w:rPr>
            </w:pPr>
            <w:r>
              <w:rPr>
                <w:rFonts w:hint="eastAsia"/>
                <w:color w:val="000000" w:themeColor="text1"/>
              </w:rPr>
              <w:t>4</w:t>
            </w:r>
            <w:r>
              <w:rPr>
                <w:color w:val="000000" w:themeColor="text1"/>
              </w:rPr>
              <w:t>.68</w:t>
            </w:r>
          </w:p>
        </w:tc>
        <w:tc>
          <w:tcPr>
            <w:tcW w:w="769" w:type="pct"/>
            <w:vAlign w:val="center"/>
          </w:tcPr>
          <w:p w14:paraId="7DEB1394" w14:textId="77777777" w:rsidR="005872AF" w:rsidRDefault="00C24D0E">
            <w:pPr>
              <w:pStyle w:val="af8"/>
              <w:rPr>
                <w:color w:val="000000" w:themeColor="text1"/>
              </w:rPr>
            </w:pPr>
            <w:r>
              <w:rPr>
                <w:rFonts w:hint="eastAsia"/>
                <w:color w:val="000000" w:themeColor="text1"/>
              </w:rPr>
              <w:t>0</w:t>
            </w:r>
            <w:r>
              <w:rPr>
                <w:color w:val="000000" w:themeColor="text1"/>
              </w:rPr>
              <w:t>.36</w:t>
            </w:r>
            <w:r>
              <w:rPr>
                <w:color w:val="000000" w:themeColor="text1"/>
                <w:vertAlign w:val="superscript"/>
              </w:rPr>
              <w:t>***</w:t>
            </w:r>
          </w:p>
        </w:tc>
        <w:tc>
          <w:tcPr>
            <w:tcW w:w="504" w:type="pct"/>
            <w:vAlign w:val="center"/>
          </w:tcPr>
          <w:p w14:paraId="3E5B1D36" w14:textId="77777777" w:rsidR="005872AF" w:rsidRDefault="00C24D0E">
            <w:pPr>
              <w:pStyle w:val="af8"/>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487C719D" w14:textId="77777777" w:rsidR="005872AF" w:rsidRDefault="00C24D0E">
            <w:pPr>
              <w:pStyle w:val="af8"/>
              <w:rPr>
                <w:color w:val="000000" w:themeColor="text1"/>
              </w:rPr>
            </w:pPr>
            <w:r>
              <w:rPr>
                <w:rFonts w:hint="eastAsia"/>
                <w:color w:val="000000" w:themeColor="text1"/>
              </w:rPr>
              <w:t>1</w:t>
            </w:r>
          </w:p>
        </w:tc>
        <w:tc>
          <w:tcPr>
            <w:tcW w:w="303" w:type="pct"/>
            <w:vAlign w:val="center"/>
          </w:tcPr>
          <w:p w14:paraId="691F7B6F" w14:textId="77777777" w:rsidR="005872AF" w:rsidRDefault="005872AF">
            <w:pPr>
              <w:pStyle w:val="af8"/>
              <w:rPr>
                <w:color w:val="000000" w:themeColor="text1"/>
              </w:rPr>
            </w:pPr>
          </w:p>
        </w:tc>
      </w:tr>
      <w:tr w:rsidR="005872AF" w14:paraId="00315D9E" w14:textId="77777777">
        <w:tc>
          <w:tcPr>
            <w:tcW w:w="1963" w:type="pct"/>
            <w:vAlign w:val="center"/>
          </w:tcPr>
          <w:p w14:paraId="65890FF5" w14:textId="77777777" w:rsidR="005872AF" w:rsidRDefault="00C24D0E">
            <w:pPr>
              <w:pStyle w:val="af8"/>
              <w:jc w:val="both"/>
              <w:rPr>
                <w:color w:val="000000" w:themeColor="text1"/>
              </w:rPr>
            </w:pPr>
            <w:r>
              <w:rPr>
                <w:rFonts w:hint="eastAsia"/>
                <w:color w:val="000000" w:themeColor="text1"/>
              </w:rPr>
              <w:t>4</w:t>
            </w:r>
            <w:r>
              <w:rPr>
                <w:rFonts w:hint="eastAsia"/>
                <w:color w:val="000000" w:themeColor="text1"/>
              </w:rPr>
              <w:t>创新行为</w:t>
            </w:r>
          </w:p>
        </w:tc>
        <w:tc>
          <w:tcPr>
            <w:tcW w:w="670" w:type="pct"/>
            <w:vAlign w:val="center"/>
          </w:tcPr>
          <w:p w14:paraId="563615D3" w14:textId="77777777" w:rsidR="005872AF" w:rsidRDefault="00C24D0E">
            <w:pPr>
              <w:pStyle w:val="af8"/>
              <w:rPr>
                <w:color w:val="000000" w:themeColor="text1"/>
              </w:rPr>
            </w:pPr>
            <w:r>
              <w:rPr>
                <w:color w:val="000000" w:themeColor="text1"/>
              </w:rPr>
              <w:t>28.49</w:t>
            </w:r>
          </w:p>
        </w:tc>
        <w:tc>
          <w:tcPr>
            <w:tcW w:w="356" w:type="pct"/>
            <w:vAlign w:val="center"/>
          </w:tcPr>
          <w:p w14:paraId="73F02819" w14:textId="77777777" w:rsidR="005872AF" w:rsidRDefault="00C24D0E">
            <w:pPr>
              <w:pStyle w:val="af8"/>
              <w:rPr>
                <w:color w:val="000000" w:themeColor="text1"/>
              </w:rPr>
            </w:pPr>
            <w:r>
              <w:rPr>
                <w:rFonts w:hint="eastAsia"/>
                <w:color w:val="000000" w:themeColor="text1"/>
              </w:rPr>
              <w:t>5</w:t>
            </w:r>
            <w:r>
              <w:rPr>
                <w:color w:val="000000" w:themeColor="text1"/>
              </w:rPr>
              <w:t>.90</w:t>
            </w:r>
          </w:p>
        </w:tc>
        <w:tc>
          <w:tcPr>
            <w:tcW w:w="769" w:type="pct"/>
            <w:vAlign w:val="center"/>
          </w:tcPr>
          <w:p w14:paraId="5F3F4F3A" w14:textId="77777777" w:rsidR="005872AF" w:rsidRDefault="00C24D0E">
            <w:pPr>
              <w:pStyle w:val="af8"/>
              <w:rPr>
                <w:color w:val="000000" w:themeColor="text1"/>
              </w:rPr>
            </w:pPr>
            <w:r>
              <w:rPr>
                <w:rFonts w:hint="eastAsia"/>
                <w:color w:val="000000" w:themeColor="text1"/>
              </w:rPr>
              <w:t>0</w:t>
            </w:r>
            <w:r>
              <w:rPr>
                <w:color w:val="000000" w:themeColor="text1"/>
              </w:rPr>
              <w:t>.33</w:t>
            </w:r>
            <w:r>
              <w:rPr>
                <w:color w:val="000000" w:themeColor="text1"/>
                <w:vertAlign w:val="superscript"/>
              </w:rPr>
              <w:t>***</w:t>
            </w:r>
          </w:p>
        </w:tc>
        <w:tc>
          <w:tcPr>
            <w:tcW w:w="504" w:type="pct"/>
            <w:vAlign w:val="center"/>
          </w:tcPr>
          <w:p w14:paraId="1ACF3F8F" w14:textId="77777777" w:rsidR="005872AF" w:rsidRDefault="00C24D0E">
            <w:pPr>
              <w:pStyle w:val="af8"/>
              <w:rPr>
                <w:color w:val="000000" w:themeColor="text1"/>
              </w:rPr>
            </w:pPr>
            <w:r>
              <w:rPr>
                <w:rFonts w:hint="eastAsia"/>
                <w:color w:val="000000" w:themeColor="text1"/>
              </w:rPr>
              <w:t>0</w:t>
            </w:r>
            <w:r>
              <w:rPr>
                <w:color w:val="000000" w:themeColor="text1"/>
              </w:rPr>
              <w:t>.49</w:t>
            </w:r>
            <w:r>
              <w:rPr>
                <w:color w:val="000000" w:themeColor="text1"/>
                <w:vertAlign w:val="superscript"/>
              </w:rPr>
              <w:t>***</w:t>
            </w:r>
          </w:p>
        </w:tc>
        <w:tc>
          <w:tcPr>
            <w:tcW w:w="436" w:type="pct"/>
            <w:vAlign w:val="center"/>
          </w:tcPr>
          <w:p w14:paraId="1BC62279" w14:textId="77777777" w:rsidR="005872AF" w:rsidRDefault="00C24D0E">
            <w:pPr>
              <w:pStyle w:val="af8"/>
              <w:rPr>
                <w:color w:val="000000" w:themeColor="text1"/>
              </w:rPr>
            </w:pPr>
            <w:r>
              <w:rPr>
                <w:rFonts w:hint="eastAsia"/>
                <w:color w:val="000000" w:themeColor="text1"/>
              </w:rPr>
              <w:t>0</w:t>
            </w:r>
            <w:r>
              <w:rPr>
                <w:color w:val="000000" w:themeColor="text1"/>
              </w:rPr>
              <w:t>.79</w:t>
            </w:r>
            <w:r>
              <w:rPr>
                <w:color w:val="000000" w:themeColor="text1"/>
                <w:vertAlign w:val="superscript"/>
              </w:rPr>
              <w:t>***</w:t>
            </w:r>
          </w:p>
        </w:tc>
        <w:tc>
          <w:tcPr>
            <w:tcW w:w="303" w:type="pct"/>
            <w:vAlign w:val="center"/>
          </w:tcPr>
          <w:p w14:paraId="1B25476A" w14:textId="77777777" w:rsidR="005872AF" w:rsidRDefault="00C24D0E">
            <w:pPr>
              <w:pStyle w:val="af8"/>
              <w:rPr>
                <w:color w:val="000000" w:themeColor="text1"/>
              </w:rPr>
            </w:pPr>
            <w:r>
              <w:rPr>
                <w:rFonts w:hint="eastAsia"/>
                <w:color w:val="000000" w:themeColor="text1"/>
              </w:rPr>
              <w:t>1</w:t>
            </w:r>
          </w:p>
        </w:tc>
      </w:tr>
    </w:tbl>
    <w:p w14:paraId="00E11B0B" w14:textId="77777777" w:rsidR="005872AF" w:rsidRDefault="00C24D0E">
      <w:pPr>
        <w:pStyle w:val="afc"/>
        <w:rPr>
          <w:color w:val="000000" w:themeColor="text1"/>
        </w:rPr>
      </w:pPr>
      <w:r>
        <w:rPr>
          <w:color w:val="000000" w:themeColor="text1"/>
        </w:rPr>
        <w:t>注</w:t>
      </w:r>
      <w:r>
        <w:rPr>
          <w:rFonts w:hint="eastAsia"/>
          <w:color w:val="000000" w:themeColor="text1"/>
        </w:rPr>
        <w:t>：</w:t>
      </w:r>
      <w:r>
        <w:rPr>
          <w:color w:val="000000" w:themeColor="text1"/>
          <w:vertAlign w:val="superscript"/>
        </w:rPr>
        <w:t>*</w:t>
      </w:r>
      <w:r>
        <w:rPr>
          <w:rFonts w:hint="eastAsia"/>
          <w:color w:val="000000" w:themeColor="text1"/>
        </w:rPr>
        <w:t>P</w:t>
      </w:r>
      <w:r>
        <w:rPr>
          <w:color w:val="000000" w:themeColor="text1"/>
        </w:rPr>
        <w:t>&lt;0.05</w:t>
      </w:r>
      <w:r>
        <w:rPr>
          <w:rFonts w:hint="eastAsia"/>
          <w:color w:val="000000" w:themeColor="text1"/>
        </w:rPr>
        <w:t>，</w:t>
      </w:r>
      <w:r>
        <w:rPr>
          <w:rFonts w:hint="eastAsia"/>
          <w:color w:val="000000" w:themeColor="text1"/>
        </w:rPr>
        <w:t>*</w:t>
      </w:r>
      <w:r>
        <w:rPr>
          <w:color w:val="000000" w:themeColor="text1"/>
        </w:rPr>
        <w:t>*</w:t>
      </w:r>
      <w:r>
        <w:rPr>
          <w:rFonts w:hint="eastAsia"/>
          <w:color w:val="000000" w:themeColor="text1"/>
        </w:rPr>
        <w:t>P</w:t>
      </w:r>
      <w:r>
        <w:rPr>
          <w:color w:val="000000" w:themeColor="text1"/>
        </w:rPr>
        <w:t>&lt;</w:t>
      </w:r>
      <w:r>
        <w:rPr>
          <w:rFonts w:hint="eastAsia"/>
          <w:color w:val="000000" w:themeColor="text1"/>
        </w:rPr>
        <w:t>0</w:t>
      </w:r>
      <w:r>
        <w:rPr>
          <w:color w:val="000000" w:themeColor="text1"/>
        </w:rPr>
        <w:t>.01</w:t>
      </w:r>
      <w:r>
        <w:rPr>
          <w:rFonts w:hint="eastAsia"/>
          <w:color w:val="000000" w:themeColor="text1"/>
        </w:rPr>
        <w:t>，</w:t>
      </w:r>
      <w:r>
        <w:rPr>
          <w:rFonts w:hint="eastAsia"/>
          <w:color w:val="000000" w:themeColor="text1"/>
        </w:rPr>
        <w:t>*</w:t>
      </w:r>
      <w:r>
        <w:rPr>
          <w:color w:val="000000" w:themeColor="text1"/>
        </w:rPr>
        <w:t>*P&lt;0.001</w:t>
      </w:r>
    </w:p>
    <w:p w14:paraId="56D721A7" w14:textId="77777777" w:rsidR="005872AF" w:rsidRDefault="005872AF">
      <w:pPr>
        <w:pStyle w:val="afc"/>
        <w:rPr>
          <w:color w:val="000000" w:themeColor="text1"/>
        </w:rPr>
      </w:pPr>
    </w:p>
    <w:p w14:paraId="1632F5C6" w14:textId="77777777" w:rsidR="005872AF" w:rsidRDefault="005872AF">
      <w:pPr>
        <w:pStyle w:val="afc"/>
        <w:rPr>
          <w:color w:val="000000" w:themeColor="text1"/>
        </w:rPr>
      </w:pPr>
    </w:p>
    <w:p w14:paraId="3C0B6D85" w14:textId="77777777" w:rsidR="005872AF" w:rsidRDefault="00C24D0E">
      <w:pPr>
        <w:pStyle w:val="2"/>
        <w:rPr>
          <w:color w:val="000000" w:themeColor="text1"/>
        </w:rPr>
      </w:pPr>
      <w:r>
        <w:rPr>
          <w:rFonts w:hint="eastAsia"/>
          <w:color w:val="000000" w:themeColor="text1"/>
        </w:rPr>
        <w:t>3</w:t>
      </w:r>
      <w:r>
        <w:rPr>
          <w:color w:val="000000" w:themeColor="text1"/>
        </w:rPr>
        <w:t>.3</w:t>
      </w:r>
      <w:r>
        <w:rPr>
          <w:rFonts w:hint="eastAsia"/>
          <w:color w:val="000000" w:themeColor="text1"/>
        </w:rPr>
        <w:t>创新自我效能的中介作用</w:t>
      </w:r>
    </w:p>
    <w:p w14:paraId="1D7550D3" w14:textId="5F6A581C" w:rsidR="005872AF" w:rsidRDefault="00C24D0E">
      <w:pPr>
        <w:spacing w:line="360" w:lineRule="auto"/>
        <w:ind w:firstLineChars="200" w:firstLine="420"/>
        <w:jc w:val="both"/>
        <w:rPr>
          <w:color w:val="000000" w:themeColor="text1"/>
          <w:sz w:val="21"/>
          <w:szCs w:val="21"/>
        </w:rPr>
      </w:pPr>
      <w:r>
        <w:rPr>
          <w:rFonts w:hint="eastAsia"/>
          <w:color w:val="000000" w:themeColor="text1"/>
          <w:sz w:val="21"/>
          <w:szCs w:val="21"/>
        </w:rPr>
        <w:t>首先</w:t>
      </w:r>
      <w:ins w:id="32" w:author="李鹏" w:date="2022-01-20T17:12:00Z">
        <w:r>
          <w:rPr>
            <w:rFonts w:hint="eastAsia"/>
            <w:color w:val="000000" w:themeColor="text1"/>
            <w:sz w:val="21"/>
            <w:szCs w:val="21"/>
          </w:rPr>
          <w:t>通过</w:t>
        </w:r>
      </w:ins>
      <w:r>
        <w:rPr>
          <w:color w:val="000000" w:themeColor="text1"/>
          <w:sz w:val="21"/>
          <w:szCs w:val="21"/>
        </w:rPr>
        <w:t>R</w:t>
      </w:r>
      <w:ins w:id="33" w:author="李鹏" w:date="2022-01-20T17:11:00Z">
        <w:r>
          <w:rPr>
            <w:rFonts w:hint="eastAsia"/>
            <w:color w:val="000000" w:themeColor="text1"/>
            <w:sz w:val="21"/>
            <w:szCs w:val="21"/>
          </w:rPr>
          <w:t>语言</w:t>
        </w:r>
      </w:ins>
      <w:ins w:id="34" w:author="李鹏" w:date="2022-01-20T17:12:00Z">
        <w:r>
          <w:rPr>
            <w:rFonts w:hint="eastAsia"/>
            <w:color w:val="000000" w:themeColor="text1"/>
            <w:sz w:val="21"/>
            <w:szCs w:val="21"/>
          </w:rPr>
          <w:t>的</w:t>
        </w:r>
      </w:ins>
      <w:proofErr w:type="spellStart"/>
      <w:r>
        <w:rPr>
          <w:rFonts w:hint="eastAsia"/>
          <w:color w:val="000000" w:themeColor="text1"/>
          <w:sz w:val="21"/>
          <w:szCs w:val="21"/>
        </w:rPr>
        <w:t>lavaan</w:t>
      </w:r>
      <w:proofErr w:type="spellEnd"/>
      <w:ins w:id="35" w:author="moh" w:date="2022-02-02T11:51:00Z">
        <w:r>
          <w:rPr>
            <w:rFonts w:hint="eastAsia"/>
            <w:color w:val="000000" w:themeColor="text1"/>
            <w:sz w:val="21"/>
            <w:szCs w:val="21"/>
          </w:rPr>
          <w:t>包</w:t>
        </w:r>
      </w:ins>
      <w:r>
        <w:rPr>
          <w:rFonts w:hint="eastAsia"/>
          <w:color w:val="000000" w:themeColor="text1"/>
          <w:sz w:val="21"/>
          <w:szCs w:val="21"/>
        </w:rPr>
        <w:t>检验创新自我效能</w:t>
      </w:r>
      <w:ins w:id="36" w:author="李鹏" w:date="2022-01-20T17:13:00Z">
        <w:r>
          <w:rPr>
            <w:rFonts w:hint="eastAsia"/>
            <w:color w:val="000000" w:themeColor="text1"/>
            <w:sz w:val="21"/>
            <w:szCs w:val="21"/>
          </w:rPr>
          <w:t>在模型中</w:t>
        </w:r>
      </w:ins>
      <w:r>
        <w:rPr>
          <w:rFonts w:hint="eastAsia"/>
          <w:color w:val="000000" w:themeColor="text1"/>
          <w:sz w:val="21"/>
          <w:szCs w:val="21"/>
        </w:rPr>
        <w:t>的中介作用</w:t>
      </w:r>
      <w:r w:rsidR="00DF6BE9">
        <w:rPr>
          <w:rFonts w:hint="eastAsia"/>
          <w:color w:val="000000" w:themeColor="text1"/>
          <w:sz w:val="21"/>
          <w:szCs w:val="21"/>
        </w:rPr>
        <w:t>。</w:t>
      </w:r>
      <w:r>
        <w:rPr>
          <w:rFonts w:hint="eastAsia"/>
          <w:color w:val="000000" w:themeColor="text1"/>
          <w:sz w:val="21"/>
          <w:szCs w:val="21"/>
        </w:rPr>
        <w:t>社交网站使用强度能正向预测创新行为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=0.32</w:t>
      </w:r>
      <w:r w:rsidR="00613D25">
        <w:rPr>
          <w:color w:val="000000" w:themeColor="text1"/>
          <w:sz w:val="21"/>
          <w:szCs w:val="21"/>
        </w:rPr>
        <w:t>5</w:t>
      </w:r>
      <w:r>
        <w:rPr>
          <w:color w:val="000000" w:themeColor="text1"/>
          <w:sz w:val="21"/>
          <w:szCs w:val="21"/>
        </w:rPr>
        <w:t>,</w:t>
      </w:r>
      <w:r>
        <w:rPr>
          <w:i/>
          <w:iCs/>
          <w:color w:val="000000" w:themeColor="text1"/>
          <w:sz w:val="21"/>
          <w:szCs w:val="21"/>
        </w:rPr>
        <w:t>SE</w:t>
      </w:r>
      <w:r>
        <w:rPr>
          <w:color w:val="000000" w:themeColor="text1"/>
          <w:sz w:val="21"/>
          <w:szCs w:val="21"/>
        </w:rPr>
        <w:t>=0.0</w:t>
      </w:r>
      <w:r w:rsidR="00613D25">
        <w:rPr>
          <w:color w:val="000000" w:themeColor="text1"/>
          <w:sz w:val="21"/>
          <w:szCs w:val="21"/>
        </w:rPr>
        <w:t>30</w:t>
      </w:r>
      <w:r>
        <w:rPr>
          <w:color w:val="000000" w:themeColor="text1"/>
          <w:sz w:val="21"/>
          <w:szCs w:val="21"/>
        </w:rPr>
        <w:t>,</w:t>
      </w:r>
      <w:r>
        <w:rPr>
          <w:i/>
          <w:iCs/>
          <w:color w:val="000000" w:themeColor="text1"/>
          <w:sz w:val="21"/>
          <w:szCs w:val="21"/>
        </w:rPr>
        <w:t>p</w:t>
      </w:r>
      <w:r>
        <w:rPr>
          <w:color w:val="000000" w:themeColor="text1"/>
          <w:sz w:val="21"/>
          <w:szCs w:val="21"/>
        </w:rPr>
        <w:t>&lt;0.001)</w:t>
      </w:r>
      <w:r w:rsidR="00DF6BE9">
        <w:rPr>
          <w:rFonts w:hint="eastAsia"/>
          <w:color w:val="000000" w:themeColor="text1"/>
          <w:sz w:val="21"/>
          <w:szCs w:val="21"/>
        </w:rPr>
        <w:t>，</w:t>
      </w:r>
      <w:r w:rsidR="00DF6BE9">
        <w:rPr>
          <w:rFonts w:hint="eastAsia"/>
          <w:color w:val="000000" w:themeColor="text1"/>
          <w:sz w:val="21"/>
          <w:szCs w:val="21"/>
        </w:rPr>
        <w:t>由表2可知，</w:t>
      </w:r>
      <w:r>
        <w:rPr>
          <w:rFonts w:hint="eastAsia"/>
          <w:color w:val="000000" w:themeColor="text1"/>
          <w:sz w:val="21"/>
          <w:szCs w:val="21"/>
        </w:rPr>
        <w:t>当社交网站使用强度、创新自我效能同时进入回归方程时，社交网站使用强度能显著正向预测创新自我效能（</w:t>
      </w:r>
      <w:r>
        <w:rPr>
          <w:i/>
          <w:iCs/>
          <w:color w:val="000000" w:themeColor="text1"/>
          <w:sz w:val="21"/>
          <w:szCs w:val="21"/>
        </w:rPr>
        <w:sym w:font="Symbol" w:char="F062"/>
      </w:r>
      <w:r>
        <w:rPr>
          <w:color w:val="000000" w:themeColor="text1"/>
          <w:sz w:val="21"/>
          <w:szCs w:val="21"/>
        </w:rPr>
        <w:t>=</w:t>
      </w:r>
      <w:r w:rsidR="00613D25">
        <w:rPr>
          <w:rFonts w:hint="eastAsia"/>
          <w:color w:val="000000"/>
          <w:sz w:val="22"/>
        </w:rPr>
        <w:t>0.358</w:t>
      </w:r>
      <w:r>
        <w:rPr>
          <w:color w:val="000000" w:themeColor="text1"/>
          <w:sz w:val="21"/>
          <w:szCs w:val="21"/>
        </w:rPr>
        <w:t>,</w:t>
      </w:r>
      <w:r>
        <w:rPr>
          <w:i/>
          <w:iCs/>
          <w:color w:val="000000" w:themeColor="text1"/>
          <w:sz w:val="21"/>
          <w:szCs w:val="21"/>
        </w:rPr>
        <w:t>SE</w:t>
      </w:r>
      <w:r>
        <w:rPr>
          <w:color w:val="000000" w:themeColor="text1"/>
          <w:sz w:val="21"/>
          <w:szCs w:val="21"/>
        </w:rPr>
        <w:t>=</w:t>
      </w:r>
      <w:r w:rsidR="00613D25">
        <w:rPr>
          <w:rFonts w:hint="eastAsia"/>
          <w:color w:val="000000"/>
          <w:sz w:val="22"/>
        </w:rPr>
        <w:t>0.215</w:t>
      </w:r>
      <w:r>
        <w:rPr>
          <w:color w:val="000000" w:themeColor="text1"/>
          <w:sz w:val="21"/>
          <w:szCs w:val="21"/>
        </w:rPr>
        <w:t>,</w:t>
      </w:r>
      <w:r>
        <w:rPr>
          <w:i/>
          <w:iCs/>
          <w:color w:val="000000" w:themeColor="text1"/>
          <w:sz w:val="21"/>
          <w:szCs w:val="21"/>
        </w:rPr>
        <w:t>p</w:t>
      </w:r>
      <w:r>
        <w:rPr>
          <w:color w:val="000000" w:themeColor="text1"/>
          <w:sz w:val="21"/>
          <w:szCs w:val="21"/>
        </w:rPr>
        <w:t>&lt;0.001</w:t>
      </w:r>
      <w:r>
        <w:rPr>
          <w:rFonts w:hint="eastAsia"/>
          <w:color w:val="000000" w:themeColor="text1"/>
          <w:sz w:val="21"/>
          <w:szCs w:val="21"/>
        </w:rPr>
        <w:t>），显著正向预测创新行为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w:t>
      </w:r>
      <w:r w:rsidR="00613D25">
        <w:rPr>
          <w:rFonts w:hint="eastAsia"/>
          <w:color w:val="000000"/>
          <w:sz w:val="22"/>
        </w:rPr>
        <w:t>0.050</w:t>
      </w:r>
      <w:r>
        <w:rPr>
          <w:color w:val="000000" w:themeColor="text1"/>
          <w:sz w:val="21"/>
          <w:szCs w:val="21"/>
        </w:rPr>
        <w:t>,</w:t>
      </w:r>
      <w:r>
        <w:rPr>
          <w:i/>
          <w:iCs/>
          <w:color w:val="000000" w:themeColor="text1"/>
          <w:sz w:val="21"/>
          <w:szCs w:val="21"/>
        </w:rPr>
        <w:t>SE</w:t>
      </w:r>
      <w:r>
        <w:rPr>
          <w:color w:val="000000" w:themeColor="text1"/>
          <w:sz w:val="21"/>
          <w:szCs w:val="21"/>
        </w:rPr>
        <w:t>=</w:t>
      </w:r>
      <w:r w:rsidR="00613D25">
        <w:rPr>
          <w:rFonts w:hint="eastAsia"/>
          <w:color w:val="000000"/>
          <w:sz w:val="22"/>
        </w:rPr>
        <w:t>0.171</w:t>
      </w:r>
      <w:r>
        <w:rPr>
          <w:color w:val="000000" w:themeColor="text1"/>
          <w:sz w:val="21"/>
          <w:szCs w:val="21"/>
        </w:rPr>
        <w:t>,</w:t>
      </w:r>
      <w:r>
        <w:rPr>
          <w:i/>
          <w:iCs/>
          <w:color w:val="000000" w:themeColor="text1"/>
          <w:sz w:val="21"/>
          <w:szCs w:val="21"/>
        </w:rPr>
        <w:t>p</w:t>
      </w:r>
      <w:r>
        <w:rPr>
          <w:color w:val="000000" w:themeColor="text1"/>
          <w:sz w:val="21"/>
          <w:szCs w:val="21"/>
        </w:rPr>
        <w:t>&lt;0.05);</w:t>
      </w:r>
      <w:r>
        <w:rPr>
          <w:rFonts w:hint="eastAsia"/>
          <w:color w:val="000000" w:themeColor="text1"/>
          <w:sz w:val="21"/>
          <w:szCs w:val="21"/>
        </w:rPr>
        <w:t>创新自我效能可以显著正向预测创新行为</w:t>
      </w:r>
      <w:r>
        <w:rPr>
          <w:color w:val="000000" w:themeColor="text1"/>
          <w:sz w:val="21"/>
          <w:szCs w:val="21"/>
        </w:rPr>
        <w:t>(</w:t>
      </w:r>
      <w:r>
        <w:rPr>
          <w:i/>
          <w:iCs/>
          <w:color w:val="000000" w:themeColor="text1"/>
          <w:sz w:val="21"/>
          <w:szCs w:val="21"/>
        </w:rPr>
        <w:sym w:font="Symbol" w:char="F062"/>
      </w:r>
      <w:r>
        <w:rPr>
          <w:color w:val="000000" w:themeColor="text1"/>
          <w:sz w:val="21"/>
          <w:szCs w:val="21"/>
        </w:rPr>
        <w:t>=0</w:t>
      </w:r>
      <w:r w:rsidR="00613D25">
        <w:rPr>
          <w:rFonts w:hint="eastAsia"/>
          <w:color w:val="000000"/>
          <w:sz w:val="22"/>
        </w:rPr>
        <w:t>.767</w:t>
      </w:r>
      <w:r>
        <w:rPr>
          <w:color w:val="000000" w:themeColor="text1"/>
          <w:sz w:val="21"/>
          <w:szCs w:val="21"/>
        </w:rPr>
        <w:t>,</w:t>
      </w:r>
      <w:r>
        <w:rPr>
          <w:i/>
          <w:iCs/>
          <w:color w:val="000000" w:themeColor="text1"/>
          <w:sz w:val="21"/>
          <w:szCs w:val="21"/>
        </w:rPr>
        <w:t>SE</w:t>
      </w:r>
      <w:r>
        <w:rPr>
          <w:color w:val="000000" w:themeColor="text1"/>
          <w:sz w:val="21"/>
          <w:szCs w:val="21"/>
        </w:rPr>
        <w:t>=0.02</w:t>
      </w:r>
      <w:r w:rsidR="00613D25">
        <w:rPr>
          <w:color w:val="000000" w:themeColor="text1"/>
          <w:sz w:val="21"/>
          <w:szCs w:val="21"/>
        </w:rPr>
        <w:t>9</w:t>
      </w:r>
      <w:r>
        <w:rPr>
          <w:color w:val="000000" w:themeColor="text1"/>
          <w:sz w:val="21"/>
          <w:szCs w:val="21"/>
        </w:rPr>
        <w:t>,</w:t>
      </w:r>
      <w:r>
        <w:rPr>
          <w:i/>
          <w:iCs/>
          <w:color w:val="000000" w:themeColor="text1"/>
          <w:sz w:val="21"/>
          <w:szCs w:val="21"/>
        </w:rPr>
        <w:t>p</w:t>
      </w:r>
      <w:r>
        <w:rPr>
          <w:color w:val="000000" w:themeColor="text1"/>
          <w:sz w:val="21"/>
          <w:szCs w:val="21"/>
        </w:rPr>
        <w:t>&lt;0.001)</w:t>
      </w:r>
      <w:r>
        <w:rPr>
          <w:rFonts w:hint="eastAsia"/>
          <w:color w:val="000000" w:themeColor="text1"/>
          <w:sz w:val="21"/>
          <w:szCs w:val="21"/>
        </w:rPr>
        <w:t>。创新自我效能在社交网站使用强度与创新行为之间的</w:t>
      </w:r>
      <w:r>
        <w:rPr>
          <w:rFonts w:hint="eastAsia"/>
          <w:i/>
          <w:iCs/>
          <w:color w:val="000000" w:themeColor="text1"/>
          <w:sz w:val="21"/>
          <w:szCs w:val="21"/>
        </w:rPr>
        <w:t>b</w:t>
      </w:r>
      <w:r>
        <w:rPr>
          <w:i/>
          <w:iCs/>
          <w:color w:val="000000" w:themeColor="text1"/>
          <w:sz w:val="21"/>
          <w:szCs w:val="21"/>
        </w:rPr>
        <w:t>ootstrap</w:t>
      </w:r>
      <w:r>
        <w:rPr>
          <w:color w:val="000000" w:themeColor="text1"/>
          <w:sz w:val="21"/>
          <w:szCs w:val="21"/>
        </w:rPr>
        <w:t>95%</w:t>
      </w:r>
      <w:r>
        <w:rPr>
          <w:rFonts w:hint="eastAsia"/>
          <w:color w:val="000000" w:themeColor="text1"/>
          <w:sz w:val="21"/>
          <w:szCs w:val="21"/>
        </w:rPr>
        <w:t>置信区间为</w:t>
      </w:r>
      <w:r>
        <w:rPr>
          <w:color w:val="000000" w:themeColor="text1"/>
          <w:sz w:val="21"/>
          <w:szCs w:val="21"/>
        </w:rPr>
        <w:t>[1.6</w:t>
      </w:r>
      <w:r w:rsidR="009F4EA5">
        <w:rPr>
          <w:color w:val="000000" w:themeColor="text1"/>
          <w:sz w:val="21"/>
          <w:szCs w:val="21"/>
        </w:rPr>
        <w:t>0</w:t>
      </w:r>
      <w:r>
        <w:rPr>
          <w:color w:val="000000" w:themeColor="text1"/>
          <w:sz w:val="21"/>
          <w:szCs w:val="21"/>
        </w:rPr>
        <w:t>1,</w:t>
      </w:r>
      <w:r>
        <w:rPr>
          <w:rFonts w:hint="eastAsia"/>
          <w:color w:val="000000" w:themeColor="text1"/>
          <w:sz w:val="21"/>
          <w:szCs w:val="21"/>
        </w:rPr>
        <w:t>2</w:t>
      </w:r>
      <w:r>
        <w:rPr>
          <w:color w:val="000000" w:themeColor="text1"/>
          <w:sz w:val="21"/>
          <w:szCs w:val="21"/>
        </w:rPr>
        <w:t>.50</w:t>
      </w:r>
      <w:r w:rsidR="009F4EA5">
        <w:rPr>
          <w:color w:val="000000" w:themeColor="text1"/>
          <w:sz w:val="21"/>
          <w:szCs w:val="21"/>
        </w:rPr>
        <w:t>3</w:t>
      </w:r>
      <w:r>
        <w:rPr>
          <w:color w:val="000000" w:themeColor="text1"/>
          <w:sz w:val="21"/>
          <w:szCs w:val="21"/>
        </w:rPr>
        <w:t>]</w:t>
      </w:r>
      <w:r>
        <w:rPr>
          <w:rFonts w:hint="eastAsia"/>
          <w:color w:val="000000" w:themeColor="text1"/>
          <w:sz w:val="21"/>
          <w:szCs w:val="21"/>
        </w:rPr>
        <w:t>，不包含0，中介效应占总效应的8</w:t>
      </w:r>
      <w:r w:rsidR="009F4EA5">
        <w:rPr>
          <w:color w:val="000000" w:themeColor="text1"/>
          <w:sz w:val="21"/>
          <w:szCs w:val="21"/>
        </w:rPr>
        <w:t>4</w:t>
      </w:r>
      <w:r>
        <w:rPr>
          <w:color w:val="000000" w:themeColor="text1"/>
          <w:sz w:val="21"/>
          <w:szCs w:val="21"/>
        </w:rPr>
        <w:t>.</w:t>
      </w:r>
      <w:r w:rsidR="009F4EA5">
        <w:rPr>
          <w:color w:val="000000" w:themeColor="text1"/>
          <w:sz w:val="21"/>
          <w:szCs w:val="21"/>
        </w:rPr>
        <w:t>4</w:t>
      </w:r>
      <w:r>
        <w:rPr>
          <w:color w:val="000000" w:themeColor="text1"/>
          <w:sz w:val="21"/>
          <w:szCs w:val="21"/>
        </w:rPr>
        <w:t>9%</w:t>
      </w:r>
      <w:r w:rsidR="009F4EA5">
        <w:rPr>
          <w:rFonts w:hint="eastAsia"/>
          <w:color w:val="000000" w:themeColor="text1"/>
          <w:sz w:val="21"/>
          <w:szCs w:val="21"/>
        </w:rPr>
        <w:t>，</w:t>
      </w:r>
      <w:r>
        <w:rPr>
          <w:rFonts w:hint="eastAsia"/>
          <w:color w:val="000000" w:themeColor="text1"/>
          <w:sz w:val="21"/>
          <w:szCs w:val="21"/>
        </w:rPr>
        <w:t>表明创新自我效能在社交网站使用强度对创新行为的影响中起到部分中介的作用。</w:t>
      </w:r>
    </w:p>
    <w:p w14:paraId="38AA6966" w14:textId="77777777" w:rsidR="005872AF" w:rsidRDefault="005872AF">
      <w:pPr>
        <w:pStyle w:val="afc"/>
        <w:rPr>
          <w:color w:val="000000" w:themeColor="text1"/>
          <w:sz w:val="21"/>
        </w:rPr>
      </w:pPr>
    </w:p>
    <w:p w14:paraId="7C9A311D" w14:textId="77777777" w:rsidR="005872AF" w:rsidRDefault="00C24D0E">
      <w:pPr>
        <w:pStyle w:val="a3"/>
        <w:keepNext/>
        <w:rPr>
          <w:rFonts w:ascii="宋体" w:hAnsi="宋体"/>
          <w:color w:val="000000" w:themeColor="text1"/>
          <w:szCs w:val="18"/>
        </w:rPr>
      </w:pPr>
      <w:r>
        <w:rPr>
          <w:rFonts w:ascii="宋体" w:hAnsi="宋体"/>
          <w:color w:val="000000" w:themeColor="text1"/>
          <w:szCs w:val="18"/>
        </w:rPr>
        <w:t xml:space="preserve">表2 </w:t>
      </w:r>
      <w:r>
        <w:rPr>
          <w:rFonts w:ascii="宋体" w:hAnsi="宋体" w:hint="eastAsia"/>
          <w:color w:val="000000" w:themeColor="text1"/>
          <w:szCs w:val="18"/>
        </w:rPr>
        <w:t>社交网站使</w:t>
      </w:r>
      <w:commentRangeStart w:id="37"/>
      <w:r>
        <w:rPr>
          <w:rFonts w:ascii="宋体" w:hAnsi="宋体" w:hint="eastAsia"/>
          <w:color w:val="000000" w:themeColor="text1"/>
          <w:szCs w:val="18"/>
        </w:rPr>
        <w:t>用强度与创新行为中介模型检验</w:t>
      </w:r>
      <w:commentRangeEnd w:id="37"/>
      <w:r>
        <w:commentReference w:id="37"/>
      </w:r>
    </w:p>
    <w:tbl>
      <w:tblPr>
        <w:tblW w:w="11684" w:type="dxa"/>
        <w:tblInd w:w="-1452" w:type="dxa"/>
        <w:tblLook w:val="04A0" w:firstRow="1" w:lastRow="0" w:firstColumn="1" w:lastColumn="0" w:noHBand="0" w:noVBand="1"/>
      </w:tblPr>
      <w:tblGrid>
        <w:gridCol w:w="2026"/>
        <w:gridCol w:w="1440"/>
        <w:gridCol w:w="453"/>
        <w:gridCol w:w="688"/>
        <w:gridCol w:w="734"/>
        <w:gridCol w:w="1115"/>
        <w:gridCol w:w="918"/>
        <w:gridCol w:w="803"/>
        <w:gridCol w:w="1264"/>
        <w:gridCol w:w="1264"/>
        <w:gridCol w:w="979"/>
      </w:tblGrid>
      <w:tr w:rsidR="006B1B66" w:rsidRPr="00CE7EDF" w14:paraId="1ED28579" w14:textId="77777777" w:rsidTr="006B1B66">
        <w:trPr>
          <w:trHeight w:val="195"/>
        </w:trPr>
        <w:tc>
          <w:tcPr>
            <w:tcW w:w="3466" w:type="dxa"/>
            <w:gridSpan w:val="2"/>
            <w:tcBorders>
              <w:top w:val="nil"/>
              <w:left w:val="nil"/>
              <w:bottom w:val="nil"/>
              <w:right w:val="nil"/>
            </w:tcBorders>
            <w:shd w:val="clear" w:color="auto" w:fill="auto"/>
            <w:noWrap/>
            <w:vAlign w:val="center"/>
            <w:hideMark/>
          </w:tcPr>
          <w:p w14:paraId="4B1DE8BD" w14:textId="77777777" w:rsidR="006B1B66" w:rsidRPr="00CE7EDF" w:rsidRDefault="006B1B66" w:rsidP="00416241">
            <w:pPr>
              <w:rPr>
                <w:color w:val="000000"/>
                <w:sz w:val="22"/>
              </w:rPr>
            </w:pPr>
            <w:r w:rsidRPr="00CE7EDF">
              <w:rPr>
                <w:rFonts w:hint="eastAsia"/>
                <w:color w:val="000000"/>
                <w:sz w:val="22"/>
              </w:rPr>
              <w:t>表1-1CSES的中介效应检验</w:t>
            </w:r>
          </w:p>
        </w:tc>
        <w:tc>
          <w:tcPr>
            <w:tcW w:w="453" w:type="dxa"/>
            <w:tcBorders>
              <w:top w:val="nil"/>
              <w:left w:val="nil"/>
              <w:bottom w:val="nil"/>
              <w:right w:val="nil"/>
            </w:tcBorders>
            <w:shd w:val="clear" w:color="auto" w:fill="auto"/>
            <w:noWrap/>
            <w:vAlign w:val="center"/>
            <w:hideMark/>
          </w:tcPr>
          <w:p w14:paraId="557685E2" w14:textId="77777777" w:rsidR="006B1B66" w:rsidRPr="00CE7EDF" w:rsidRDefault="006B1B66" w:rsidP="00416241">
            <w:pPr>
              <w:rPr>
                <w:rFonts w:hint="eastAsia"/>
                <w:color w:val="000000"/>
                <w:sz w:val="22"/>
              </w:rPr>
            </w:pPr>
          </w:p>
        </w:tc>
        <w:tc>
          <w:tcPr>
            <w:tcW w:w="688" w:type="dxa"/>
            <w:tcBorders>
              <w:top w:val="nil"/>
              <w:left w:val="nil"/>
              <w:bottom w:val="nil"/>
              <w:right w:val="nil"/>
            </w:tcBorders>
            <w:shd w:val="clear" w:color="auto" w:fill="auto"/>
            <w:noWrap/>
            <w:vAlign w:val="center"/>
            <w:hideMark/>
          </w:tcPr>
          <w:p w14:paraId="3EFB062B" w14:textId="77777777" w:rsidR="006B1B66" w:rsidRPr="00CE7EDF" w:rsidRDefault="006B1B66" w:rsidP="00416241">
            <w:pP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3F287C02" w14:textId="77777777" w:rsidR="006B1B66" w:rsidRPr="00CE7EDF" w:rsidRDefault="006B1B66" w:rsidP="00416241">
            <w:pP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0F2A3125" w14:textId="77777777" w:rsidR="006B1B66" w:rsidRPr="00CE7EDF" w:rsidRDefault="006B1B66" w:rsidP="00416241">
            <w:pP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60AC18CE" w14:textId="77777777" w:rsidR="006B1B66" w:rsidRPr="00CE7EDF" w:rsidRDefault="006B1B66" w:rsidP="00416241">
            <w:pPr>
              <w:rPr>
                <w:rFonts w:ascii="Times New Roman" w:eastAsia="Times New Roman" w:hAnsi="Times New Roman"/>
                <w:sz w:val="20"/>
                <w:szCs w:val="20"/>
              </w:rPr>
            </w:pPr>
          </w:p>
        </w:tc>
        <w:tc>
          <w:tcPr>
            <w:tcW w:w="803" w:type="dxa"/>
            <w:tcBorders>
              <w:top w:val="nil"/>
              <w:left w:val="nil"/>
              <w:bottom w:val="nil"/>
              <w:right w:val="nil"/>
            </w:tcBorders>
            <w:shd w:val="clear" w:color="auto" w:fill="auto"/>
            <w:noWrap/>
            <w:vAlign w:val="center"/>
            <w:hideMark/>
          </w:tcPr>
          <w:p w14:paraId="454071CD" w14:textId="77777777" w:rsidR="006B1B66" w:rsidRPr="00CE7EDF" w:rsidRDefault="006B1B66" w:rsidP="00416241">
            <w:pP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545A8C94" w14:textId="77777777" w:rsidR="006B1B66" w:rsidRPr="00CE7EDF" w:rsidRDefault="006B1B66" w:rsidP="00416241">
            <w:pP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30CFF211" w14:textId="77777777" w:rsidR="006B1B66" w:rsidRPr="00CE7EDF" w:rsidRDefault="006B1B66" w:rsidP="00416241">
            <w:pPr>
              <w:rPr>
                <w:rFonts w:ascii="Times New Roman" w:eastAsia="Times New Roman" w:hAnsi="Times New Roman"/>
                <w:sz w:val="20"/>
                <w:szCs w:val="20"/>
              </w:rPr>
            </w:pPr>
          </w:p>
        </w:tc>
        <w:tc>
          <w:tcPr>
            <w:tcW w:w="976" w:type="dxa"/>
            <w:tcBorders>
              <w:top w:val="nil"/>
              <w:left w:val="nil"/>
              <w:bottom w:val="nil"/>
              <w:right w:val="nil"/>
            </w:tcBorders>
            <w:shd w:val="clear" w:color="auto" w:fill="auto"/>
            <w:noWrap/>
            <w:vAlign w:val="center"/>
            <w:hideMark/>
          </w:tcPr>
          <w:p w14:paraId="34864A06" w14:textId="77777777" w:rsidR="006B1B66" w:rsidRPr="00CE7EDF" w:rsidRDefault="006B1B66" w:rsidP="00416241">
            <w:pPr>
              <w:rPr>
                <w:rFonts w:ascii="Times New Roman" w:eastAsia="Times New Roman" w:hAnsi="Times New Roman"/>
                <w:sz w:val="20"/>
                <w:szCs w:val="20"/>
              </w:rPr>
            </w:pPr>
          </w:p>
        </w:tc>
      </w:tr>
      <w:tr w:rsidR="006B1B66" w:rsidRPr="00CE7EDF" w14:paraId="4CBFEFE3" w14:textId="77777777" w:rsidTr="006B1B66">
        <w:trPr>
          <w:trHeight w:val="187"/>
        </w:trPr>
        <w:tc>
          <w:tcPr>
            <w:tcW w:w="2026" w:type="dxa"/>
            <w:tcBorders>
              <w:top w:val="single" w:sz="8" w:space="0" w:color="auto"/>
              <w:left w:val="nil"/>
              <w:bottom w:val="single" w:sz="4" w:space="0" w:color="auto"/>
              <w:right w:val="nil"/>
            </w:tcBorders>
            <w:shd w:val="clear" w:color="auto" w:fill="auto"/>
            <w:noWrap/>
            <w:vAlign w:val="center"/>
            <w:hideMark/>
          </w:tcPr>
          <w:p w14:paraId="0D573CC4" w14:textId="77777777" w:rsidR="006B1B66" w:rsidRPr="00CE7EDF" w:rsidRDefault="006B1B66" w:rsidP="00416241">
            <w:pPr>
              <w:jc w:val="center"/>
              <w:rPr>
                <w:color w:val="000000"/>
                <w:sz w:val="22"/>
              </w:rPr>
            </w:pPr>
            <w:r w:rsidRPr="00CE7EDF">
              <w:rPr>
                <w:rFonts w:hint="eastAsia"/>
                <w:color w:val="000000"/>
                <w:sz w:val="22"/>
              </w:rPr>
              <w:t xml:space="preserve">　</w:t>
            </w:r>
          </w:p>
        </w:tc>
        <w:tc>
          <w:tcPr>
            <w:tcW w:w="1440" w:type="dxa"/>
            <w:tcBorders>
              <w:top w:val="single" w:sz="8" w:space="0" w:color="auto"/>
              <w:left w:val="nil"/>
              <w:bottom w:val="single" w:sz="4" w:space="0" w:color="auto"/>
              <w:right w:val="nil"/>
            </w:tcBorders>
            <w:shd w:val="clear" w:color="auto" w:fill="auto"/>
            <w:noWrap/>
            <w:vAlign w:val="center"/>
            <w:hideMark/>
          </w:tcPr>
          <w:p w14:paraId="66C2DB74" w14:textId="77777777" w:rsidR="006B1B66" w:rsidRPr="00CE7EDF" w:rsidRDefault="006B1B66" w:rsidP="00416241">
            <w:pPr>
              <w:jc w:val="center"/>
              <w:rPr>
                <w:rFonts w:hint="eastAsia"/>
                <w:color w:val="000000"/>
                <w:sz w:val="22"/>
              </w:rPr>
            </w:pPr>
            <w:r w:rsidRPr="00CE7EDF">
              <w:rPr>
                <w:rFonts w:hint="eastAsia"/>
                <w:color w:val="000000"/>
                <w:sz w:val="22"/>
              </w:rPr>
              <w:t>回归方程</w:t>
            </w:r>
          </w:p>
        </w:tc>
        <w:tc>
          <w:tcPr>
            <w:tcW w:w="453" w:type="dxa"/>
            <w:tcBorders>
              <w:top w:val="single" w:sz="8" w:space="0" w:color="auto"/>
              <w:left w:val="nil"/>
              <w:bottom w:val="nil"/>
              <w:right w:val="nil"/>
            </w:tcBorders>
            <w:shd w:val="clear" w:color="auto" w:fill="auto"/>
            <w:noWrap/>
            <w:vAlign w:val="center"/>
            <w:hideMark/>
          </w:tcPr>
          <w:p w14:paraId="5C69F071" w14:textId="77777777" w:rsidR="006B1B66" w:rsidRPr="00CE7EDF" w:rsidRDefault="006B1B66" w:rsidP="00416241">
            <w:pPr>
              <w:jc w:val="center"/>
              <w:rPr>
                <w:rFonts w:hint="eastAsia"/>
                <w:color w:val="000000"/>
                <w:sz w:val="22"/>
              </w:rPr>
            </w:pPr>
            <w:r w:rsidRPr="00CE7EDF">
              <w:rPr>
                <w:rFonts w:hint="eastAsia"/>
                <w:color w:val="000000"/>
                <w:sz w:val="22"/>
              </w:rPr>
              <w:t xml:space="preserve">　</w:t>
            </w:r>
          </w:p>
        </w:tc>
        <w:tc>
          <w:tcPr>
            <w:tcW w:w="2537" w:type="dxa"/>
            <w:gridSpan w:val="3"/>
            <w:tcBorders>
              <w:top w:val="single" w:sz="8" w:space="0" w:color="auto"/>
              <w:left w:val="nil"/>
              <w:bottom w:val="single" w:sz="4" w:space="0" w:color="auto"/>
              <w:right w:val="nil"/>
            </w:tcBorders>
            <w:shd w:val="clear" w:color="auto" w:fill="auto"/>
            <w:noWrap/>
            <w:vAlign w:val="center"/>
            <w:hideMark/>
          </w:tcPr>
          <w:p w14:paraId="673A1031" w14:textId="77777777" w:rsidR="006B1B66" w:rsidRPr="00CE7EDF" w:rsidRDefault="006B1B66" w:rsidP="00416241">
            <w:pPr>
              <w:jc w:val="center"/>
              <w:rPr>
                <w:rFonts w:hint="eastAsia"/>
                <w:color w:val="000000"/>
                <w:sz w:val="22"/>
              </w:rPr>
            </w:pPr>
            <w:r w:rsidRPr="00CE7EDF">
              <w:rPr>
                <w:rFonts w:hint="eastAsia"/>
                <w:color w:val="000000"/>
                <w:sz w:val="22"/>
              </w:rPr>
              <w:t>拟合指标</w:t>
            </w:r>
          </w:p>
        </w:tc>
        <w:tc>
          <w:tcPr>
            <w:tcW w:w="5228" w:type="dxa"/>
            <w:gridSpan w:val="5"/>
            <w:tcBorders>
              <w:top w:val="single" w:sz="8" w:space="0" w:color="auto"/>
              <w:left w:val="nil"/>
              <w:bottom w:val="single" w:sz="4" w:space="0" w:color="auto"/>
              <w:right w:val="nil"/>
            </w:tcBorders>
            <w:shd w:val="clear" w:color="auto" w:fill="auto"/>
            <w:noWrap/>
            <w:vAlign w:val="center"/>
            <w:hideMark/>
          </w:tcPr>
          <w:p w14:paraId="398C0C48" w14:textId="77777777" w:rsidR="006B1B66" w:rsidRPr="00CE7EDF" w:rsidRDefault="006B1B66" w:rsidP="00416241">
            <w:pPr>
              <w:jc w:val="center"/>
              <w:rPr>
                <w:rFonts w:hint="eastAsia"/>
                <w:color w:val="000000"/>
                <w:sz w:val="22"/>
              </w:rPr>
            </w:pPr>
            <w:r w:rsidRPr="00CE7EDF">
              <w:rPr>
                <w:rFonts w:hint="eastAsia"/>
                <w:color w:val="000000"/>
                <w:sz w:val="22"/>
              </w:rPr>
              <w:t>回归系数显著性</w:t>
            </w:r>
          </w:p>
        </w:tc>
      </w:tr>
      <w:tr w:rsidR="006B1B66" w:rsidRPr="00CE7EDF" w14:paraId="2610C36E" w14:textId="77777777" w:rsidTr="006B1B66">
        <w:trPr>
          <w:trHeight w:val="187"/>
        </w:trPr>
        <w:tc>
          <w:tcPr>
            <w:tcW w:w="2026" w:type="dxa"/>
            <w:tcBorders>
              <w:top w:val="nil"/>
              <w:left w:val="nil"/>
              <w:bottom w:val="single" w:sz="4" w:space="0" w:color="auto"/>
              <w:right w:val="nil"/>
            </w:tcBorders>
            <w:shd w:val="clear" w:color="auto" w:fill="auto"/>
            <w:noWrap/>
            <w:vAlign w:val="center"/>
            <w:hideMark/>
          </w:tcPr>
          <w:p w14:paraId="7A62A71C" w14:textId="77777777" w:rsidR="006B1B66" w:rsidRPr="00CE7EDF" w:rsidRDefault="006B1B66" w:rsidP="00416241">
            <w:pPr>
              <w:jc w:val="center"/>
              <w:rPr>
                <w:rFonts w:hint="eastAsia"/>
                <w:color w:val="000000"/>
                <w:sz w:val="22"/>
              </w:rPr>
            </w:pPr>
            <w:r w:rsidRPr="00CE7EDF">
              <w:rPr>
                <w:rFonts w:hint="eastAsia"/>
                <w:color w:val="000000"/>
                <w:sz w:val="22"/>
              </w:rPr>
              <w:t>结果变量</w:t>
            </w:r>
          </w:p>
        </w:tc>
        <w:tc>
          <w:tcPr>
            <w:tcW w:w="1440" w:type="dxa"/>
            <w:tcBorders>
              <w:top w:val="nil"/>
              <w:left w:val="nil"/>
              <w:bottom w:val="single" w:sz="4" w:space="0" w:color="auto"/>
              <w:right w:val="nil"/>
            </w:tcBorders>
            <w:shd w:val="clear" w:color="auto" w:fill="auto"/>
            <w:noWrap/>
            <w:vAlign w:val="center"/>
            <w:hideMark/>
          </w:tcPr>
          <w:p w14:paraId="35B1E099" w14:textId="77777777" w:rsidR="006B1B66" w:rsidRPr="00CE7EDF" w:rsidRDefault="006B1B66" w:rsidP="00416241">
            <w:pPr>
              <w:jc w:val="center"/>
              <w:rPr>
                <w:rFonts w:hint="eastAsia"/>
                <w:color w:val="000000"/>
                <w:sz w:val="22"/>
              </w:rPr>
            </w:pPr>
            <w:r w:rsidRPr="00CE7EDF">
              <w:rPr>
                <w:rFonts w:hint="eastAsia"/>
                <w:color w:val="000000"/>
                <w:sz w:val="22"/>
              </w:rPr>
              <w:t>预测变量</w:t>
            </w:r>
          </w:p>
        </w:tc>
        <w:tc>
          <w:tcPr>
            <w:tcW w:w="453" w:type="dxa"/>
            <w:tcBorders>
              <w:top w:val="nil"/>
              <w:left w:val="nil"/>
              <w:bottom w:val="single" w:sz="4" w:space="0" w:color="auto"/>
              <w:right w:val="nil"/>
            </w:tcBorders>
            <w:shd w:val="clear" w:color="auto" w:fill="auto"/>
            <w:noWrap/>
            <w:vAlign w:val="center"/>
            <w:hideMark/>
          </w:tcPr>
          <w:p w14:paraId="04021824" w14:textId="77777777" w:rsidR="006B1B66" w:rsidRPr="00CE7EDF" w:rsidRDefault="006B1B66" w:rsidP="00416241">
            <w:pPr>
              <w:jc w:val="center"/>
              <w:rPr>
                <w:rFonts w:hint="eastAsia"/>
                <w:color w:val="000000"/>
                <w:sz w:val="22"/>
              </w:rPr>
            </w:pPr>
            <w:r w:rsidRPr="00CE7EDF">
              <w:rPr>
                <w:rFonts w:hint="eastAsia"/>
                <w:color w:val="000000"/>
                <w:sz w:val="22"/>
              </w:rPr>
              <w:t xml:space="preserve">　</w:t>
            </w:r>
          </w:p>
        </w:tc>
        <w:tc>
          <w:tcPr>
            <w:tcW w:w="688" w:type="dxa"/>
            <w:tcBorders>
              <w:top w:val="nil"/>
              <w:left w:val="nil"/>
              <w:bottom w:val="single" w:sz="4" w:space="0" w:color="auto"/>
              <w:right w:val="nil"/>
            </w:tcBorders>
            <w:shd w:val="clear" w:color="auto" w:fill="auto"/>
            <w:noWrap/>
            <w:vAlign w:val="center"/>
            <w:hideMark/>
          </w:tcPr>
          <w:p w14:paraId="5F64C649" w14:textId="77777777" w:rsidR="006B1B66" w:rsidRPr="00CE7EDF" w:rsidRDefault="006B1B66" w:rsidP="00416241">
            <w:pPr>
              <w:jc w:val="center"/>
              <w:rPr>
                <w:rFonts w:hint="eastAsia"/>
                <w:color w:val="000000"/>
                <w:sz w:val="22"/>
              </w:rPr>
            </w:pPr>
            <w:r w:rsidRPr="00CE7EDF">
              <w:rPr>
                <w:rFonts w:hint="eastAsia"/>
                <w:color w:val="000000"/>
                <w:sz w:val="22"/>
              </w:rPr>
              <w:t>R</w:t>
            </w:r>
          </w:p>
        </w:tc>
        <w:tc>
          <w:tcPr>
            <w:tcW w:w="734" w:type="dxa"/>
            <w:tcBorders>
              <w:top w:val="nil"/>
              <w:left w:val="nil"/>
              <w:bottom w:val="single" w:sz="4" w:space="0" w:color="auto"/>
              <w:right w:val="nil"/>
            </w:tcBorders>
            <w:shd w:val="clear" w:color="auto" w:fill="auto"/>
            <w:noWrap/>
            <w:vAlign w:val="center"/>
            <w:hideMark/>
          </w:tcPr>
          <w:p w14:paraId="3817DAFA" w14:textId="77777777" w:rsidR="006B1B66" w:rsidRPr="00CE7EDF" w:rsidRDefault="006B1B66" w:rsidP="00416241">
            <w:pPr>
              <w:jc w:val="center"/>
              <w:rPr>
                <w:rFonts w:hint="eastAsia"/>
                <w:color w:val="000000"/>
                <w:sz w:val="22"/>
              </w:rPr>
            </w:pPr>
            <w:r w:rsidRPr="00CE7EDF">
              <w:rPr>
                <w:rFonts w:hint="eastAsia"/>
                <w:color w:val="000000"/>
                <w:sz w:val="22"/>
              </w:rPr>
              <w:t>R</w:t>
            </w:r>
            <w:r w:rsidRPr="00CE7EDF">
              <w:rPr>
                <w:rFonts w:hint="eastAsia"/>
                <w:color w:val="000000"/>
                <w:sz w:val="22"/>
                <w:vertAlign w:val="superscript"/>
              </w:rPr>
              <w:t>2</w:t>
            </w:r>
          </w:p>
        </w:tc>
        <w:tc>
          <w:tcPr>
            <w:tcW w:w="1114" w:type="dxa"/>
            <w:tcBorders>
              <w:top w:val="nil"/>
              <w:left w:val="nil"/>
              <w:bottom w:val="single" w:sz="4" w:space="0" w:color="auto"/>
              <w:right w:val="nil"/>
            </w:tcBorders>
            <w:shd w:val="clear" w:color="auto" w:fill="auto"/>
            <w:noWrap/>
            <w:vAlign w:val="center"/>
            <w:hideMark/>
          </w:tcPr>
          <w:p w14:paraId="06387759" w14:textId="77777777" w:rsidR="006B1B66" w:rsidRPr="00CE7EDF" w:rsidRDefault="006B1B66" w:rsidP="00416241">
            <w:pPr>
              <w:jc w:val="center"/>
              <w:rPr>
                <w:rFonts w:hint="eastAsia"/>
                <w:color w:val="000000"/>
                <w:sz w:val="22"/>
              </w:rPr>
            </w:pPr>
            <w:r w:rsidRPr="00CE7EDF">
              <w:rPr>
                <w:rFonts w:hint="eastAsia"/>
                <w:color w:val="000000"/>
                <w:sz w:val="22"/>
              </w:rPr>
              <w:t>F</w:t>
            </w:r>
          </w:p>
        </w:tc>
        <w:tc>
          <w:tcPr>
            <w:tcW w:w="918" w:type="dxa"/>
            <w:tcBorders>
              <w:top w:val="nil"/>
              <w:left w:val="nil"/>
              <w:bottom w:val="single" w:sz="4" w:space="0" w:color="auto"/>
              <w:right w:val="nil"/>
            </w:tcBorders>
            <w:shd w:val="clear" w:color="auto" w:fill="auto"/>
            <w:noWrap/>
            <w:vAlign w:val="center"/>
            <w:hideMark/>
          </w:tcPr>
          <w:p w14:paraId="3F475298" w14:textId="77777777" w:rsidR="006B1B66" w:rsidRPr="00CE7EDF" w:rsidRDefault="006B1B66" w:rsidP="00416241">
            <w:pPr>
              <w:jc w:val="center"/>
              <w:rPr>
                <w:rFonts w:hint="eastAsia"/>
                <w:color w:val="000000"/>
                <w:sz w:val="22"/>
              </w:rPr>
            </w:pPr>
            <w:r w:rsidRPr="00CE7EDF">
              <w:rPr>
                <w:rFonts w:hint="eastAsia"/>
                <w:color w:val="000000"/>
                <w:sz w:val="22"/>
              </w:rPr>
              <w:t>β</w:t>
            </w:r>
          </w:p>
        </w:tc>
        <w:tc>
          <w:tcPr>
            <w:tcW w:w="803" w:type="dxa"/>
            <w:tcBorders>
              <w:top w:val="nil"/>
              <w:left w:val="nil"/>
              <w:bottom w:val="single" w:sz="4" w:space="0" w:color="auto"/>
              <w:right w:val="nil"/>
            </w:tcBorders>
            <w:shd w:val="clear" w:color="auto" w:fill="auto"/>
            <w:noWrap/>
            <w:vAlign w:val="center"/>
            <w:hideMark/>
          </w:tcPr>
          <w:p w14:paraId="2E387314" w14:textId="77777777" w:rsidR="006B1B66" w:rsidRPr="00CE7EDF" w:rsidRDefault="006B1B66" w:rsidP="00416241">
            <w:pPr>
              <w:jc w:val="center"/>
              <w:rPr>
                <w:rFonts w:hint="eastAsia"/>
                <w:color w:val="000000"/>
                <w:sz w:val="22"/>
              </w:rPr>
            </w:pPr>
            <w:r w:rsidRPr="00CE7EDF">
              <w:rPr>
                <w:rFonts w:hint="eastAsia"/>
                <w:color w:val="000000"/>
                <w:sz w:val="22"/>
              </w:rPr>
              <w:t>SE</w:t>
            </w:r>
          </w:p>
        </w:tc>
        <w:tc>
          <w:tcPr>
            <w:tcW w:w="1264" w:type="dxa"/>
            <w:tcBorders>
              <w:top w:val="nil"/>
              <w:left w:val="nil"/>
              <w:bottom w:val="single" w:sz="4" w:space="0" w:color="auto"/>
              <w:right w:val="nil"/>
            </w:tcBorders>
            <w:shd w:val="clear" w:color="auto" w:fill="auto"/>
            <w:noWrap/>
            <w:vAlign w:val="center"/>
            <w:hideMark/>
          </w:tcPr>
          <w:p w14:paraId="46A38248" w14:textId="77777777" w:rsidR="006B1B66" w:rsidRPr="00CE7EDF" w:rsidRDefault="006B1B66" w:rsidP="00416241">
            <w:pPr>
              <w:jc w:val="center"/>
              <w:rPr>
                <w:rFonts w:hint="eastAsia"/>
                <w:color w:val="000000"/>
                <w:sz w:val="22"/>
              </w:rPr>
            </w:pPr>
            <w:r w:rsidRPr="00CE7EDF">
              <w:rPr>
                <w:rFonts w:hint="eastAsia"/>
                <w:color w:val="000000"/>
                <w:sz w:val="22"/>
              </w:rPr>
              <w:t>Bootstrap下限</w:t>
            </w:r>
          </w:p>
        </w:tc>
        <w:tc>
          <w:tcPr>
            <w:tcW w:w="1264" w:type="dxa"/>
            <w:tcBorders>
              <w:top w:val="nil"/>
              <w:left w:val="nil"/>
              <w:bottom w:val="single" w:sz="4" w:space="0" w:color="auto"/>
              <w:right w:val="nil"/>
            </w:tcBorders>
            <w:shd w:val="clear" w:color="auto" w:fill="auto"/>
            <w:noWrap/>
            <w:vAlign w:val="center"/>
            <w:hideMark/>
          </w:tcPr>
          <w:p w14:paraId="09C9F0F5" w14:textId="77777777" w:rsidR="006B1B66" w:rsidRPr="00CE7EDF" w:rsidRDefault="006B1B66" w:rsidP="00416241">
            <w:pPr>
              <w:jc w:val="center"/>
              <w:rPr>
                <w:rFonts w:hint="eastAsia"/>
                <w:color w:val="000000"/>
                <w:sz w:val="22"/>
              </w:rPr>
            </w:pPr>
            <w:r w:rsidRPr="00CE7EDF">
              <w:rPr>
                <w:rFonts w:hint="eastAsia"/>
                <w:color w:val="000000"/>
                <w:sz w:val="22"/>
              </w:rPr>
              <w:t>Bootstrap上限</w:t>
            </w:r>
          </w:p>
        </w:tc>
        <w:tc>
          <w:tcPr>
            <w:tcW w:w="976" w:type="dxa"/>
            <w:tcBorders>
              <w:top w:val="nil"/>
              <w:left w:val="nil"/>
              <w:bottom w:val="single" w:sz="4" w:space="0" w:color="auto"/>
              <w:right w:val="nil"/>
            </w:tcBorders>
            <w:shd w:val="clear" w:color="auto" w:fill="auto"/>
            <w:noWrap/>
            <w:vAlign w:val="center"/>
            <w:hideMark/>
          </w:tcPr>
          <w:p w14:paraId="232D9097" w14:textId="77777777" w:rsidR="006B1B66" w:rsidRPr="00CE7EDF" w:rsidRDefault="006B1B66" w:rsidP="00416241">
            <w:pPr>
              <w:jc w:val="center"/>
              <w:rPr>
                <w:rFonts w:hint="eastAsia"/>
                <w:color w:val="000000"/>
                <w:sz w:val="22"/>
              </w:rPr>
            </w:pPr>
            <w:r w:rsidRPr="00CE7EDF">
              <w:rPr>
                <w:rFonts w:hint="eastAsia"/>
                <w:color w:val="000000"/>
                <w:sz w:val="22"/>
              </w:rPr>
              <w:t>t</w:t>
            </w:r>
          </w:p>
        </w:tc>
      </w:tr>
      <w:tr w:rsidR="006B1B66" w:rsidRPr="00CE7EDF" w14:paraId="5F5BE2D2" w14:textId="77777777" w:rsidTr="006B1B66">
        <w:trPr>
          <w:trHeight w:val="187"/>
        </w:trPr>
        <w:tc>
          <w:tcPr>
            <w:tcW w:w="2026" w:type="dxa"/>
            <w:tcBorders>
              <w:top w:val="nil"/>
              <w:left w:val="nil"/>
              <w:bottom w:val="nil"/>
              <w:right w:val="nil"/>
            </w:tcBorders>
            <w:shd w:val="clear" w:color="auto" w:fill="auto"/>
            <w:noWrap/>
            <w:vAlign w:val="center"/>
            <w:hideMark/>
          </w:tcPr>
          <w:p w14:paraId="6C260CE1" w14:textId="77777777" w:rsidR="006B1B66" w:rsidRPr="00CE7EDF" w:rsidRDefault="006B1B66" w:rsidP="00416241">
            <w:pPr>
              <w:jc w:val="center"/>
              <w:rPr>
                <w:rFonts w:hint="eastAsia"/>
                <w:color w:val="000000"/>
                <w:sz w:val="22"/>
              </w:rPr>
            </w:pPr>
            <w:r>
              <w:rPr>
                <w:rFonts w:hint="eastAsia"/>
                <w:color w:val="000000"/>
                <w:sz w:val="22"/>
              </w:rPr>
              <w:t>创新自我效能感</w:t>
            </w:r>
          </w:p>
        </w:tc>
        <w:tc>
          <w:tcPr>
            <w:tcW w:w="1440" w:type="dxa"/>
            <w:tcBorders>
              <w:top w:val="nil"/>
              <w:left w:val="nil"/>
              <w:bottom w:val="nil"/>
              <w:right w:val="nil"/>
            </w:tcBorders>
            <w:shd w:val="clear" w:color="auto" w:fill="auto"/>
            <w:noWrap/>
            <w:vAlign w:val="center"/>
            <w:hideMark/>
          </w:tcPr>
          <w:p w14:paraId="0AC8FD3E" w14:textId="77777777" w:rsidR="006B1B66" w:rsidRPr="00CE7EDF" w:rsidRDefault="006B1B66" w:rsidP="00416241">
            <w:pPr>
              <w:jc w:val="center"/>
              <w:rPr>
                <w:rFonts w:hint="eastAsia"/>
                <w:color w:val="000000"/>
                <w:sz w:val="22"/>
              </w:rPr>
            </w:pPr>
          </w:p>
        </w:tc>
        <w:tc>
          <w:tcPr>
            <w:tcW w:w="453" w:type="dxa"/>
            <w:tcBorders>
              <w:top w:val="nil"/>
              <w:left w:val="nil"/>
              <w:bottom w:val="nil"/>
              <w:right w:val="nil"/>
            </w:tcBorders>
            <w:shd w:val="clear" w:color="auto" w:fill="auto"/>
            <w:noWrap/>
            <w:vAlign w:val="center"/>
            <w:hideMark/>
          </w:tcPr>
          <w:p w14:paraId="5BA7DD68" w14:textId="77777777" w:rsidR="006B1B66" w:rsidRPr="00CE7EDF" w:rsidRDefault="006B1B66" w:rsidP="00416241">
            <w:pPr>
              <w:jc w:val="center"/>
              <w:rPr>
                <w:rFonts w:ascii="Times New Roman" w:eastAsia="Times New Roman" w:hAnsi="Times New Roman"/>
                <w:sz w:val="20"/>
                <w:szCs w:val="20"/>
              </w:rPr>
            </w:pPr>
          </w:p>
        </w:tc>
        <w:tc>
          <w:tcPr>
            <w:tcW w:w="688" w:type="dxa"/>
            <w:tcBorders>
              <w:top w:val="nil"/>
              <w:left w:val="nil"/>
              <w:bottom w:val="nil"/>
              <w:right w:val="nil"/>
            </w:tcBorders>
            <w:shd w:val="clear" w:color="auto" w:fill="auto"/>
            <w:noWrap/>
            <w:vAlign w:val="center"/>
            <w:hideMark/>
          </w:tcPr>
          <w:p w14:paraId="51E5CD3A" w14:textId="77777777" w:rsidR="006B1B66" w:rsidRPr="00CE7EDF" w:rsidRDefault="006B1B66" w:rsidP="00416241">
            <w:pPr>
              <w:jc w:val="center"/>
              <w:rPr>
                <w:color w:val="000000"/>
                <w:sz w:val="22"/>
              </w:rPr>
            </w:pPr>
            <w:r w:rsidRPr="00CE7EDF">
              <w:rPr>
                <w:rFonts w:hint="eastAsia"/>
                <w:color w:val="000000"/>
                <w:sz w:val="22"/>
              </w:rPr>
              <w:t xml:space="preserve">0.39 </w:t>
            </w:r>
          </w:p>
        </w:tc>
        <w:tc>
          <w:tcPr>
            <w:tcW w:w="734" w:type="dxa"/>
            <w:tcBorders>
              <w:top w:val="nil"/>
              <w:left w:val="nil"/>
              <w:bottom w:val="nil"/>
              <w:right w:val="nil"/>
            </w:tcBorders>
            <w:shd w:val="clear" w:color="auto" w:fill="auto"/>
            <w:noWrap/>
            <w:vAlign w:val="center"/>
            <w:hideMark/>
          </w:tcPr>
          <w:p w14:paraId="77FEF9DE" w14:textId="77777777" w:rsidR="006B1B66" w:rsidRPr="00CE7EDF" w:rsidRDefault="006B1B66" w:rsidP="00416241">
            <w:pPr>
              <w:jc w:val="center"/>
              <w:rPr>
                <w:rFonts w:hint="eastAsia"/>
                <w:color w:val="000000"/>
                <w:sz w:val="22"/>
              </w:rPr>
            </w:pPr>
            <w:r w:rsidRPr="00CE7EDF">
              <w:rPr>
                <w:rFonts w:hint="eastAsia"/>
                <w:color w:val="000000"/>
                <w:sz w:val="22"/>
              </w:rPr>
              <w:t xml:space="preserve">0.15 </w:t>
            </w:r>
          </w:p>
        </w:tc>
        <w:tc>
          <w:tcPr>
            <w:tcW w:w="1114" w:type="dxa"/>
            <w:tcBorders>
              <w:top w:val="nil"/>
              <w:left w:val="nil"/>
              <w:bottom w:val="nil"/>
              <w:right w:val="nil"/>
            </w:tcBorders>
            <w:shd w:val="clear" w:color="auto" w:fill="auto"/>
            <w:noWrap/>
            <w:vAlign w:val="center"/>
            <w:hideMark/>
          </w:tcPr>
          <w:p w14:paraId="0BC4A4A6" w14:textId="77777777" w:rsidR="006B1B66" w:rsidRPr="00CE7EDF" w:rsidRDefault="006B1B66" w:rsidP="00416241">
            <w:pPr>
              <w:jc w:val="center"/>
              <w:rPr>
                <w:rFonts w:hint="eastAsia"/>
                <w:color w:val="000000"/>
                <w:sz w:val="22"/>
              </w:rPr>
            </w:pPr>
            <w:r w:rsidRPr="00CE7EDF">
              <w:rPr>
                <w:rFonts w:hint="eastAsia"/>
                <w:color w:val="000000"/>
                <w:sz w:val="22"/>
              </w:rPr>
              <w:t>30.39</w:t>
            </w:r>
            <w:r w:rsidRPr="00CE7EDF">
              <w:rPr>
                <w:rFonts w:hint="eastAsia"/>
                <w:color w:val="000000"/>
                <w:sz w:val="22"/>
                <w:vertAlign w:val="superscript"/>
              </w:rPr>
              <w:t>***</w:t>
            </w:r>
          </w:p>
        </w:tc>
        <w:tc>
          <w:tcPr>
            <w:tcW w:w="918" w:type="dxa"/>
            <w:tcBorders>
              <w:top w:val="nil"/>
              <w:left w:val="nil"/>
              <w:bottom w:val="nil"/>
              <w:right w:val="nil"/>
            </w:tcBorders>
            <w:shd w:val="clear" w:color="auto" w:fill="auto"/>
            <w:noWrap/>
            <w:vAlign w:val="center"/>
            <w:hideMark/>
          </w:tcPr>
          <w:p w14:paraId="11ED3678" w14:textId="77777777" w:rsidR="006B1B66" w:rsidRPr="00CE7EDF" w:rsidRDefault="006B1B66" w:rsidP="00416241">
            <w:pPr>
              <w:jc w:val="center"/>
              <w:rPr>
                <w:rFonts w:hint="eastAsia"/>
                <w:color w:val="000000"/>
                <w:sz w:val="22"/>
              </w:rPr>
            </w:pPr>
          </w:p>
        </w:tc>
        <w:tc>
          <w:tcPr>
            <w:tcW w:w="803" w:type="dxa"/>
            <w:tcBorders>
              <w:top w:val="nil"/>
              <w:left w:val="nil"/>
              <w:bottom w:val="nil"/>
              <w:right w:val="nil"/>
            </w:tcBorders>
            <w:shd w:val="clear" w:color="auto" w:fill="auto"/>
            <w:noWrap/>
            <w:vAlign w:val="center"/>
            <w:hideMark/>
          </w:tcPr>
          <w:p w14:paraId="544F5BFB" w14:textId="77777777" w:rsidR="006B1B66" w:rsidRPr="00CE7EDF" w:rsidRDefault="006B1B66" w:rsidP="00416241">
            <w:pPr>
              <w:jc w:val="cente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0388837B" w14:textId="77777777" w:rsidR="006B1B66" w:rsidRPr="00CE7EDF" w:rsidRDefault="006B1B66" w:rsidP="00416241">
            <w:pPr>
              <w:jc w:val="cente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2728AA40" w14:textId="77777777" w:rsidR="006B1B66" w:rsidRPr="00CE7EDF" w:rsidRDefault="006B1B66" w:rsidP="00416241">
            <w:pPr>
              <w:jc w:val="center"/>
              <w:rPr>
                <w:rFonts w:ascii="Times New Roman" w:eastAsia="Times New Roman" w:hAnsi="Times New Roman"/>
                <w:sz w:val="20"/>
                <w:szCs w:val="20"/>
              </w:rPr>
            </w:pPr>
          </w:p>
        </w:tc>
        <w:tc>
          <w:tcPr>
            <w:tcW w:w="976" w:type="dxa"/>
            <w:tcBorders>
              <w:top w:val="nil"/>
              <w:left w:val="nil"/>
              <w:bottom w:val="nil"/>
              <w:right w:val="nil"/>
            </w:tcBorders>
            <w:shd w:val="clear" w:color="auto" w:fill="auto"/>
            <w:noWrap/>
            <w:vAlign w:val="center"/>
            <w:hideMark/>
          </w:tcPr>
          <w:p w14:paraId="5E18254D" w14:textId="77777777" w:rsidR="006B1B66" w:rsidRPr="00CE7EDF" w:rsidRDefault="006B1B66" w:rsidP="00416241">
            <w:pPr>
              <w:jc w:val="center"/>
              <w:rPr>
                <w:rFonts w:ascii="Times New Roman" w:eastAsia="Times New Roman" w:hAnsi="Times New Roman"/>
                <w:sz w:val="20"/>
                <w:szCs w:val="20"/>
              </w:rPr>
            </w:pPr>
          </w:p>
        </w:tc>
      </w:tr>
      <w:tr w:rsidR="006B1B66" w:rsidRPr="00CE7EDF" w14:paraId="5145CDDD" w14:textId="77777777" w:rsidTr="006B1B66">
        <w:trPr>
          <w:trHeight w:val="187"/>
        </w:trPr>
        <w:tc>
          <w:tcPr>
            <w:tcW w:w="2026" w:type="dxa"/>
            <w:tcBorders>
              <w:top w:val="nil"/>
              <w:left w:val="nil"/>
              <w:bottom w:val="nil"/>
              <w:right w:val="nil"/>
            </w:tcBorders>
            <w:shd w:val="clear" w:color="auto" w:fill="auto"/>
            <w:noWrap/>
            <w:vAlign w:val="center"/>
            <w:hideMark/>
          </w:tcPr>
          <w:p w14:paraId="6319890C" w14:textId="77777777" w:rsidR="006B1B66" w:rsidRPr="00CE7EDF" w:rsidRDefault="006B1B66" w:rsidP="00416241">
            <w:pPr>
              <w:jc w:val="center"/>
              <w:rPr>
                <w:rFonts w:ascii="Times New Roman" w:eastAsia="Times New Roman" w:hAnsi="Times New Roman"/>
                <w:sz w:val="20"/>
                <w:szCs w:val="20"/>
              </w:rPr>
            </w:pPr>
          </w:p>
        </w:tc>
        <w:tc>
          <w:tcPr>
            <w:tcW w:w="1440" w:type="dxa"/>
            <w:tcBorders>
              <w:top w:val="nil"/>
              <w:left w:val="nil"/>
              <w:bottom w:val="nil"/>
              <w:right w:val="nil"/>
            </w:tcBorders>
            <w:shd w:val="clear" w:color="auto" w:fill="auto"/>
            <w:noWrap/>
            <w:vAlign w:val="center"/>
            <w:hideMark/>
          </w:tcPr>
          <w:p w14:paraId="65AB8DBD" w14:textId="77777777" w:rsidR="006B1B66" w:rsidRPr="00CE7EDF" w:rsidRDefault="006B1B66" w:rsidP="00416241">
            <w:pPr>
              <w:jc w:val="center"/>
              <w:rPr>
                <w:color w:val="000000"/>
                <w:sz w:val="22"/>
              </w:rPr>
            </w:pPr>
            <w:r w:rsidRPr="00CE7EDF">
              <w:rPr>
                <w:rFonts w:hint="eastAsia"/>
                <w:color w:val="000000"/>
                <w:sz w:val="22"/>
              </w:rPr>
              <w:t>男性</w:t>
            </w:r>
          </w:p>
        </w:tc>
        <w:tc>
          <w:tcPr>
            <w:tcW w:w="453" w:type="dxa"/>
            <w:tcBorders>
              <w:top w:val="nil"/>
              <w:left w:val="nil"/>
              <w:bottom w:val="nil"/>
              <w:right w:val="nil"/>
            </w:tcBorders>
            <w:shd w:val="clear" w:color="auto" w:fill="auto"/>
            <w:noWrap/>
            <w:vAlign w:val="center"/>
            <w:hideMark/>
          </w:tcPr>
          <w:p w14:paraId="01697996"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466A0E83"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6DBB9912"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50EC38E8"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114FEF61" w14:textId="77777777" w:rsidR="006B1B66" w:rsidRPr="00CE7EDF" w:rsidRDefault="006B1B66" w:rsidP="00416241">
            <w:pPr>
              <w:jc w:val="center"/>
              <w:rPr>
                <w:color w:val="000000"/>
                <w:sz w:val="22"/>
              </w:rPr>
            </w:pPr>
            <w:r w:rsidRPr="001A22E0">
              <w:rPr>
                <w:color w:val="000000"/>
                <w:sz w:val="22"/>
              </w:rPr>
              <w:t>0.148</w:t>
            </w:r>
          </w:p>
        </w:tc>
        <w:tc>
          <w:tcPr>
            <w:tcW w:w="803" w:type="dxa"/>
            <w:tcBorders>
              <w:top w:val="nil"/>
              <w:left w:val="nil"/>
              <w:bottom w:val="nil"/>
              <w:right w:val="nil"/>
            </w:tcBorders>
            <w:shd w:val="clear" w:color="auto" w:fill="auto"/>
            <w:noWrap/>
            <w:vAlign w:val="center"/>
            <w:hideMark/>
          </w:tcPr>
          <w:p w14:paraId="429F2093" w14:textId="77777777" w:rsidR="006B1B66" w:rsidRPr="00CE7EDF" w:rsidRDefault="006B1B66" w:rsidP="00416241">
            <w:pPr>
              <w:jc w:val="center"/>
              <w:rPr>
                <w:rFonts w:hint="eastAsia"/>
                <w:color w:val="000000"/>
                <w:sz w:val="22"/>
              </w:rPr>
            </w:pPr>
            <w:r w:rsidRPr="009009E5">
              <w:rPr>
                <w:color w:val="000000"/>
                <w:sz w:val="22"/>
              </w:rPr>
              <w:t>0.275</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6DB1740D" w14:textId="77777777" w:rsidR="006B1B66" w:rsidRPr="00CE7EDF" w:rsidRDefault="006B1B66" w:rsidP="00416241">
            <w:pPr>
              <w:jc w:val="center"/>
              <w:rPr>
                <w:rFonts w:hint="eastAsia"/>
                <w:color w:val="000000"/>
                <w:sz w:val="22"/>
              </w:rPr>
            </w:pPr>
            <w:r w:rsidRPr="009009E5">
              <w:rPr>
                <w:color w:val="000000"/>
                <w:sz w:val="22"/>
              </w:rPr>
              <w:t>0.846</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4BBE0FF5" w14:textId="77777777" w:rsidR="006B1B66" w:rsidRPr="00CE7EDF" w:rsidRDefault="006B1B66" w:rsidP="00416241">
            <w:pPr>
              <w:jc w:val="center"/>
              <w:rPr>
                <w:rFonts w:hint="eastAsia"/>
                <w:color w:val="000000"/>
                <w:sz w:val="22"/>
              </w:rPr>
            </w:pPr>
            <w:r w:rsidRPr="009009E5">
              <w:rPr>
                <w:color w:val="000000"/>
                <w:sz w:val="22"/>
              </w:rPr>
              <w:t>1.937</w:t>
            </w:r>
          </w:p>
        </w:tc>
        <w:tc>
          <w:tcPr>
            <w:tcW w:w="976" w:type="dxa"/>
            <w:tcBorders>
              <w:top w:val="nil"/>
              <w:left w:val="nil"/>
              <w:bottom w:val="nil"/>
              <w:right w:val="nil"/>
            </w:tcBorders>
            <w:shd w:val="clear" w:color="auto" w:fill="auto"/>
            <w:noWrap/>
            <w:vAlign w:val="center"/>
            <w:hideMark/>
          </w:tcPr>
          <w:p w14:paraId="5576FFF2" w14:textId="77777777" w:rsidR="006B1B66" w:rsidRPr="00CE7EDF" w:rsidRDefault="006B1B66" w:rsidP="00416241">
            <w:pPr>
              <w:jc w:val="center"/>
              <w:rPr>
                <w:rFonts w:hint="eastAsia"/>
                <w:color w:val="000000"/>
                <w:sz w:val="22"/>
              </w:rPr>
            </w:pPr>
            <w:r w:rsidRPr="00CE7EDF">
              <w:rPr>
                <w:rFonts w:hint="eastAsia"/>
                <w:color w:val="000000"/>
                <w:sz w:val="22"/>
              </w:rPr>
              <w:t>5.05</w:t>
            </w:r>
            <w:r w:rsidRPr="00CE7EDF">
              <w:rPr>
                <w:rFonts w:hint="eastAsia"/>
                <w:color w:val="000000"/>
                <w:sz w:val="22"/>
                <w:vertAlign w:val="superscript"/>
              </w:rPr>
              <w:t>***</w:t>
            </w:r>
          </w:p>
        </w:tc>
      </w:tr>
      <w:tr w:rsidR="006B1B66" w:rsidRPr="00CE7EDF" w14:paraId="178CDA25" w14:textId="77777777" w:rsidTr="006B1B66">
        <w:trPr>
          <w:trHeight w:val="187"/>
        </w:trPr>
        <w:tc>
          <w:tcPr>
            <w:tcW w:w="2026" w:type="dxa"/>
            <w:tcBorders>
              <w:top w:val="nil"/>
              <w:left w:val="nil"/>
              <w:bottom w:val="nil"/>
              <w:right w:val="nil"/>
            </w:tcBorders>
            <w:shd w:val="clear" w:color="auto" w:fill="auto"/>
            <w:noWrap/>
            <w:vAlign w:val="center"/>
            <w:hideMark/>
          </w:tcPr>
          <w:p w14:paraId="7DF78726"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1C08C447" w14:textId="77777777" w:rsidR="006B1B66" w:rsidRPr="00CE7EDF" w:rsidRDefault="006B1B66" w:rsidP="00416241">
            <w:pPr>
              <w:jc w:val="center"/>
              <w:rPr>
                <w:color w:val="000000"/>
                <w:sz w:val="22"/>
              </w:rPr>
            </w:pPr>
            <w:r w:rsidRPr="00CE7EDF">
              <w:rPr>
                <w:rFonts w:hint="eastAsia"/>
                <w:color w:val="000000"/>
                <w:sz w:val="22"/>
              </w:rPr>
              <w:t>一年级</w:t>
            </w:r>
          </w:p>
        </w:tc>
        <w:tc>
          <w:tcPr>
            <w:tcW w:w="453" w:type="dxa"/>
            <w:tcBorders>
              <w:top w:val="nil"/>
              <w:left w:val="nil"/>
              <w:bottom w:val="nil"/>
              <w:right w:val="nil"/>
            </w:tcBorders>
            <w:shd w:val="clear" w:color="auto" w:fill="auto"/>
            <w:noWrap/>
            <w:vAlign w:val="center"/>
            <w:hideMark/>
          </w:tcPr>
          <w:p w14:paraId="175E9ADB"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23678CD7"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5692E04E"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5BB4061F"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245BC1C8" w14:textId="77777777" w:rsidR="006B1B66" w:rsidRPr="00CE7EDF" w:rsidRDefault="006B1B66" w:rsidP="00416241">
            <w:pPr>
              <w:jc w:val="center"/>
              <w:rPr>
                <w:color w:val="000000"/>
                <w:sz w:val="22"/>
              </w:rPr>
            </w:pPr>
            <w:r w:rsidRPr="001A22E0">
              <w:rPr>
                <w:color w:val="000000"/>
                <w:sz w:val="22"/>
              </w:rPr>
              <w:t>-0.081</w:t>
            </w:r>
          </w:p>
        </w:tc>
        <w:tc>
          <w:tcPr>
            <w:tcW w:w="803" w:type="dxa"/>
            <w:tcBorders>
              <w:top w:val="nil"/>
              <w:left w:val="nil"/>
              <w:bottom w:val="nil"/>
              <w:right w:val="nil"/>
            </w:tcBorders>
            <w:shd w:val="clear" w:color="auto" w:fill="auto"/>
            <w:noWrap/>
            <w:vAlign w:val="center"/>
            <w:hideMark/>
          </w:tcPr>
          <w:p w14:paraId="6F25EC6C" w14:textId="77777777" w:rsidR="006B1B66" w:rsidRPr="00CE7EDF" w:rsidRDefault="006B1B66" w:rsidP="00416241">
            <w:pPr>
              <w:jc w:val="center"/>
              <w:rPr>
                <w:rFonts w:hint="eastAsia"/>
                <w:color w:val="000000"/>
                <w:sz w:val="22"/>
              </w:rPr>
            </w:pPr>
            <w:r w:rsidRPr="009009E5">
              <w:rPr>
                <w:color w:val="000000"/>
                <w:sz w:val="22"/>
              </w:rPr>
              <w:t>0.504</w:t>
            </w:r>
          </w:p>
        </w:tc>
        <w:tc>
          <w:tcPr>
            <w:tcW w:w="1264" w:type="dxa"/>
            <w:tcBorders>
              <w:top w:val="nil"/>
              <w:left w:val="nil"/>
              <w:bottom w:val="nil"/>
              <w:right w:val="nil"/>
            </w:tcBorders>
            <w:shd w:val="clear" w:color="auto" w:fill="auto"/>
            <w:noWrap/>
            <w:vAlign w:val="center"/>
            <w:hideMark/>
          </w:tcPr>
          <w:p w14:paraId="1CEBD21D" w14:textId="77777777" w:rsidR="006B1B66" w:rsidRPr="00CE7EDF" w:rsidRDefault="006B1B66" w:rsidP="00416241">
            <w:pPr>
              <w:jc w:val="center"/>
              <w:rPr>
                <w:rFonts w:hint="eastAsia"/>
                <w:color w:val="000000"/>
                <w:sz w:val="22"/>
              </w:rPr>
            </w:pPr>
            <w:r w:rsidRPr="00A70338">
              <w:rPr>
                <w:color w:val="000000"/>
                <w:sz w:val="22"/>
              </w:rPr>
              <w:t>-1.766</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1DE86526" w14:textId="77777777" w:rsidR="006B1B66" w:rsidRPr="00CE7EDF" w:rsidRDefault="006B1B66" w:rsidP="00416241">
            <w:pPr>
              <w:jc w:val="center"/>
              <w:rPr>
                <w:rFonts w:hint="eastAsia"/>
                <w:color w:val="000000"/>
                <w:sz w:val="22"/>
              </w:rPr>
            </w:pPr>
            <w:r w:rsidRPr="00A70338">
              <w:rPr>
                <w:color w:val="000000"/>
                <w:sz w:val="22"/>
              </w:rPr>
              <w:t>0.186</w:t>
            </w:r>
          </w:p>
        </w:tc>
        <w:tc>
          <w:tcPr>
            <w:tcW w:w="976" w:type="dxa"/>
            <w:tcBorders>
              <w:top w:val="nil"/>
              <w:left w:val="nil"/>
              <w:bottom w:val="nil"/>
              <w:right w:val="nil"/>
            </w:tcBorders>
            <w:shd w:val="clear" w:color="auto" w:fill="auto"/>
            <w:noWrap/>
            <w:vAlign w:val="center"/>
            <w:hideMark/>
          </w:tcPr>
          <w:p w14:paraId="777D28A3" w14:textId="77777777" w:rsidR="006B1B66" w:rsidRPr="00CE7EDF" w:rsidRDefault="006B1B66" w:rsidP="00416241">
            <w:pPr>
              <w:jc w:val="center"/>
              <w:rPr>
                <w:rFonts w:hint="eastAsia"/>
                <w:color w:val="000000"/>
                <w:sz w:val="22"/>
              </w:rPr>
            </w:pPr>
            <w:r w:rsidRPr="009009E5">
              <w:rPr>
                <w:color w:val="000000"/>
                <w:sz w:val="22"/>
              </w:rPr>
              <w:t>0.186</w:t>
            </w:r>
            <w:r w:rsidRPr="00CE7EDF">
              <w:rPr>
                <w:rFonts w:hint="eastAsia"/>
                <w:color w:val="000000"/>
                <w:sz w:val="22"/>
              </w:rPr>
              <w:t xml:space="preserve"> </w:t>
            </w:r>
          </w:p>
        </w:tc>
      </w:tr>
      <w:tr w:rsidR="006B1B66" w:rsidRPr="00CE7EDF" w14:paraId="461C2B88" w14:textId="77777777" w:rsidTr="006B1B66">
        <w:trPr>
          <w:trHeight w:val="187"/>
        </w:trPr>
        <w:tc>
          <w:tcPr>
            <w:tcW w:w="2026" w:type="dxa"/>
            <w:tcBorders>
              <w:top w:val="nil"/>
              <w:left w:val="nil"/>
              <w:bottom w:val="nil"/>
              <w:right w:val="nil"/>
            </w:tcBorders>
            <w:shd w:val="clear" w:color="auto" w:fill="auto"/>
            <w:noWrap/>
            <w:vAlign w:val="center"/>
            <w:hideMark/>
          </w:tcPr>
          <w:p w14:paraId="11998AB2"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4A6A8C8E" w14:textId="77777777" w:rsidR="006B1B66" w:rsidRPr="00CE7EDF" w:rsidRDefault="006B1B66" w:rsidP="00416241">
            <w:pPr>
              <w:jc w:val="center"/>
              <w:rPr>
                <w:color w:val="000000"/>
                <w:sz w:val="22"/>
              </w:rPr>
            </w:pPr>
            <w:r w:rsidRPr="00CE7EDF">
              <w:rPr>
                <w:rFonts w:hint="eastAsia"/>
                <w:color w:val="000000"/>
                <w:sz w:val="22"/>
              </w:rPr>
              <w:t>二年级</w:t>
            </w:r>
          </w:p>
        </w:tc>
        <w:tc>
          <w:tcPr>
            <w:tcW w:w="453" w:type="dxa"/>
            <w:tcBorders>
              <w:top w:val="nil"/>
              <w:left w:val="nil"/>
              <w:bottom w:val="nil"/>
              <w:right w:val="nil"/>
            </w:tcBorders>
            <w:shd w:val="clear" w:color="auto" w:fill="auto"/>
            <w:noWrap/>
            <w:vAlign w:val="center"/>
            <w:hideMark/>
          </w:tcPr>
          <w:p w14:paraId="749EFEC5"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12A0CDF2"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3E09727D"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0B79FA62"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61873454" w14:textId="77777777" w:rsidR="006B1B66" w:rsidRPr="00CE7EDF" w:rsidRDefault="006B1B66" w:rsidP="00416241">
            <w:pPr>
              <w:jc w:val="center"/>
              <w:rPr>
                <w:color w:val="000000"/>
                <w:sz w:val="22"/>
              </w:rPr>
            </w:pPr>
            <w:r w:rsidRPr="001A22E0">
              <w:rPr>
                <w:color w:val="000000"/>
                <w:sz w:val="22"/>
              </w:rPr>
              <w:t>-0.078</w:t>
            </w:r>
            <w:r w:rsidRPr="00CE7EDF">
              <w:rPr>
                <w:rFonts w:hint="eastAsia"/>
                <w:color w:val="000000"/>
                <w:sz w:val="22"/>
              </w:rPr>
              <w:t xml:space="preserve"> </w:t>
            </w:r>
          </w:p>
        </w:tc>
        <w:tc>
          <w:tcPr>
            <w:tcW w:w="803" w:type="dxa"/>
            <w:tcBorders>
              <w:top w:val="nil"/>
              <w:left w:val="nil"/>
              <w:bottom w:val="nil"/>
              <w:right w:val="nil"/>
            </w:tcBorders>
            <w:shd w:val="clear" w:color="auto" w:fill="auto"/>
            <w:noWrap/>
            <w:vAlign w:val="center"/>
            <w:hideMark/>
          </w:tcPr>
          <w:p w14:paraId="1AEF533C" w14:textId="77777777" w:rsidR="006B1B66" w:rsidRPr="00CE7EDF" w:rsidRDefault="006B1B66" w:rsidP="00416241">
            <w:pPr>
              <w:jc w:val="center"/>
              <w:rPr>
                <w:rFonts w:hint="eastAsia"/>
                <w:color w:val="000000"/>
                <w:sz w:val="22"/>
              </w:rPr>
            </w:pPr>
            <w:r w:rsidRPr="009009E5">
              <w:rPr>
                <w:color w:val="000000"/>
                <w:sz w:val="22"/>
              </w:rPr>
              <w:t>0.496</w:t>
            </w:r>
          </w:p>
        </w:tc>
        <w:tc>
          <w:tcPr>
            <w:tcW w:w="1264" w:type="dxa"/>
            <w:tcBorders>
              <w:top w:val="nil"/>
              <w:left w:val="nil"/>
              <w:bottom w:val="nil"/>
              <w:right w:val="nil"/>
            </w:tcBorders>
            <w:shd w:val="clear" w:color="auto" w:fill="auto"/>
            <w:noWrap/>
            <w:vAlign w:val="center"/>
            <w:hideMark/>
          </w:tcPr>
          <w:p w14:paraId="6A58DAAB" w14:textId="77777777" w:rsidR="006B1B66" w:rsidRPr="00CE7EDF" w:rsidRDefault="006B1B66" w:rsidP="00416241">
            <w:pPr>
              <w:jc w:val="center"/>
              <w:rPr>
                <w:rFonts w:hint="eastAsia"/>
                <w:color w:val="000000"/>
                <w:sz w:val="22"/>
              </w:rPr>
            </w:pPr>
            <w:r w:rsidRPr="00A70338">
              <w:rPr>
                <w:color w:val="000000"/>
                <w:sz w:val="22"/>
              </w:rPr>
              <w:t>-1.703</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6DC9C2F6" w14:textId="77777777" w:rsidR="006B1B66" w:rsidRPr="00CE7EDF" w:rsidRDefault="006B1B66" w:rsidP="00416241">
            <w:pPr>
              <w:jc w:val="center"/>
              <w:rPr>
                <w:rFonts w:hint="eastAsia"/>
                <w:color w:val="000000"/>
                <w:sz w:val="22"/>
              </w:rPr>
            </w:pPr>
            <w:r w:rsidRPr="00A70338">
              <w:rPr>
                <w:color w:val="000000"/>
                <w:sz w:val="22"/>
              </w:rPr>
              <w:t>0.235</w:t>
            </w:r>
          </w:p>
        </w:tc>
        <w:tc>
          <w:tcPr>
            <w:tcW w:w="976" w:type="dxa"/>
            <w:tcBorders>
              <w:top w:val="nil"/>
              <w:left w:val="nil"/>
              <w:bottom w:val="nil"/>
              <w:right w:val="nil"/>
            </w:tcBorders>
            <w:shd w:val="clear" w:color="auto" w:fill="auto"/>
            <w:noWrap/>
            <w:vAlign w:val="center"/>
            <w:hideMark/>
          </w:tcPr>
          <w:p w14:paraId="70494655" w14:textId="77777777" w:rsidR="006B1B66" w:rsidRPr="00CE7EDF" w:rsidRDefault="006B1B66" w:rsidP="00416241">
            <w:pPr>
              <w:jc w:val="center"/>
              <w:rPr>
                <w:rFonts w:hint="eastAsia"/>
                <w:color w:val="000000"/>
                <w:sz w:val="22"/>
              </w:rPr>
            </w:pPr>
            <w:r w:rsidRPr="00CE7EDF">
              <w:rPr>
                <w:rFonts w:hint="eastAsia"/>
                <w:color w:val="000000"/>
                <w:sz w:val="22"/>
              </w:rPr>
              <w:t xml:space="preserve">-1.66 </w:t>
            </w:r>
          </w:p>
        </w:tc>
      </w:tr>
      <w:tr w:rsidR="006B1B66" w:rsidRPr="00CE7EDF" w14:paraId="1F5C8A32" w14:textId="77777777" w:rsidTr="006B1B66">
        <w:trPr>
          <w:trHeight w:val="187"/>
        </w:trPr>
        <w:tc>
          <w:tcPr>
            <w:tcW w:w="2026" w:type="dxa"/>
            <w:tcBorders>
              <w:top w:val="nil"/>
              <w:left w:val="nil"/>
              <w:bottom w:val="nil"/>
              <w:right w:val="nil"/>
            </w:tcBorders>
            <w:shd w:val="clear" w:color="auto" w:fill="auto"/>
            <w:noWrap/>
            <w:vAlign w:val="center"/>
            <w:hideMark/>
          </w:tcPr>
          <w:p w14:paraId="41BED59A"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51153C93" w14:textId="77777777" w:rsidR="006B1B66" w:rsidRPr="00CE7EDF" w:rsidRDefault="006B1B66" w:rsidP="00416241">
            <w:pPr>
              <w:jc w:val="center"/>
              <w:rPr>
                <w:color w:val="000000"/>
                <w:sz w:val="22"/>
              </w:rPr>
            </w:pPr>
            <w:r w:rsidRPr="00CE7EDF">
              <w:rPr>
                <w:rFonts w:hint="eastAsia"/>
                <w:color w:val="000000"/>
                <w:sz w:val="22"/>
              </w:rPr>
              <w:t>三年级</w:t>
            </w:r>
          </w:p>
        </w:tc>
        <w:tc>
          <w:tcPr>
            <w:tcW w:w="453" w:type="dxa"/>
            <w:tcBorders>
              <w:top w:val="nil"/>
              <w:left w:val="nil"/>
              <w:bottom w:val="nil"/>
              <w:right w:val="nil"/>
            </w:tcBorders>
            <w:shd w:val="clear" w:color="auto" w:fill="auto"/>
            <w:noWrap/>
            <w:vAlign w:val="center"/>
            <w:hideMark/>
          </w:tcPr>
          <w:p w14:paraId="36C1C61E"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42DA4A42"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4B5FAC41"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30601121"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707DFED2" w14:textId="77777777" w:rsidR="006B1B66" w:rsidRPr="00CE7EDF" w:rsidRDefault="006B1B66" w:rsidP="00416241">
            <w:pPr>
              <w:jc w:val="center"/>
              <w:rPr>
                <w:color w:val="000000"/>
                <w:sz w:val="22"/>
              </w:rPr>
            </w:pPr>
            <w:r w:rsidRPr="00CE7EDF">
              <w:rPr>
                <w:rFonts w:hint="eastAsia"/>
                <w:color w:val="000000"/>
                <w:sz w:val="22"/>
              </w:rPr>
              <w:t xml:space="preserve">0.03 </w:t>
            </w:r>
          </w:p>
        </w:tc>
        <w:tc>
          <w:tcPr>
            <w:tcW w:w="803" w:type="dxa"/>
            <w:tcBorders>
              <w:top w:val="nil"/>
              <w:left w:val="nil"/>
              <w:bottom w:val="nil"/>
              <w:right w:val="nil"/>
            </w:tcBorders>
            <w:shd w:val="clear" w:color="auto" w:fill="auto"/>
            <w:noWrap/>
            <w:vAlign w:val="center"/>
            <w:hideMark/>
          </w:tcPr>
          <w:p w14:paraId="2CA5A458" w14:textId="77777777" w:rsidR="006B1B66" w:rsidRPr="00CE7EDF" w:rsidRDefault="006B1B66" w:rsidP="00416241">
            <w:pPr>
              <w:jc w:val="center"/>
              <w:rPr>
                <w:rFonts w:hint="eastAsia"/>
                <w:color w:val="000000"/>
                <w:sz w:val="22"/>
              </w:rPr>
            </w:pPr>
            <w:r w:rsidRPr="009009E5">
              <w:rPr>
                <w:color w:val="000000"/>
                <w:sz w:val="22"/>
              </w:rPr>
              <w:t>0.556</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699E86BA" w14:textId="77777777" w:rsidR="006B1B66" w:rsidRPr="00CE7EDF" w:rsidRDefault="006B1B66" w:rsidP="00416241">
            <w:pPr>
              <w:jc w:val="center"/>
              <w:rPr>
                <w:rFonts w:hint="eastAsia"/>
                <w:color w:val="000000"/>
                <w:sz w:val="22"/>
              </w:rPr>
            </w:pPr>
            <w:r w:rsidRPr="009009E5">
              <w:rPr>
                <w:color w:val="000000"/>
                <w:sz w:val="22"/>
              </w:rPr>
              <w:t>-1.120</w:t>
            </w:r>
          </w:p>
        </w:tc>
        <w:tc>
          <w:tcPr>
            <w:tcW w:w="1264" w:type="dxa"/>
            <w:tcBorders>
              <w:top w:val="nil"/>
              <w:left w:val="nil"/>
              <w:bottom w:val="nil"/>
              <w:right w:val="nil"/>
            </w:tcBorders>
            <w:shd w:val="clear" w:color="auto" w:fill="auto"/>
            <w:noWrap/>
            <w:vAlign w:val="center"/>
            <w:hideMark/>
          </w:tcPr>
          <w:p w14:paraId="01A387B5" w14:textId="77777777" w:rsidR="006B1B66" w:rsidRPr="00CE7EDF" w:rsidRDefault="006B1B66" w:rsidP="00416241">
            <w:pPr>
              <w:jc w:val="center"/>
              <w:rPr>
                <w:rFonts w:hint="eastAsia"/>
                <w:color w:val="000000"/>
                <w:sz w:val="22"/>
              </w:rPr>
            </w:pPr>
            <w:r w:rsidRPr="009009E5">
              <w:rPr>
                <w:color w:val="000000"/>
                <w:sz w:val="22"/>
              </w:rPr>
              <w:t>1.043</w:t>
            </w:r>
          </w:p>
        </w:tc>
        <w:tc>
          <w:tcPr>
            <w:tcW w:w="976" w:type="dxa"/>
            <w:tcBorders>
              <w:top w:val="nil"/>
              <w:left w:val="nil"/>
              <w:bottom w:val="nil"/>
              <w:right w:val="nil"/>
            </w:tcBorders>
            <w:shd w:val="clear" w:color="auto" w:fill="auto"/>
            <w:noWrap/>
            <w:vAlign w:val="center"/>
            <w:hideMark/>
          </w:tcPr>
          <w:p w14:paraId="7999E113" w14:textId="77777777" w:rsidR="006B1B66" w:rsidRPr="00CE7EDF" w:rsidRDefault="006B1B66" w:rsidP="00416241">
            <w:pPr>
              <w:jc w:val="center"/>
              <w:rPr>
                <w:rFonts w:hint="eastAsia"/>
                <w:color w:val="000000"/>
                <w:sz w:val="22"/>
              </w:rPr>
            </w:pPr>
            <w:r w:rsidRPr="00CE7EDF">
              <w:rPr>
                <w:rFonts w:hint="eastAsia"/>
                <w:color w:val="000000"/>
                <w:sz w:val="22"/>
              </w:rPr>
              <w:t xml:space="preserve">-0.05 </w:t>
            </w:r>
          </w:p>
        </w:tc>
      </w:tr>
      <w:tr w:rsidR="006B1B66" w:rsidRPr="00CE7EDF" w14:paraId="30EE01AF" w14:textId="77777777" w:rsidTr="006B1B66">
        <w:trPr>
          <w:trHeight w:val="187"/>
        </w:trPr>
        <w:tc>
          <w:tcPr>
            <w:tcW w:w="2026" w:type="dxa"/>
            <w:tcBorders>
              <w:top w:val="nil"/>
              <w:left w:val="nil"/>
              <w:bottom w:val="nil"/>
              <w:right w:val="nil"/>
            </w:tcBorders>
            <w:shd w:val="clear" w:color="auto" w:fill="auto"/>
            <w:noWrap/>
            <w:vAlign w:val="center"/>
            <w:hideMark/>
          </w:tcPr>
          <w:p w14:paraId="3C2E5B95"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597C3E8A" w14:textId="77777777" w:rsidR="006B1B66" w:rsidRPr="00CE7EDF" w:rsidRDefault="006B1B66" w:rsidP="00416241">
            <w:pPr>
              <w:jc w:val="center"/>
              <w:rPr>
                <w:color w:val="000000"/>
                <w:sz w:val="22"/>
              </w:rPr>
            </w:pPr>
            <w:r w:rsidRPr="00CE7EDF">
              <w:rPr>
                <w:rFonts w:hint="eastAsia"/>
                <w:color w:val="000000"/>
                <w:sz w:val="22"/>
              </w:rPr>
              <w:t>公立学校</w:t>
            </w:r>
          </w:p>
        </w:tc>
        <w:tc>
          <w:tcPr>
            <w:tcW w:w="453" w:type="dxa"/>
            <w:tcBorders>
              <w:top w:val="nil"/>
              <w:left w:val="nil"/>
              <w:bottom w:val="nil"/>
              <w:right w:val="nil"/>
            </w:tcBorders>
            <w:shd w:val="clear" w:color="auto" w:fill="auto"/>
            <w:noWrap/>
            <w:vAlign w:val="center"/>
            <w:hideMark/>
          </w:tcPr>
          <w:p w14:paraId="0E78250E"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3232334C"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4AE6C0B4"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117B87EB"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4B1A03A2" w14:textId="77777777" w:rsidR="006B1B66" w:rsidRPr="00CE7EDF" w:rsidRDefault="006B1B66" w:rsidP="00416241">
            <w:pPr>
              <w:jc w:val="center"/>
              <w:rPr>
                <w:color w:val="000000"/>
                <w:sz w:val="22"/>
              </w:rPr>
            </w:pPr>
            <w:r w:rsidRPr="001A22E0">
              <w:rPr>
                <w:color w:val="000000"/>
                <w:sz w:val="22"/>
              </w:rPr>
              <w:t>-0.002</w:t>
            </w:r>
          </w:p>
        </w:tc>
        <w:tc>
          <w:tcPr>
            <w:tcW w:w="803" w:type="dxa"/>
            <w:tcBorders>
              <w:top w:val="nil"/>
              <w:left w:val="nil"/>
              <w:bottom w:val="nil"/>
              <w:right w:val="nil"/>
            </w:tcBorders>
            <w:shd w:val="clear" w:color="auto" w:fill="auto"/>
            <w:noWrap/>
            <w:vAlign w:val="center"/>
            <w:hideMark/>
          </w:tcPr>
          <w:p w14:paraId="400A3FB5" w14:textId="77777777" w:rsidR="006B1B66" w:rsidRPr="00CE7EDF" w:rsidRDefault="006B1B66" w:rsidP="00416241">
            <w:pPr>
              <w:jc w:val="center"/>
              <w:rPr>
                <w:rFonts w:hint="eastAsia"/>
                <w:color w:val="000000"/>
                <w:sz w:val="22"/>
              </w:rPr>
            </w:pPr>
            <w:r w:rsidRPr="009009E5">
              <w:rPr>
                <w:color w:val="000000"/>
                <w:sz w:val="22"/>
              </w:rPr>
              <w:t>0.301</w:t>
            </w:r>
          </w:p>
        </w:tc>
        <w:tc>
          <w:tcPr>
            <w:tcW w:w="1264" w:type="dxa"/>
            <w:tcBorders>
              <w:top w:val="nil"/>
              <w:left w:val="nil"/>
              <w:bottom w:val="nil"/>
              <w:right w:val="nil"/>
            </w:tcBorders>
            <w:shd w:val="clear" w:color="auto" w:fill="auto"/>
            <w:noWrap/>
            <w:vAlign w:val="center"/>
            <w:hideMark/>
          </w:tcPr>
          <w:p w14:paraId="643AE522" w14:textId="77777777" w:rsidR="006B1B66" w:rsidRPr="00CE7EDF" w:rsidRDefault="006B1B66" w:rsidP="00416241">
            <w:pPr>
              <w:jc w:val="center"/>
              <w:rPr>
                <w:rFonts w:hint="eastAsia"/>
                <w:color w:val="000000"/>
                <w:sz w:val="22"/>
              </w:rPr>
            </w:pPr>
            <w:r w:rsidRPr="009009E5">
              <w:rPr>
                <w:color w:val="000000"/>
                <w:sz w:val="22"/>
              </w:rPr>
              <w:t>-0.523</w:t>
            </w:r>
          </w:p>
        </w:tc>
        <w:tc>
          <w:tcPr>
            <w:tcW w:w="1264" w:type="dxa"/>
            <w:tcBorders>
              <w:top w:val="nil"/>
              <w:left w:val="nil"/>
              <w:bottom w:val="nil"/>
              <w:right w:val="nil"/>
            </w:tcBorders>
            <w:shd w:val="clear" w:color="auto" w:fill="auto"/>
            <w:noWrap/>
            <w:vAlign w:val="center"/>
            <w:hideMark/>
          </w:tcPr>
          <w:p w14:paraId="42753626" w14:textId="77777777" w:rsidR="006B1B66" w:rsidRPr="00CE7EDF" w:rsidRDefault="006B1B66" w:rsidP="00416241">
            <w:pPr>
              <w:jc w:val="center"/>
              <w:rPr>
                <w:rFonts w:hint="eastAsia"/>
                <w:color w:val="000000"/>
                <w:sz w:val="22"/>
              </w:rPr>
            </w:pPr>
            <w:r w:rsidRPr="009009E5">
              <w:rPr>
                <w:color w:val="000000"/>
                <w:sz w:val="22"/>
              </w:rPr>
              <w:t>0.655</w:t>
            </w:r>
          </w:p>
        </w:tc>
        <w:tc>
          <w:tcPr>
            <w:tcW w:w="976" w:type="dxa"/>
            <w:tcBorders>
              <w:top w:val="nil"/>
              <w:left w:val="nil"/>
              <w:bottom w:val="nil"/>
              <w:right w:val="nil"/>
            </w:tcBorders>
            <w:shd w:val="clear" w:color="auto" w:fill="auto"/>
            <w:noWrap/>
            <w:vAlign w:val="center"/>
            <w:hideMark/>
          </w:tcPr>
          <w:p w14:paraId="25AB1FC1" w14:textId="77777777" w:rsidR="006B1B66" w:rsidRPr="00CE7EDF" w:rsidRDefault="006B1B66" w:rsidP="00416241">
            <w:pPr>
              <w:jc w:val="center"/>
              <w:rPr>
                <w:rFonts w:hint="eastAsia"/>
                <w:color w:val="000000"/>
                <w:sz w:val="22"/>
              </w:rPr>
            </w:pPr>
            <w:r w:rsidRPr="00CE7EDF">
              <w:rPr>
                <w:rFonts w:hint="eastAsia"/>
                <w:color w:val="000000"/>
                <w:sz w:val="22"/>
              </w:rPr>
              <w:t xml:space="preserve">0.24 </w:t>
            </w:r>
          </w:p>
        </w:tc>
      </w:tr>
      <w:tr w:rsidR="006B1B66" w:rsidRPr="00CE7EDF" w14:paraId="1C0D2C41" w14:textId="77777777" w:rsidTr="006B1B66">
        <w:trPr>
          <w:trHeight w:val="187"/>
        </w:trPr>
        <w:tc>
          <w:tcPr>
            <w:tcW w:w="2026" w:type="dxa"/>
            <w:tcBorders>
              <w:top w:val="nil"/>
              <w:left w:val="nil"/>
              <w:bottom w:val="nil"/>
              <w:right w:val="nil"/>
            </w:tcBorders>
            <w:shd w:val="clear" w:color="auto" w:fill="auto"/>
            <w:noWrap/>
            <w:vAlign w:val="center"/>
            <w:hideMark/>
          </w:tcPr>
          <w:p w14:paraId="35C376DC"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26B3990F" w14:textId="77777777" w:rsidR="006B1B66" w:rsidRPr="00CE7EDF" w:rsidRDefault="006B1B66" w:rsidP="00416241">
            <w:pPr>
              <w:jc w:val="center"/>
              <w:rPr>
                <w:color w:val="000000"/>
                <w:sz w:val="22"/>
              </w:rPr>
            </w:pPr>
            <w:r>
              <w:rPr>
                <w:rFonts w:hint="eastAsia"/>
                <w:color w:val="000000"/>
                <w:sz w:val="22"/>
              </w:rPr>
              <w:t>社交网站使用强度</w:t>
            </w:r>
          </w:p>
        </w:tc>
        <w:tc>
          <w:tcPr>
            <w:tcW w:w="453" w:type="dxa"/>
            <w:tcBorders>
              <w:top w:val="nil"/>
              <w:left w:val="nil"/>
              <w:bottom w:val="nil"/>
              <w:right w:val="nil"/>
            </w:tcBorders>
            <w:shd w:val="clear" w:color="auto" w:fill="auto"/>
            <w:noWrap/>
            <w:vAlign w:val="center"/>
            <w:hideMark/>
          </w:tcPr>
          <w:p w14:paraId="5303A4B2"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4DD22F1C"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136614F9"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4E3F5917"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6F49AFE1" w14:textId="77777777" w:rsidR="006B1B66" w:rsidRPr="00CE7EDF" w:rsidRDefault="006B1B66" w:rsidP="00416241">
            <w:pPr>
              <w:jc w:val="center"/>
              <w:rPr>
                <w:color w:val="000000"/>
                <w:sz w:val="22"/>
              </w:rPr>
            </w:pPr>
            <w:r w:rsidRPr="001A22E0">
              <w:rPr>
                <w:color w:val="000000"/>
                <w:sz w:val="22"/>
              </w:rPr>
              <w:t>0.358</w:t>
            </w:r>
            <w:r w:rsidRPr="00CE7EDF">
              <w:rPr>
                <w:rFonts w:hint="eastAsia"/>
                <w:color w:val="000000"/>
                <w:sz w:val="22"/>
              </w:rPr>
              <w:t xml:space="preserve"> </w:t>
            </w:r>
          </w:p>
        </w:tc>
        <w:tc>
          <w:tcPr>
            <w:tcW w:w="803" w:type="dxa"/>
            <w:tcBorders>
              <w:top w:val="nil"/>
              <w:left w:val="nil"/>
              <w:bottom w:val="nil"/>
              <w:right w:val="nil"/>
            </w:tcBorders>
            <w:shd w:val="clear" w:color="auto" w:fill="auto"/>
            <w:noWrap/>
            <w:vAlign w:val="center"/>
            <w:hideMark/>
          </w:tcPr>
          <w:p w14:paraId="78ED337C" w14:textId="77777777" w:rsidR="006B1B66" w:rsidRPr="00CE7EDF" w:rsidRDefault="006B1B66" w:rsidP="00416241">
            <w:pPr>
              <w:jc w:val="center"/>
              <w:rPr>
                <w:rFonts w:hint="eastAsia"/>
                <w:color w:val="000000"/>
                <w:sz w:val="22"/>
              </w:rPr>
            </w:pPr>
            <w:r w:rsidRPr="001A22E0">
              <w:rPr>
                <w:color w:val="000000"/>
                <w:sz w:val="22"/>
              </w:rPr>
              <w:t>0.215</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3EDD19DA" w14:textId="77777777" w:rsidR="006B1B66" w:rsidRPr="00CE7EDF" w:rsidRDefault="006B1B66" w:rsidP="00416241">
            <w:pPr>
              <w:jc w:val="center"/>
              <w:rPr>
                <w:rFonts w:hint="eastAsia"/>
                <w:color w:val="000000"/>
                <w:sz w:val="22"/>
              </w:rPr>
            </w:pPr>
            <w:r w:rsidRPr="001A22E0">
              <w:rPr>
                <w:color w:val="000000"/>
                <w:sz w:val="22"/>
              </w:rPr>
              <w:t>1.674</w:t>
            </w:r>
          </w:p>
        </w:tc>
        <w:tc>
          <w:tcPr>
            <w:tcW w:w="1264" w:type="dxa"/>
            <w:tcBorders>
              <w:top w:val="nil"/>
              <w:left w:val="nil"/>
              <w:bottom w:val="nil"/>
              <w:right w:val="nil"/>
            </w:tcBorders>
            <w:shd w:val="clear" w:color="auto" w:fill="auto"/>
            <w:noWrap/>
            <w:vAlign w:val="center"/>
            <w:hideMark/>
          </w:tcPr>
          <w:p w14:paraId="43359923" w14:textId="77777777" w:rsidR="006B1B66" w:rsidRPr="00CE7EDF" w:rsidRDefault="006B1B66" w:rsidP="00416241">
            <w:pPr>
              <w:jc w:val="center"/>
              <w:rPr>
                <w:rFonts w:hint="eastAsia"/>
                <w:color w:val="000000"/>
                <w:sz w:val="22"/>
              </w:rPr>
            </w:pPr>
            <w:r w:rsidRPr="001A22E0">
              <w:rPr>
                <w:color w:val="000000"/>
                <w:sz w:val="22"/>
              </w:rPr>
              <w:t>2.521</w:t>
            </w:r>
          </w:p>
        </w:tc>
        <w:tc>
          <w:tcPr>
            <w:tcW w:w="976" w:type="dxa"/>
            <w:tcBorders>
              <w:top w:val="nil"/>
              <w:left w:val="nil"/>
              <w:bottom w:val="nil"/>
              <w:right w:val="nil"/>
            </w:tcBorders>
            <w:shd w:val="clear" w:color="auto" w:fill="auto"/>
            <w:noWrap/>
            <w:vAlign w:val="center"/>
            <w:hideMark/>
          </w:tcPr>
          <w:p w14:paraId="7A409E7D" w14:textId="77777777" w:rsidR="006B1B66" w:rsidRPr="00CE7EDF" w:rsidRDefault="006B1B66" w:rsidP="00416241">
            <w:pPr>
              <w:jc w:val="center"/>
              <w:rPr>
                <w:rFonts w:hint="eastAsia"/>
                <w:color w:val="000000"/>
                <w:sz w:val="22"/>
              </w:rPr>
            </w:pPr>
            <w:r w:rsidRPr="00CE7EDF">
              <w:rPr>
                <w:rFonts w:hint="eastAsia"/>
                <w:color w:val="000000"/>
                <w:sz w:val="22"/>
              </w:rPr>
              <w:t>12.05</w:t>
            </w:r>
            <w:r w:rsidRPr="00CE7EDF">
              <w:rPr>
                <w:rFonts w:hint="eastAsia"/>
                <w:color w:val="000000"/>
                <w:sz w:val="22"/>
                <w:vertAlign w:val="superscript"/>
              </w:rPr>
              <w:t>***</w:t>
            </w:r>
          </w:p>
        </w:tc>
      </w:tr>
      <w:tr w:rsidR="006B1B66" w:rsidRPr="00CE7EDF" w14:paraId="38BD5F25" w14:textId="77777777" w:rsidTr="006B1B66">
        <w:trPr>
          <w:trHeight w:val="187"/>
        </w:trPr>
        <w:tc>
          <w:tcPr>
            <w:tcW w:w="2026" w:type="dxa"/>
            <w:tcBorders>
              <w:top w:val="nil"/>
              <w:left w:val="nil"/>
              <w:bottom w:val="nil"/>
              <w:right w:val="nil"/>
            </w:tcBorders>
            <w:shd w:val="clear" w:color="auto" w:fill="auto"/>
            <w:noWrap/>
            <w:vAlign w:val="center"/>
            <w:hideMark/>
          </w:tcPr>
          <w:p w14:paraId="4067836B" w14:textId="77777777" w:rsidR="006B1B66" w:rsidRPr="00CE7EDF" w:rsidRDefault="006B1B66" w:rsidP="00416241">
            <w:pPr>
              <w:jc w:val="center"/>
              <w:rPr>
                <w:rFonts w:hint="eastAsia"/>
                <w:color w:val="000000"/>
                <w:sz w:val="22"/>
              </w:rPr>
            </w:pPr>
            <w:r>
              <w:rPr>
                <w:color w:val="000000"/>
                <w:sz w:val="22"/>
              </w:rPr>
              <w:t xml:space="preserve"> </w:t>
            </w:r>
            <w:r>
              <w:rPr>
                <w:rFonts w:hint="eastAsia"/>
                <w:color w:val="000000"/>
                <w:sz w:val="22"/>
              </w:rPr>
              <w:t>创新行为</w:t>
            </w:r>
          </w:p>
        </w:tc>
        <w:tc>
          <w:tcPr>
            <w:tcW w:w="1440" w:type="dxa"/>
            <w:tcBorders>
              <w:top w:val="nil"/>
              <w:left w:val="nil"/>
              <w:bottom w:val="nil"/>
              <w:right w:val="nil"/>
            </w:tcBorders>
            <w:shd w:val="clear" w:color="auto" w:fill="auto"/>
            <w:noWrap/>
            <w:vAlign w:val="center"/>
            <w:hideMark/>
          </w:tcPr>
          <w:p w14:paraId="5E29767D" w14:textId="77777777" w:rsidR="006B1B66" w:rsidRPr="00CE7EDF" w:rsidRDefault="006B1B66" w:rsidP="00416241">
            <w:pPr>
              <w:jc w:val="center"/>
              <w:rPr>
                <w:rFonts w:hint="eastAsia"/>
                <w:color w:val="000000"/>
                <w:sz w:val="22"/>
              </w:rPr>
            </w:pPr>
          </w:p>
        </w:tc>
        <w:tc>
          <w:tcPr>
            <w:tcW w:w="453" w:type="dxa"/>
            <w:tcBorders>
              <w:top w:val="nil"/>
              <w:left w:val="nil"/>
              <w:bottom w:val="nil"/>
              <w:right w:val="nil"/>
            </w:tcBorders>
            <w:shd w:val="clear" w:color="auto" w:fill="auto"/>
            <w:noWrap/>
            <w:vAlign w:val="center"/>
            <w:hideMark/>
          </w:tcPr>
          <w:p w14:paraId="77B37259" w14:textId="77777777" w:rsidR="006B1B66" w:rsidRPr="00CE7EDF" w:rsidRDefault="006B1B66" w:rsidP="00416241">
            <w:pPr>
              <w:jc w:val="center"/>
              <w:rPr>
                <w:rFonts w:ascii="Times New Roman" w:eastAsia="Times New Roman" w:hAnsi="Times New Roman"/>
                <w:sz w:val="20"/>
                <w:szCs w:val="20"/>
              </w:rPr>
            </w:pPr>
          </w:p>
        </w:tc>
        <w:tc>
          <w:tcPr>
            <w:tcW w:w="688" w:type="dxa"/>
            <w:tcBorders>
              <w:top w:val="nil"/>
              <w:left w:val="nil"/>
              <w:bottom w:val="nil"/>
              <w:right w:val="nil"/>
            </w:tcBorders>
            <w:shd w:val="clear" w:color="auto" w:fill="auto"/>
            <w:noWrap/>
            <w:vAlign w:val="center"/>
            <w:hideMark/>
          </w:tcPr>
          <w:p w14:paraId="3A36B179" w14:textId="77777777" w:rsidR="006B1B66" w:rsidRPr="00CE7EDF" w:rsidRDefault="006B1B66" w:rsidP="00416241">
            <w:pPr>
              <w:jc w:val="center"/>
              <w:rPr>
                <w:color w:val="000000"/>
                <w:sz w:val="22"/>
              </w:rPr>
            </w:pPr>
            <w:r w:rsidRPr="00CE7EDF">
              <w:rPr>
                <w:rFonts w:hint="eastAsia"/>
                <w:color w:val="000000"/>
                <w:sz w:val="22"/>
              </w:rPr>
              <w:t xml:space="preserve">0.80 </w:t>
            </w:r>
          </w:p>
        </w:tc>
        <w:tc>
          <w:tcPr>
            <w:tcW w:w="734" w:type="dxa"/>
            <w:tcBorders>
              <w:top w:val="nil"/>
              <w:left w:val="nil"/>
              <w:bottom w:val="nil"/>
              <w:right w:val="nil"/>
            </w:tcBorders>
            <w:shd w:val="clear" w:color="auto" w:fill="auto"/>
            <w:noWrap/>
            <w:vAlign w:val="center"/>
            <w:hideMark/>
          </w:tcPr>
          <w:p w14:paraId="5F435396" w14:textId="77777777" w:rsidR="006B1B66" w:rsidRPr="00CE7EDF" w:rsidRDefault="006B1B66" w:rsidP="00416241">
            <w:pPr>
              <w:jc w:val="center"/>
              <w:rPr>
                <w:rFonts w:hint="eastAsia"/>
                <w:color w:val="000000"/>
                <w:sz w:val="22"/>
              </w:rPr>
            </w:pPr>
            <w:r w:rsidRPr="00CE7EDF">
              <w:rPr>
                <w:rFonts w:hint="eastAsia"/>
                <w:color w:val="000000"/>
                <w:sz w:val="22"/>
              </w:rPr>
              <w:t xml:space="preserve">0.63 </w:t>
            </w:r>
          </w:p>
        </w:tc>
        <w:tc>
          <w:tcPr>
            <w:tcW w:w="1114" w:type="dxa"/>
            <w:tcBorders>
              <w:top w:val="nil"/>
              <w:left w:val="nil"/>
              <w:bottom w:val="nil"/>
              <w:right w:val="nil"/>
            </w:tcBorders>
            <w:shd w:val="clear" w:color="auto" w:fill="auto"/>
            <w:noWrap/>
            <w:vAlign w:val="center"/>
            <w:hideMark/>
          </w:tcPr>
          <w:p w14:paraId="34EA7929" w14:textId="77777777" w:rsidR="006B1B66" w:rsidRPr="00CE7EDF" w:rsidRDefault="006B1B66" w:rsidP="00416241">
            <w:pPr>
              <w:jc w:val="center"/>
              <w:rPr>
                <w:rFonts w:hint="eastAsia"/>
                <w:color w:val="000000"/>
                <w:sz w:val="22"/>
              </w:rPr>
            </w:pPr>
            <w:r w:rsidRPr="00CE7EDF">
              <w:rPr>
                <w:rFonts w:hint="eastAsia"/>
                <w:color w:val="000000"/>
                <w:sz w:val="22"/>
              </w:rPr>
              <w:t>247.53</w:t>
            </w:r>
            <w:r w:rsidRPr="00CE7EDF">
              <w:rPr>
                <w:rFonts w:hint="eastAsia"/>
                <w:color w:val="000000"/>
                <w:sz w:val="22"/>
                <w:vertAlign w:val="superscript"/>
              </w:rPr>
              <w:t>***</w:t>
            </w:r>
          </w:p>
        </w:tc>
        <w:tc>
          <w:tcPr>
            <w:tcW w:w="918" w:type="dxa"/>
            <w:tcBorders>
              <w:top w:val="nil"/>
              <w:left w:val="nil"/>
              <w:bottom w:val="nil"/>
              <w:right w:val="nil"/>
            </w:tcBorders>
            <w:shd w:val="clear" w:color="auto" w:fill="auto"/>
            <w:noWrap/>
            <w:vAlign w:val="center"/>
            <w:hideMark/>
          </w:tcPr>
          <w:p w14:paraId="2236E14E" w14:textId="77777777" w:rsidR="006B1B66" w:rsidRPr="00CE7EDF" w:rsidRDefault="006B1B66" w:rsidP="00416241">
            <w:pPr>
              <w:jc w:val="center"/>
              <w:rPr>
                <w:rFonts w:hint="eastAsia"/>
                <w:color w:val="000000"/>
                <w:sz w:val="22"/>
              </w:rPr>
            </w:pPr>
          </w:p>
        </w:tc>
        <w:tc>
          <w:tcPr>
            <w:tcW w:w="803" w:type="dxa"/>
            <w:tcBorders>
              <w:top w:val="nil"/>
              <w:left w:val="nil"/>
              <w:bottom w:val="nil"/>
              <w:right w:val="nil"/>
            </w:tcBorders>
            <w:shd w:val="clear" w:color="auto" w:fill="auto"/>
            <w:noWrap/>
            <w:vAlign w:val="center"/>
            <w:hideMark/>
          </w:tcPr>
          <w:p w14:paraId="2E6E24C9" w14:textId="77777777" w:rsidR="006B1B66" w:rsidRPr="00CE7EDF" w:rsidRDefault="006B1B66" w:rsidP="00416241">
            <w:pPr>
              <w:jc w:val="cente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5285F661" w14:textId="77777777" w:rsidR="006B1B66" w:rsidRPr="00CE7EDF" w:rsidRDefault="006B1B66" w:rsidP="00416241">
            <w:pPr>
              <w:jc w:val="cente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7849CC63" w14:textId="77777777" w:rsidR="006B1B66" w:rsidRPr="00CE7EDF" w:rsidRDefault="006B1B66" w:rsidP="00416241">
            <w:pPr>
              <w:jc w:val="center"/>
              <w:rPr>
                <w:rFonts w:ascii="Times New Roman" w:eastAsia="Times New Roman" w:hAnsi="Times New Roman"/>
                <w:sz w:val="20"/>
                <w:szCs w:val="20"/>
              </w:rPr>
            </w:pPr>
          </w:p>
        </w:tc>
        <w:tc>
          <w:tcPr>
            <w:tcW w:w="976" w:type="dxa"/>
            <w:tcBorders>
              <w:top w:val="nil"/>
              <w:left w:val="nil"/>
              <w:bottom w:val="nil"/>
              <w:right w:val="nil"/>
            </w:tcBorders>
            <w:shd w:val="clear" w:color="auto" w:fill="auto"/>
            <w:noWrap/>
            <w:vAlign w:val="center"/>
            <w:hideMark/>
          </w:tcPr>
          <w:p w14:paraId="4232FA69" w14:textId="77777777" w:rsidR="006B1B66" w:rsidRPr="00CE7EDF" w:rsidRDefault="006B1B66" w:rsidP="00416241">
            <w:pPr>
              <w:jc w:val="center"/>
              <w:rPr>
                <w:rFonts w:ascii="Times New Roman" w:eastAsia="Times New Roman" w:hAnsi="Times New Roman"/>
                <w:sz w:val="20"/>
                <w:szCs w:val="20"/>
              </w:rPr>
            </w:pPr>
          </w:p>
        </w:tc>
      </w:tr>
      <w:tr w:rsidR="006B1B66" w:rsidRPr="00CE7EDF" w14:paraId="299D59BE" w14:textId="77777777" w:rsidTr="006B1B66">
        <w:trPr>
          <w:trHeight w:val="187"/>
        </w:trPr>
        <w:tc>
          <w:tcPr>
            <w:tcW w:w="2026" w:type="dxa"/>
            <w:tcBorders>
              <w:top w:val="nil"/>
              <w:left w:val="nil"/>
              <w:bottom w:val="nil"/>
              <w:right w:val="nil"/>
            </w:tcBorders>
            <w:shd w:val="clear" w:color="auto" w:fill="auto"/>
            <w:noWrap/>
            <w:vAlign w:val="center"/>
            <w:hideMark/>
          </w:tcPr>
          <w:p w14:paraId="53F7CF7A" w14:textId="77777777" w:rsidR="006B1B66" w:rsidRPr="00CE7EDF" w:rsidRDefault="006B1B66" w:rsidP="00416241">
            <w:pPr>
              <w:jc w:val="center"/>
              <w:rPr>
                <w:rFonts w:ascii="Times New Roman" w:eastAsia="Times New Roman" w:hAnsi="Times New Roman"/>
                <w:sz w:val="20"/>
                <w:szCs w:val="20"/>
              </w:rPr>
            </w:pPr>
          </w:p>
        </w:tc>
        <w:tc>
          <w:tcPr>
            <w:tcW w:w="1440" w:type="dxa"/>
            <w:tcBorders>
              <w:top w:val="nil"/>
              <w:left w:val="nil"/>
              <w:bottom w:val="nil"/>
              <w:right w:val="nil"/>
            </w:tcBorders>
            <w:shd w:val="clear" w:color="auto" w:fill="auto"/>
            <w:noWrap/>
            <w:vAlign w:val="center"/>
            <w:hideMark/>
          </w:tcPr>
          <w:p w14:paraId="64DF6EA2" w14:textId="77777777" w:rsidR="006B1B66" w:rsidRPr="00CE7EDF" w:rsidRDefault="006B1B66" w:rsidP="00416241">
            <w:pPr>
              <w:jc w:val="center"/>
              <w:rPr>
                <w:color w:val="000000"/>
                <w:sz w:val="22"/>
              </w:rPr>
            </w:pPr>
            <w:r w:rsidRPr="00CE7EDF">
              <w:rPr>
                <w:rFonts w:hint="eastAsia"/>
                <w:color w:val="000000"/>
                <w:sz w:val="22"/>
              </w:rPr>
              <w:t>男性</w:t>
            </w:r>
          </w:p>
        </w:tc>
        <w:tc>
          <w:tcPr>
            <w:tcW w:w="453" w:type="dxa"/>
            <w:tcBorders>
              <w:top w:val="nil"/>
              <w:left w:val="nil"/>
              <w:bottom w:val="nil"/>
              <w:right w:val="nil"/>
            </w:tcBorders>
            <w:shd w:val="clear" w:color="auto" w:fill="auto"/>
            <w:noWrap/>
            <w:vAlign w:val="center"/>
            <w:hideMark/>
          </w:tcPr>
          <w:p w14:paraId="6AA42B98"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372951E4"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47377257"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352A5DA1"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3556C427" w14:textId="77777777" w:rsidR="006B1B66" w:rsidRPr="00CE7EDF" w:rsidRDefault="006B1B66" w:rsidP="00416241">
            <w:pPr>
              <w:jc w:val="center"/>
              <w:rPr>
                <w:color w:val="000000"/>
                <w:sz w:val="22"/>
              </w:rPr>
            </w:pPr>
            <w:r w:rsidRPr="00741300">
              <w:rPr>
                <w:color w:val="000000"/>
                <w:sz w:val="22"/>
              </w:rPr>
              <w:t>0.042</w:t>
            </w:r>
          </w:p>
        </w:tc>
        <w:tc>
          <w:tcPr>
            <w:tcW w:w="803" w:type="dxa"/>
            <w:tcBorders>
              <w:top w:val="nil"/>
              <w:left w:val="nil"/>
              <w:bottom w:val="nil"/>
              <w:right w:val="nil"/>
            </w:tcBorders>
            <w:shd w:val="clear" w:color="auto" w:fill="auto"/>
            <w:noWrap/>
            <w:vAlign w:val="center"/>
            <w:hideMark/>
          </w:tcPr>
          <w:p w14:paraId="5CAFDDC3" w14:textId="77777777" w:rsidR="006B1B66" w:rsidRPr="00CE7EDF" w:rsidRDefault="006B1B66" w:rsidP="00416241">
            <w:pPr>
              <w:jc w:val="center"/>
              <w:rPr>
                <w:rFonts w:hint="eastAsia"/>
                <w:color w:val="000000"/>
                <w:sz w:val="22"/>
              </w:rPr>
            </w:pPr>
            <w:r w:rsidRPr="00CE7EDF">
              <w:rPr>
                <w:rFonts w:hint="eastAsia"/>
                <w:color w:val="000000"/>
                <w:sz w:val="22"/>
              </w:rPr>
              <w:t xml:space="preserve">0.23 </w:t>
            </w:r>
          </w:p>
        </w:tc>
        <w:tc>
          <w:tcPr>
            <w:tcW w:w="1264" w:type="dxa"/>
            <w:tcBorders>
              <w:top w:val="nil"/>
              <w:left w:val="nil"/>
              <w:bottom w:val="nil"/>
              <w:right w:val="nil"/>
            </w:tcBorders>
            <w:shd w:val="clear" w:color="auto" w:fill="auto"/>
            <w:noWrap/>
            <w:vAlign w:val="center"/>
            <w:hideMark/>
          </w:tcPr>
          <w:p w14:paraId="61DB7A9F" w14:textId="77777777" w:rsidR="006B1B66" w:rsidRPr="00CE7EDF" w:rsidRDefault="006B1B66" w:rsidP="00416241">
            <w:pPr>
              <w:jc w:val="center"/>
              <w:rPr>
                <w:rFonts w:hint="eastAsia"/>
                <w:color w:val="000000"/>
                <w:sz w:val="22"/>
              </w:rPr>
            </w:pPr>
            <w:r w:rsidRPr="000354BB">
              <w:rPr>
                <w:color w:val="000000"/>
                <w:sz w:val="22"/>
              </w:rPr>
              <w:t>0.049</w:t>
            </w:r>
          </w:p>
        </w:tc>
        <w:tc>
          <w:tcPr>
            <w:tcW w:w="1264" w:type="dxa"/>
            <w:tcBorders>
              <w:top w:val="nil"/>
              <w:left w:val="nil"/>
              <w:bottom w:val="nil"/>
              <w:right w:val="nil"/>
            </w:tcBorders>
            <w:shd w:val="clear" w:color="auto" w:fill="auto"/>
            <w:noWrap/>
            <w:vAlign w:val="center"/>
            <w:hideMark/>
          </w:tcPr>
          <w:p w14:paraId="3BFC1E79" w14:textId="77777777" w:rsidR="006B1B66" w:rsidRPr="00CE7EDF" w:rsidRDefault="006B1B66" w:rsidP="00416241">
            <w:pPr>
              <w:jc w:val="center"/>
              <w:rPr>
                <w:rFonts w:hint="eastAsia"/>
                <w:color w:val="000000"/>
                <w:sz w:val="22"/>
              </w:rPr>
            </w:pPr>
            <w:r w:rsidRPr="000354BB">
              <w:rPr>
                <w:color w:val="000000"/>
                <w:sz w:val="22"/>
              </w:rPr>
              <w:t>0.924</w:t>
            </w:r>
            <w:r w:rsidRPr="00CE7EDF">
              <w:rPr>
                <w:rFonts w:hint="eastAsia"/>
                <w:color w:val="000000"/>
                <w:sz w:val="22"/>
              </w:rPr>
              <w:t xml:space="preserve"> </w:t>
            </w:r>
          </w:p>
        </w:tc>
        <w:tc>
          <w:tcPr>
            <w:tcW w:w="976" w:type="dxa"/>
            <w:tcBorders>
              <w:top w:val="nil"/>
              <w:left w:val="nil"/>
              <w:bottom w:val="nil"/>
              <w:right w:val="nil"/>
            </w:tcBorders>
            <w:shd w:val="clear" w:color="auto" w:fill="auto"/>
            <w:noWrap/>
            <w:vAlign w:val="center"/>
            <w:hideMark/>
          </w:tcPr>
          <w:p w14:paraId="5229D356" w14:textId="77777777" w:rsidR="006B1B66" w:rsidRPr="00CE7EDF" w:rsidRDefault="006B1B66" w:rsidP="00416241">
            <w:pPr>
              <w:jc w:val="center"/>
              <w:rPr>
                <w:rFonts w:hint="eastAsia"/>
                <w:color w:val="000000"/>
                <w:sz w:val="22"/>
              </w:rPr>
            </w:pPr>
            <w:r w:rsidRPr="00CE7EDF">
              <w:rPr>
                <w:rFonts w:hint="eastAsia"/>
                <w:color w:val="000000"/>
                <w:sz w:val="22"/>
              </w:rPr>
              <w:t>2.12</w:t>
            </w:r>
            <w:r w:rsidRPr="00CE7EDF">
              <w:rPr>
                <w:rFonts w:hint="eastAsia"/>
                <w:color w:val="000000"/>
                <w:sz w:val="22"/>
                <w:vertAlign w:val="superscript"/>
              </w:rPr>
              <w:t>*</w:t>
            </w:r>
          </w:p>
        </w:tc>
      </w:tr>
      <w:tr w:rsidR="006B1B66" w:rsidRPr="00CE7EDF" w14:paraId="045A2FAA" w14:textId="77777777" w:rsidTr="006B1B66">
        <w:trPr>
          <w:trHeight w:val="187"/>
        </w:trPr>
        <w:tc>
          <w:tcPr>
            <w:tcW w:w="2026" w:type="dxa"/>
            <w:tcBorders>
              <w:top w:val="nil"/>
              <w:left w:val="nil"/>
              <w:bottom w:val="nil"/>
              <w:right w:val="nil"/>
            </w:tcBorders>
            <w:shd w:val="clear" w:color="auto" w:fill="auto"/>
            <w:noWrap/>
            <w:vAlign w:val="center"/>
            <w:hideMark/>
          </w:tcPr>
          <w:p w14:paraId="14889D27"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58018D73" w14:textId="77777777" w:rsidR="006B1B66" w:rsidRPr="00CE7EDF" w:rsidRDefault="006B1B66" w:rsidP="00416241">
            <w:pPr>
              <w:jc w:val="center"/>
              <w:rPr>
                <w:color w:val="000000"/>
                <w:sz w:val="22"/>
              </w:rPr>
            </w:pPr>
            <w:r w:rsidRPr="00CE7EDF">
              <w:rPr>
                <w:rFonts w:hint="eastAsia"/>
                <w:color w:val="000000"/>
                <w:sz w:val="22"/>
              </w:rPr>
              <w:t>一年级</w:t>
            </w:r>
          </w:p>
        </w:tc>
        <w:tc>
          <w:tcPr>
            <w:tcW w:w="453" w:type="dxa"/>
            <w:tcBorders>
              <w:top w:val="nil"/>
              <w:left w:val="nil"/>
              <w:bottom w:val="nil"/>
              <w:right w:val="nil"/>
            </w:tcBorders>
            <w:shd w:val="clear" w:color="auto" w:fill="auto"/>
            <w:noWrap/>
            <w:vAlign w:val="center"/>
            <w:hideMark/>
          </w:tcPr>
          <w:p w14:paraId="4E9C5C07"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5F835DEB"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4DB6F75B"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7F3C48FA"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46C8A6BD" w14:textId="77777777" w:rsidR="006B1B66" w:rsidRPr="00CE7EDF" w:rsidRDefault="006B1B66" w:rsidP="00416241">
            <w:pPr>
              <w:jc w:val="center"/>
              <w:rPr>
                <w:color w:val="000000"/>
                <w:sz w:val="22"/>
              </w:rPr>
            </w:pPr>
            <w:r w:rsidRPr="00741300">
              <w:rPr>
                <w:color w:val="000000"/>
                <w:sz w:val="22"/>
              </w:rPr>
              <w:t>-0.010</w:t>
            </w:r>
          </w:p>
        </w:tc>
        <w:tc>
          <w:tcPr>
            <w:tcW w:w="803" w:type="dxa"/>
            <w:tcBorders>
              <w:top w:val="nil"/>
              <w:left w:val="nil"/>
              <w:bottom w:val="nil"/>
              <w:right w:val="nil"/>
            </w:tcBorders>
            <w:shd w:val="clear" w:color="auto" w:fill="auto"/>
            <w:noWrap/>
            <w:vAlign w:val="center"/>
            <w:hideMark/>
          </w:tcPr>
          <w:p w14:paraId="1AB18DAF" w14:textId="77777777" w:rsidR="006B1B66" w:rsidRPr="00CE7EDF" w:rsidRDefault="006B1B66" w:rsidP="00416241">
            <w:pPr>
              <w:jc w:val="center"/>
              <w:rPr>
                <w:rFonts w:hint="eastAsia"/>
                <w:color w:val="000000"/>
                <w:sz w:val="22"/>
              </w:rPr>
            </w:pPr>
            <w:r w:rsidRPr="000354BB">
              <w:rPr>
                <w:color w:val="000000"/>
                <w:sz w:val="22"/>
              </w:rPr>
              <w:t>0.387</w:t>
            </w:r>
          </w:p>
        </w:tc>
        <w:tc>
          <w:tcPr>
            <w:tcW w:w="1264" w:type="dxa"/>
            <w:tcBorders>
              <w:top w:val="nil"/>
              <w:left w:val="nil"/>
              <w:bottom w:val="nil"/>
              <w:right w:val="nil"/>
            </w:tcBorders>
            <w:shd w:val="clear" w:color="auto" w:fill="auto"/>
            <w:noWrap/>
            <w:vAlign w:val="center"/>
            <w:hideMark/>
          </w:tcPr>
          <w:p w14:paraId="28953111" w14:textId="77777777" w:rsidR="006B1B66" w:rsidRPr="00CE7EDF" w:rsidRDefault="006B1B66" w:rsidP="00416241">
            <w:pPr>
              <w:jc w:val="center"/>
              <w:rPr>
                <w:rFonts w:hint="eastAsia"/>
                <w:color w:val="000000"/>
                <w:sz w:val="22"/>
              </w:rPr>
            </w:pPr>
            <w:r w:rsidRPr="000354BB">
              <w:rPr>
                <w:color w:val="000000"/>
                <w:sz w:val="22"/>
              </w:rPr>
              <w:t>-0.862</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7E881F61" w14:textId="77777777" w:rsidR="006B1B66" w:rsidRPr="00CE7EDF" w:rsidRDefault="006B1B66" w:rsidP="00416241">
            <w:pPr>
              <w:jc w:val="center"/>
              <w:rPr>
                <w:rFonts w:hint="eastAsia"/>
                <w:color w:val="000000"/>
                <w:sz w:val="22"/>
              </w:rPr>
            </w:pPr>
            <w:r w:rsidRPr="000354BB">
              <w:rPr>
                <w:color w:val="000000"/>
                <w:sz w:val="22"/>
              </w:rPr>
              <w:t>0.645</w:t>
            </w:r>
          </w:p>
        </w:tc>
        <w:tc>
          <w:tcPr>
            <w:tcW w:w="976" w:type="dxa"/>
            <w:tcBorders>
              <w:top w:val="nil"/>
              <w:left w:val="nil"/>
              <w:bottom w:val="nil"/>
              <w:right w:val="nil"/>
            </w:tcBorders>
            <w:shd w:val="clear" w:color="auto" w:fill="auto"/>
            <w:noWrap/>
            <w:vAlign w:val="center"/>
            <w:hideMark/>
          </w:tcPr>
          <w:p w14:paraId="4728D402" w14:textId="77777777" w:rsidR="006B1B66" w:rsidRPr="00CE7EDF" w:rsidRDefault="006B1B66" w:rsidP="00416241">
            <w:pPr>
              <w:jc w:val="center"/>
              <w:rPr>
                <w:rFonts w:hint="eastAsia"/>
                <w:color w:val="000000"/>
                <w:sz w:val="22"/>
              </w:rPr>
            </w:pPr>
            <w:r w:rsidRPr="00CE7EDF">
              <w:rPr>
                <w:rFonts w:hint="eastAsia"/>
                <w:color w:val="000000"/>
                <w:sz w:val="22"/>
              </w:rPr>
              <w:t xml:space="preserve">-0.32 </w:t>
            </w:r>
          </w:p>
        </w:tc>
      </w:tr>
      <w:tr w:rsidR="006B1B66" w:rsidRPr="00CE7EDF" w14:paraId="3A8B6DC1" w14:textId="77777777" w:rsidTr="006B1B66">
        <w:trPr>
          <w:trHeight w:val="187"/>
        </w:trPr>
        <w:tc>
          <w:tcPr>
            <w:tcW w:w="2026" w:type="dxa"/>
            <w:tcBorders>
              <w:top w:val="nil"/>
              <w:left w:val="nil"/>
              <w:bottom w:val="nil"/>
              <w:right w:val="nil"/>
            </w:tcBorders>
            <w:shd w:val="clear" w:color="auto" w:fill="auto"/>
            <w:noWrap/>
            <w:vAlign w:val="center"/>
            <w:hideMark/>
          </w:tcPr>
          <w:p w14:paraId="12E3458E"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33F0264A" w14:textId="77777777" w:rsidR="006B1B66" w:rsidRPr="00CE7EDF" w:rsidRDefault="006B1B66" w:rsidP="00416241">
            <w:pPr>
              <w:jc w:val="center"/>
              <w:rPr>
                <w:color w:val="000000"/>
                <w:sz w:val="22"/>
              </w:rPr>
            </w:pPr>
            <w:r w:rsidRPr="00CE7EDF">
              <w:rPr>
                <w:rFonts w:hint="eastAsia"/>
                <w:color w:val="000000"/>
                <w:sz w:val="22"/>
              </w:rPr>
              <w:t>二年级</w:t>
            </w:r>
          </w:p>
        </w:tc>
        <w:tc>
          <w:tcPr>
            <w:tcW w:w="453" w:type="dxa"/>
            <w:tcBorders>
              <w:top w:val="nil"/>
              <w:left w:val="nil"/>
              <w:bottom w:val="nil"/>
              <w:right w:val="nil"/>
            </w:tcBorders>
            <w:shd w:val="clear" w:color="auto" w:fill="auto"/>
            <w:noWrap/>
            <w:vAlign w:val="center"/>
            <w:hideMark/>
          </w:tcPr>
          <w:p w14:paraId="1EF9A639"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6A6A9B2B"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16CF9EE2"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360F0AE9"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7A225911" w14:textId="77777777" w:rsidR="006B1B66" w:rsidRPr="00CE7EDF" w:rsidRDefault="006B1B66" w:rsidP="00416241">
            <w:pPr>
              <w:jc w:val="center"/>
              <w:rPr>
                <w:color w:val="000000"/>
                <w:sz w:val="22"/>
              </w:rPr>
            </w:pPr>
            <w:r w:rsidRPr="00741300">
              <w:rPr>
                <w:color w:val="000000"/>
                <w:sz w:val="22"/>
              </w:rPr>
              <w:t>-0.033</w:t>
            </w:r>
          </w:p>
        </w:tc>
        <w:tc>
          <w:tcPr>
            <w:tcW w:w="803" w:type="dxa"/>
            <w:tcBorders>
              <w:top w:val="nil"/>
              <w:left w:val="nil"/>
              <w:bottom w:val="nil"/>
              <w:right w:val="nil"/>
            </w:tcBorders>
            <w:shd w:val="clear" w:color="auto" w:fill="auto"/>
            <w:noWrap/>
            <w:vAlign w:val="center"/>
            <w:hideMark/>
          </w:tcPr>
          <w:p w14:paraId="12BFEBDF" w14:textId="77777777" w:rsidR="006B1B66" w:rsidRPr="00CE7EDF" w:rsidRDefault="006B1B66" w:rsidP="00416241">
            <w:pPr>
              <w:jc w:val="center"/>
              <w:rPr>
                <w:rFonts w:hint="eastAsia"/>
                <w:color w:val="000000"/>
                <w:sz w:val="22"/>
              </w:rPr>
            </w:pPr>
            <w:r w:rsidRPr="000354BB">
              <w:rPr>
                <w:color w:val="000000"/>
                <w:sz w:val="22"/>
              </w:rPr>
              <w:t>0.375</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67C885E1" w14:textId="77777777" w:rsidR="006B1B66" w:rsidRPr="00CE7EDF" w:rsidRDefault="006B1B66" w:rsidP="00416241">
            <w:pPr>
              <w:jc w:val="center"/>
              <w:rPr>
                <w:rFonts w:hint="eastAsia"/>
                <w:color w:val="000000"/>
                <w:sz w:val="22"/>
              </w:rPr>
            </w:pPr>
            <w:r w:rsidRPr="000354BB">
              <w:rPr>
                <w:color w:val="000000"/>
                <w:sz w:val="22"/>
              </w:rPr>
              <w:t>-1.124</w:t>
            </w:r>
          </w:p>
        </w:tc>
        <w:tc>
          <w:tcPr>
            <w:tcW w:w="1264" w:type="dxa"/>
            <w:tcBorders>
              <w:top w:val="nil"/>
              <w:left w:val="nil"/>
              <w:bottom w:val="nil"/>
              <w:right w:val="nil"/>
            </w:tcBorders>
            <w:shd w:val="clear" w:color="auto" w:fill="auto"/>
            <w:noWrap/>
            <w:vAlign w:val="center"/>
            <w:hideMark/>
          </w:tcPr>
          <w:p w14:paraId="12C4E79A" w14:textId="77777777" w:rsidR="006B1B66" w:rsidRPr="00CE7EDF" w:rsidRDefault="006B1B66" w:rsidP="00416241">
            <w:pPr>
              <w:jc w:val="center"/>
              <w:rPr>
                <w:rFonts w:hint="eastAsia"/>
                <w:color w:val="000000"/>
                <w:sz w:val="22"/>
              </w:rPr>
            </w:pPr>
            <w:r w:rsidRPr="000354BB">
              <w:rPr>
                <w:color w:val="000000"/>
                <w:sz w:val="22"/>
              </w:rPr>
              <w:t>0.350</w:t>
            </w:r>
          </w:p>
        </w:tc>
        <w:tc>
          <w:tcPr>
            <w:tcW w:w="976" w:type="dxa"/>
            <w:tcBorders>
              <w:top w:val="nil"/>
              <w:left w:val="nil"/>
              <w:bottom w:val="nil"/>
              <w:right w:val="nil"/>
            </w:tcBorders>
            <w:shd w:val="clear" w:color="auto" w:fill="auto"/>
            <w:noWrap/>
            <w:vAlign w:val="center"/>
            <w:hideMark/>
          </w:tcPr>
          <w:p w14:paraId="26F5B0C6" w14:textId="77777777" w:rsidR="006B1B66" w:rsidRPr="00CE7EDF" w:rsidRDefault="006B1B66" w:rsidP="00416241">
            <w:pPr>
              <w:jc w:val="center"/>
              <w:rPr>
                <w:rFonts w:hint="eastAsia"/>
                <w:color w:val="000000"/>
                <w:sz w:val="22"/>
              </w:rPr>
            </w:pPr>
            <w:r w:rsidRPr="00CE7EDF">
              <w:rPr>
                <w:rFonts w:hint="eastAsia"/>
                <w:color w:val="000000"/>
                <w:sz w:val="22"/>
              </w:rPr>
              <w:t xml:space="preserve">-1.05 </w:t>
            </w:r>
          </w:p>
        </w:tc>
      </w:tr>
      <w:tr w:rsidR="006B1B66" w:rsidRPr="00CE7EDF" w14:paraId="694BCAA6" w14:textId="77777777" w:rsidTr="006B1B66">
        <w:trPr>
          <w:trHeight w:val="187"/>
        </w:trPr>
        <w:tc>
          <w:tcPr>
            <w:tcW w:w="2026" w:type="dxa"/>
            <w:tcBorders>
              <w:top w:val="nil"/>
              <w:left w:val="nil"/>
              <w:bottom w:val="nil"/>
              <w:right w:val="nil"/>
            </w:tcBorders>
            <w:shd w:val="clear" w:color="auto" w:fill="auto"/>
            <w:noWrap/>
            <w:vAlign w:val="center"/>
            <w:hideMark/>
          </w:tcPr>
          <w:p w14:paraId="11FE4614"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62D3333F" w14:textId="77777777" w:rsidR="006B1B66" w:rsidRPr="00CE7EDF" w:rsidRDefault="006B1B66" w:rsidP="00416241">
            <w:pPr>
              <w:jc w:val="center"/>
              <w:rPr>
                <w:color w:val="000000"/>
                <w:sz w:val="22"/>
              </w:rPr>
            </w:pPr>
            <w:r w:rsidRPr="00CE7EDF">
              <w:rPr>
                <w:rFonts w:hint="eastAsia"/>
                <w:color w:val="000000"/>
                <w:sz w:val="22"/>
              </w:rPr>
              <w:t>三年级</w:t>
            </w:r>
          </w:p>
        </w:tc>
        <w:tc>
          <w:tcPr>
            <w:tcW w:w="453" w:type="dxa"/>
            <w:tcBorders>
              <w:top w:val="nil"/>
              <w:left w:val="nil"/>
              <w:bottom w:val="nil"/>
              <w:right w:val="nil"/>
            </w:tcBorders>
            <w:shd w:val="clear" w:color="auto" w:fill="auto"/>
            <w:noWrap/>
            <w:vAlign w:val="center"/>
            <w:hideMark/>
          </w:tcPr>
          <w:p w14:paraId="5B61EAC0"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5677B30C"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491CB165"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6CCE47F4"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40AB5ACB" w14:textId="77777777" w:rsidR="006B1B66" w:rsidRPr="00CE7EDF" w:rsidRDefault="006B1B66" w:rsidP="00416241">
            <w:pPr>
              <w:jc w:val="center"/>
              <w:rPr>
                <w:color w:val="000000"/>
                <w:sz w:val="22"/>
              </w:rPr>
            </w:pPr>
            <w:r w:rsidRPr="00741300">
              <w:rPr>
                <w:color w:val="000000"/>
                <w:sz w:val="22"/>
              </w:rPr>
              <w:t>-0.005</w:t>
            </w:r>
          </w:p>
        </w:tc>
        <w:tc>
          <w:tcPr>
            <w:tcW w:w="803" w:type="dxa"/>
            <w:tcBorders>
              <w:top w:val="nil"/>
              <w:left w:val="nil"/>
              <w:bottom w:val="nil"/>
              <w:right w:val="nil"/>
            </w:tcBorders>
            <w:shd w:val="clear" w:color="auto" w:fill="auto"/>
            <w:noWrap/>
            <w:vAlign w:val="center"/>
            <w:hideMark/>
          </w:tcPr>
          <w:p w14:paraId="08C70108" w14:textId="77777777" w:rsidR="006B1B66" w:rsidRPr="00CE7EDF" w:rsidRDefault="006B1B66" w:rsidP="00416241">
            <w:pPr>
              <w:jc w:val="center"/>
              <w:rPr>
                <w:rFonts w:hint="eastAsia"/>
                <w:color w:val="000000"/>
                <w:sz w:val="22"/>
              </w:rPr>
            </w:pPr>
            <w:r w:rsidRPr="000354BB">
              <w:rPr>
                <w:color w:val="000000"/>
                <w:sz w:val="22"/>
              </w:rPr>
              <w:t>0.375</w:t>
            </w:r>
          </w:p>
        </w:tc>
        <w:tc>
          <w:tcPr>
            <w:tcW w:w="1264" w:type="dxa"/>
            <w:tcBorders>
              <w:top w:val="nil"/>
              <w:left w:val="nil"/>
              <w:bottom w:val="nil"/>
              <w:right w:val="nil"/>
            </w:tcBorders>
            <w:shd w:val="clear" w:color="auto" w:fill="auto"/>
            <w:noWrap/>
            <w:vAlign w:val="center"/>
            <w:hideMark/>
          </w:tcPr>
          <w:p w14:paraId="557F36DE" w14:textId="77777777" w:rsidR="006B1B66" w:rsidRPr="00CE7EDF" w:rsidRDefault="006B1B66" w:rsidP="00416241">
            <w:pPr>
              <w:jc w:val="center"/>
              <w:rPr>
                <w:rFonts w:hint="eastAsia"/>
                <w:color w:val="000000"/>
                <w:sz w:val="22"/>
              </w:rPr>
            </w:pPr>
            <w:r w:rsidRPr="000354BB">
              <w:rPr>
                <w:color w:val="000000"/>
                <w:sz w:val="22"/>
              </w:rPr>
              <w:t>-0.940</w:t>
            </w:r>
          </w:p>
        </w:tc>
        <w:tc>
          <w:tcPr>
            <w:tcW w:w="1264" w:type="dxa"/>
            <w:tcBorders>
              <w:top w:val="nil"/>
              <w:left w:val="nil"/>
              <w:bottom w:val="nil"/>
              <w:right w:val="nil"/>
            </w:tcBorders>
            <w:shd w:val="clear" w:color="auto" w:fill="auto"/>
            <w:noWrap/>
            <w:vAlign w:val="center"/>
            <w:hideMark/>
          </w:tcPr>
          <w:p w14:paraId="0C68CDE0" w14:textId="77777777" w:rsidR="006B1B66" w:rsidRPr="00CE7EDF" w:rsidRDefault="006B1B66" w:rsidP="00416241">
            <w:pPr>
              <w:jc w:val="center"/>
              <w:rPr>
                <w:rFonts w:hint="eastAsia"/>
                <w:color w:val="000000"/>
                <w:sz w:val="22"/>
              </w:rPr>
            </w:pPr>
            <w:r w:rsidRPr="000354BB">
              <w:rPr>
                <w:color w:val="000000"/>
                <w:sz w:val="22"/>
              </w:rPr>
              <w:t>0.802</w:t>
            </w:r>
          </w:p>
        </w:tc>
        <w:tc>
          <w:tcPr>
            <w:tcW w:w="976" w:type="dxa"/>
            <w:tcBorders>
              <w:top w:val="nil"/>
              <w:left w:val="nil"/>
              <w:bottom w:val="nil"/>
              <w:right w:val="nil"/>
            </w:tcBorders>
            <w:shd w:val="clear" w:color="auto" w:fill="auto"/>
            <w:noWrap/>
            <w:vAlign w:val="center"/>
            <w:hideMark/>
          </w:tcPr>
          <w:p w14:paraId="2BAEBB14" w14:textId="77777777" w:rsidR="006B1B66" w:rsidRPr="00CE7EDF" w:rsidRDefault="006B1B66" w:rsidP="00416241">
            <w:pPr>
              <w:jc w:val="center"/>
              <w:rPr>
                <w:rFonts w:hint="eastAsia"/>
                <w:color w:val="000000"/>
                <w:sz w:val="22"/>
              </w:rPr>
            </w:pPr>
            <w:r w:rsidRPr="00CE7EDF">
              <w:rPr>
                <w:rFonts w:hint="eastAsia"/>
                <w:color w:val="000000"/>
                <w:sz w:val="22"/>
              </w:rPr>
              <w:t xml:space="preserve">-0.19 </w:t>
            </w:r>
          </w:p>
        </w:tc>
      </w:tr>
      <w:tr w:rsidR="006B1B66" w:rsidRPr="00CE7EDF" w14:paraId="1CF03B9E" w14:textId="77777777" w:rsidTr="006B1B66">
        <w:trPr>
          <w:trHeight w:val="187"/>
        </w:trPr>
        <w:tc>
          <w:tcPr>
            <w:tcW w:w="2026" w:type="dxa"/>
            <w:tcBorders>
              <w:top w:val="nil"/>
              <w:left w:val="nil"/>
              <w:bottom w:val="nil"/>
              <w:right w:val="nil"/>
            </w:tcBorders>
            <w:shd w:val="clear" w:color="auto" w:fill="auto"/>
            <w:noWrap/>
            <w:vAlign w:val="center"/>
            <w:hideMark/>
          </w:tcPr>
          <w:p w14:paraId="1BAA4116"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6D8FA95A" w14:textId="77777777" w:rsidR="006B1B66" w:rsidRPr="00CE7EDF" w:rsidRDefault="006B1B66" w:rsidP="00416241">
            <w:pPr>
              <w:jc w:val="center"/>
              <w:rPr>
                <w:color w:val="000000"/>
                <w:sz w:val="22"/>
              </w:rPr>
            </w:pPr>
            <w:r w:rsidRPr="00CE7EDF">
              <w:rPr>
                <w:rFonts w:hint="eastAsia"/>
                <w:color w:val="000000"/>
                <w:sz w:val="22"/>
              </w:rPr>
              <w:t>公立学校</w:t>
            </w:r>
          </w:p>
        </w:tc>
        <w:tc>
          <w:tcPr>
            <w:tcW w:w="453" w:type="dxa"/>
            <w:tcBorders>
              <w:top w:val="nil"/>
              <w:left w:val="nil"/>
              <w:bottom w:val="nil"/>
              <w:right w:val="nil"/>
            </w:tcBorders>
            <w:shd w:val="clear" w:color="auto" w:fill="auto"/>
            <w:noWrap/>
            <w:vAlign w:val="center"/>
            <w:hideMark/>
          </w:tcPr>
          <w:p w14:paraId="3B60E306"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0EF22471"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7A6CAC8F"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3624DBEB"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3F15847D" w14:textId="77777777" w:rsidR="006B1B66" w:rsidRPr="00CE7EDF" w:rsidRDefault="006B1B66" w:rsidP="00416241">
            <w:pPr>
              <w:jc w:val="center"/>
              <w:rPr>
                <w:color w:val="000000"/>
                <w:sz w:val="22"/>
              </w:rPr>
            </w:pPr>
            <w:r w:rsidRPr="00741300">
              <w:rPr>
                <w:color w:val="000000"/>
                <w:sz w:val="22"/>
              </w:rPr>
              <w:t>0.022</w:t>
            </w:r>
            <w:r w:rsidRPr="00CE7EDF">
              <w:rPr>
                <w:rFonts w:hint="eastAsia"/>
                <w:color w:val="000000"/>
                <w:sz w:val="22"/>
              </w:rPr>
              <w:t xml:space="preserve"> </w:t>
            </w:r>
          </w:p>
        </w:tc>
        <w:tc>
          <w:tcPr>
            <w:tcW w:w="803" w:type="dxa"/>
            <w:tcBorders>
              <w:top w:val="nil"/>
              <w:left w:val="nil"/>
              <w:bottom w:val="nil"/>
              <w:right w:val="nil"/>
            </w:tcBorders>
            <w:shd w:val="clear" w:color="auto" w:fill="auto"/>
            <w:noWrap/>
            <w:vAlign w:val="center"/>
            <w:hideMark/>
          </w:tcPr>
          <w:p w14:paraId="37887924" w14:textId="77777777" w:rsidR="006B1B66" w:rsidRPr="00CE7EDF" w:rsidRDefault="006B1B66" w:rsidP="00416241">
            <w:pPr>
              <w:jc w:val="center"/>
              <w:rPr>
                <w:rFonts w:hint="eastAsia"/>
                <w:color w:val="000000"/>
                <w:sz w:val="22"/>
              </w:rPr>
            </w:pPr>
            <w:r w:rsidRPr="000354BB">
              <w:rPr>
                <w:color w:val="000000"/>
                <w:sz w:val="22"/>
              </w:rPr>
              <w:t>0.255</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099C29BB" w14:textId="77777777" w:rsidR="006B1B66" w:rsidRPr="00CE7EDF" w:rsidRDefault="006B1B66" w:rsidP="00416241">
            <w:pPr>
              <w:jc w:val="center"/>
              <w:rPr>
                <w:rFonts w:hint="eastAsia"/>
                <w:color w:val="000000"/>
                <w:sz w:val="22"/>
              </w:rPr>
            </w:pPr>
            <w:r w:rsidRPr="000354BB">
              <w:rPr>
                <w:color w:val="000000"/>
                <w:sz w:val="22"/>
              </w:rPr>
              <w:t>-0.249</w:t>
            </w:r>
          </w:p>
        </w:tc>
        <w:tc>
          <w:tcPr>
            <w:tcW w:w="1264" w:type="dxa"/>
            <w:tcBorders>
              <w:top w:val="nil"/>
              <w:left w:val="nil"/>
              <w:bottom w:val="nil"/>
              <w:right w:val="nil"/>
            </w:tcBorders>
            <w:shd w:val="clear" w:color="auto" w:fill="auto"/>
            <w:noWrap/>
            <w:vAlign w:val="center"/>
            <w:hideMark/>
          </w:tcPr>
          <w:p w14:paraId="46F9A1A2" w14:textId="77777777" w:rsidR="006B1B66" w:rsidRPr="00CE7EDF" w:rsidRDefault="006B1B66" w:rsidP="00416241">
            <w:pPr>
              <w:jc w:val="center"/>
              <w:rPr>
                <w:rFonts w:hint="eastAsia"/>
                <w:color w:val="000000"/>
                <w:sz w:val="22"/>
              </w:rPr>
            </w:pPr>
            <w:r w:rsidRPr="000354BB">
              <w:rPr>
                <w:color w:val="000000"/>
                <w:sz w:val="22"/>
              </w:rPr>
              <w:t>0.752</w:t>
            </w:r>
          </w:p>
        </w:tc>
        <w:tc>
          <w:tcPr>
            <w:tcW w:w="976" w:type="dxa"/>
            <w:tcBorders>
              <w:top w:val="nil"/>
              <w:left w:val="nil"/>
              <w:bottom w:val="nil"/>
              <w:right w:val="nil"/>
            </w:tcBorders>
            <w:shd w:val="clear" w:color="auto" w:fill="auto"/>
            <w:noWrap/>
            <w:vAlign w:val="center"/>
            <w:hideMark/>
          </w:tcPr>
          <w:p w14:paraId="71BA8E41" w14:textId="77777777" w:rsidR="006B1B66" w:rsidRPr="00CE7EDF" w:rsidRDefault="006B1B66" w:rsidP="00416241">
            <w:pPr>
              <w:jc w:val="center"/>
              <w:rPr>
                <w:rFonts w:hint="eastAsia"/>
                <w:color w:val="000000"/>
                <w:sz w:val="22"/>
              </w:rPr>
            </w:pPr>
            <w:r w:rsidRPr="00CE7EDF">
              <w:rPr>
                <w:rFonts w:hint="eastAsia"/>
                <w:color w:val="000000"/>
                <w:sz w:val="22"/>
              </w:rPr>
              <w:t xml:space="preserve">1.05 </w:t>
            </w:r>
          </w:p>
        </w:tc>
      </w:tr>
      <w:tr w:rsidR="006B1B66" w:rsidRPr="00CE7EDF" w14:paraId="7F8C224B" w14:textId="77777777" w:rsidTr="006B1B66">
        <w:trPr>
          <w:trHeight w:val="187"/>
        </w:trPr>
        <w:tc>
          <w:tcPr>
            <w:tcW w:w="2026" w:type="dxa"/>
            <w:tcBorders>
              <w:top w:val="nil"/>
              <w:left w:val="nil"/>
              <w:bottom w:val="nil"/>
              <w:right w:val="nil"/>
            </w:tcBorders>
            <w:shd w:val="clear" w:color="auto" w:fill="auto"/>
            <w:noWrap/>
            <w:vAlign w:val="center"/>
            <w:hideMark/>
          </w:tcPr>
          <w:p w14:paraId="472BD45F" w14:textId="77777777" w:rsidR="006B1B66" w:rsidRPr="00CE7EDF" w:rsidRDefault="006B1B66" w:rsidP="00416241">
            <w:pPr>
              <w:jc w:val="center"/>
              <w:rPr>
                <w:rFonts w:hint="eastAsia"/>
                <w:color w:val="000000"/>
                <w:sz w:val="22"/>
              </w:rPr>
            </w:pPr>
          </w:p>
        </w:tc>
        <w:tc>
          <w:tcPr>
            <w:tcW w:w="1440" w:type="dxa"/>
            <w:tcBorders>
              <w:top w:val="nil"/>
              <w:left w:val="nil"/>
              <w:bottom w:val="nil"/>
              <w:right w:val="nil"/>
            </w:tcBorders>
            <w:shd w:val="clear" w:color="auto" w:fill="auto"/>
            <w:noWrap/>
            <w:vAlign w:val="center"/>
            <w:hideMark/>
          </w:tcPr>
          <w:p w14:paraId="777F0E49" w14:textId="77777777" w:rsidR="006B1B66" w:rsidRPr="00CE7EDF" w:rsidRDefault="006B1B66" w:rsidP="00416241">
            <w:pPr>
              <w:jc w:val="center"/>
              <w:rPr>
                <w:color w:val="000000"/>
                <w:sz w:val="22"/>
              </w:rPr>
            </w:pPr>
            <w:r>
              <w:rPr>
                <w:rFonts w:hint="eastAsia"/>
                <w:color w:val="000000"/>
                <w:sz w:val="22"/>
              </w:rPr>
              <w:t>社交网站使用强度</w:t>
            </w:r>
          </w:p>
        </w:tc>
        <w:tc>
          <w:tcPr>
            <w:tcW w:w="453" w:type="dxa"/>
            <w:tcBorders>
              <w:top w:val="nil"/>
              <w:left w:val="nil"/>
              <w:bottom w:val="nil"/>
              <w:right w:val="nil"/>
            </w:tcBorders>
            <w:shd w:val="clear" w:color="auto" w:fill="auto"/>
            <w:noWrap/>
            <w:vAlign w:val="center"/>
            <w:hideMark/>
          </w:tcPr>
          <w:p w14:paraId="6053F530" w14:textId="77777777" w:rsidR="006B1B66" w:rsidRPr="00CE7EDF" w:rsidRDefault="006B1B66" w:rsidP="00416241">
            <w:pPr>
              <w:jc w:val="center"/>
              <w:rPr>
                <w:rFonts w:hint="eastAsia"/>
                <w:color w:val="000000"/>
                <w:sz w:val="22"/>
              </w:rPr>
            </w:pPr>
          </w:p>
        </w:tc>
        <w:tc>
          <w:tcPr>
            <w:tcW w:w="688" w:type="dxa"/>
            <w:tcBorders>
              <w:top w:val="nil"/>
              <w:left w:val="nil"/>
              <w:bottom w:val="nil"/>
              <w:right w:val="nil"/>
            </w:tcBorders>
            <w:shd w:val="clear" w:color="auto" w:fill="auto"/>
            <w:noWrap/>
            <w:vAlign w:val="center"/>
            <w:hideMark/>
          </w:tcPr>
          <w:p w14:paraId="0FF21738" w14:textId="77777777" w:rsidR="006B1B66" w:rsidRPr="00CE7EDF" w:rsidRDefault="006B1B66" w:rsidP="00416241">
            <w:pPr>
              <w:jc w:val="cente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55717E95" w14:textId="77777777" w:rsidR="006B1B66" w:rsidRPr="00CE7EDF" w:rsidRDefault="006B1B66" w:rsidP="00416241">
            <w:pPr>
              <w:jc w:val="cente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7E11FFA7" w14:textId="77777777" w:rsidR="006B1B66" w:rsidRPr="00CE7EDF" w:rsidRDefault="006B1B66" w:rsidP="00416241">
            <w:pPr>
              <w:jc w:val="cente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1389AE98" w14:textId="77777777" w:rsidR="006B1B66" w:rsidRPr="00CE7EDF" w:rsidRDefault="006B1B66" w:rsidP="00416241">
            <w:pPr>
              <w:jc w:val="center"/>
              <w:rPr>
                <w:color w:val="000000"/>
                <w:sz w:val="22"/>
              </w:rPr>
            </w:pPr>
            <w:r w:rsidRPr="00741300">
              <w:rPr>
                <w:color w:val="000000"/>
                <w:sz w:val="22"/>
              </w:rPr>
              <w:t>0.050</w:t>
            </w:r>
          </w:p>
        </w:tc>
        <w:tc>
          <w:tcPr>
            <w:tcW w:w="803" w:type="dxa"/>
            <w:tcBorders>
              <w:top w:val="nil"/>
              <w:left w:val="nil"/>
              <w:bottom w:val="nil"/>
              <w:right w:val="nil"/>
            </w:tcBorders>
            <w:shd w:val="clear" w:color="auto" w:fill="auto"/>
            <w:noWrap/>
            <w:vAlign w:val="center"/>
            <w:hideMark/>
          </w:tcPr>
          <w:p w14:paraId="23FBB9B0" w14:textId="77777777" w:rsidR="006B1B66" w:rsidRPr="00CE7EDF" w:rsidRDefault="006B1B66" w:rsidP="00416241">
            <w:pPr>
              <w:jc w:val="center"/>
              <w:rPr>
                <w:rFonts w:hint="eastAsia"/>
                <w:color w:val="000000"/>
                <w:sz w:val="22"/>
              </w:rPr>
            </w:pPr>
            <w:r w:rsidRPr="00741300">
              <w:rPr>
                <w:color w:val="000000"/>
                <w:sz w:val="22"/>
              </w:rPr>
              <w:t>0.171</w:t>
            </w:r>
          </w:p>
        </w:tc>
        <w:tc>
          <w:tcPr>
            <w:tcW w:w="1264" w:type="dxa"/>
            <w:tcBorders>
              <w:top w:val="nil"/>
              <w:left w:val="nil"/>
              <w:bottom w:val="nil"/>
              <w:right w:val="nil"/>
            </w:tcBorders>
            <w:shd w:val="clear" w:color="auto" w:fill="auto"/>
            <w:noWrap/>
            <w:vAlign w:val="center"/>
            <w:hideMark/>
          </w:tcPr>
          <w:p w14:paraId="0B0F5ED2" w14:textId="77777777" w:rsidR="006B1B66" w:rsidRPr="00CE7EDF" w:rsidRDefault="006B1B66" w:rsidP="00416241">
            <w:pPr>
              <w:jc w:val="center"/>
              <w:rPr>
                <w:rFonts w:hint="eastAsia"/>
                <w:color w:val="000000"/>
                <w:sz w:val="22"/>
              </w:rPr>
            </w:pPr>
            <w:r w:rsidRPr="000354BB">
              <w:rPr>
                <w:color w:val="000000"/>
                <w:sz w:val="22"/>
              </w:rPr>
              <w:t>0.045</w:t>
            </w:r>
            <w:r w:rsidRPr="00CE7EDF">
              <w:rPr>
                <w:rFonts w:hint="eastAsia"/>
                <w:color w:val="000000"/>
                <w:sz w:val="22"/>
              </w:rPr>
              <w:t xml:space="preserve"> </w:t>
            </w:r>
          </w:p>
        </w:tc>
        <w:tc>
          <w:tcPr>
            <w:tcW w:w="1264" w:type="dxa"/>
            <w:tcBorders>
              <w:top w:val="nil"/>
              <w:left w:val="nil"/>
              <w:bottom w:val="nil"/>
              <w:right w:val="nil"/>
            </w:tcBorders>
            <w:shd w:val="clear" w:color="auto" w:fill="auto"/>
            <w:noWrap/>
            <w:vAlign w:val="center"/>
            <w:hideMark/>
          </w:tcPr>
          <w:p w14:paraId="67B55582" w14:textId="77777777" w:rsidR="006B1B66" w:rsidRPr="00CE7EDF" w:rsidRDefault="006B1B66" w:rsidP="00416241">
            <w:pPr>
              <w:jc w:val="center"/>
              <w:rPr>
                <w:rFonts w:hint="eastAsia"/>
                <w:color w:val="000000"/>
                <w:sz w:val="22"/>
              </w:rPr>
            </w:pPr>
            <w:r w:rsidRPr="000354BB">
              <w:rPr>
                <w:color w:val="000000"/>
                <w:sz w:val="22"/>
              </w:rPr>
              <w:t>0.709</w:t>
            </w:r>
          </w:p>
        </w:tc>
        <w:tc>
          <w:tcPr>
            <w:tcW w:w="976" w:type="dxa"/>
            <w:tcBorders>
              <w:top w:val="nil"/>
              <w:left w:val="nil"/>
              <w:bottom w:val="nil"/>
              <w:right w:val="nil"/>
            </w:tcBorders>
            <w:shd w:val="clear" w:color="auto" w:fill="auto"/>
            <w:noWrap/>
            <w:vAlign w:val="center"/>
            <w:hideMark/>
          </w:tcPr>
          <w:p w14:paraId="329E5769" w14:textId="77777777" w:rsidR="006B1B66" w:rsidRPr="00CE7EDF" w:rsidRDefault="006B1B66" w:rsidP="00416241">
            <w:pPr>
              <w:jc w:val="center"/>
              <w:rPr>
                <w:rFonts w:hint="eastAsia"/>
                <w:color w:val="000000"/>
                <w:sz w:val="22"/>
              </w:rPr>
            </w:pPr>
            <w:r w:rsidRPr="00CE7EDF">
              <w:rPr>
                <w:rFonts w:hint="eastAsia"/>
                <w:color w:val="000000"/>
                <w:sz w:val="22"/>
              </w:rPr>
              <w:t>2.40</w:t>
            </w:r>
            <w:r w:rsidRPr="00CE7EDF">
              <w:rPr>
                <w:rFonts w:hint="eastAsia"/>
                <w:color w:val="000000"/>
                <w:sz w:val="22"/>
                <w:vertAlign w:val="superscript"/>
              </w:rPr>
              <w:t>*</w:t>
            </w:r>
          </w:p>
        </w:tc>
      </w:tr>
      <w:tr w:rsidR="006B1B66" w:rsidRPr="00CE7EDF" w14:paraId="01A8AF21" w14:textId="77777777" w:rsidTr="006B1B66">
        <w:trPr>
          <w:trHeight w:val="195"/>
        </w:trPr>
        <w:tc>
          <w:tcPr>
            <w:tcW w:w="2026" w:type="dxa"/>
            <w:tcBorders>
              <w:top w:val="nil"/>
              <w:left w:val="nil"/>
              <w:bottom w:val="single" w:sz="8" w:space="0" w:color="auto"/>
              <w:right w:val="nil"/>
            </w:tcBorders>
            <w:shd w:val="clear" w:color="auto" w:fill="auto"/>
            <w:noWrap/>
            <w:vAlign w:val="center"/>
            <w:hideMark/>
          </w:tcPr>
          <w:p w14:paraId="3E0C9E91" w14:textId="77777777" w:rsidR="006B1B66" w:rsidRPr="00CE7EDF" w:rsidRDefault="006B1B66" w:rsidP="00416241">
            <w:pPr>
              <w:jc w:val="center"/>
              <w:rPr>
                <w:rFonts w:hint="eastAsia"/>
                <w:color w:val="000000"/>
                <w:sz w:val="22"/>
              </w:rPr>
            </w:pPr>
            <w:r w:rsidRPr="00CE7EDF">
              <w:rPr>
                <w:rFonts w:hint="eastAsia"/>
                <w:color w:val="000000"/>
                <w:sz w:val="22"/>
              </w:rPr>
              <w:t xml:space="preserve">　</w:t>
            </w:r>
          </w:p>
        </w:tc>
        <w:tc>
          <w:tcPr>
            <w:tcW w:w="1440" w:type="dxa"/>
            <w:tcBorders>
              <w:top w:val="nil"/>
              <w:left w:val="nil"/>
              <w:bottom w:val="single" w:sz="8" w:space="0" w:color="auto"/>
              <w:right w:val="nil"/>
            </w:tcBorders>
            <w:shd w:val="clear" w:color="auto" w:fill="auto"/>
            <w:noWrap/>
            <w:vAlign w:val="center"/>
            <w:hideMark/>
          </w:tcPr>
          <w:p w14:paraId="052BFC51" w14:textId="77777777" w:rsidR="006B1B66" w:rsidRPr="00CE7EDF" w:rsidRDefault="006B1B66" w:rsidP="00416241">
            <w:pPr>
              <w:jc w:val="center"/>
              <w:rPr>
                <w:rFonts w:hint="eastAsia"/>
                <w:color w:val="000000"/>
                <w:sz w:val="22"/>
              </w:rPr>
            </w:pPr>
            <w:r>
              <w:rPr>
                <w:rFonts w:hint="eastAsia"/>
                <w:color w:val="000000"/>
                <w:sz w:val="22"/>
              </w:rPr>
              <w:t>创新自我效能感</w:t>
            </w:r>
          </w:p>
        </w:tc>
        <w:tc>
          <w:tcPr>
            <w:tcW w:w="453" w:type="dxa"/>
            <w:tcBorders>
              <w:top w:val="nil"/>
              <w:left w:val="nil"/>
              <w:bottom w:val="single" w:sz="8" w:space="0" w:color="auto"/>
              <w:right w:val="nil"/>
            </w:tcBorders>
            <w:shd w:val="clear" w:color="auto" w:fill="auto"/>
            <w:noWrap/>
            <w:vAlign w:val="center"/>
            <w:hideMark/>
          </w:tcPr>
          <w:p w14:paraId="037B6886" w14:textId="77777777" w:rsidR="006B1B66" w:rsidRPr="00CE7EDF" w:rsidRDefault="006B1B66" w:rsidP="00416241">
            <w:pPr>
              <w:rPr>
                <w:rFonts w:hint="eastAsia"/>
                <w:color w:val="000000"/>
                <w:sz w:val="22"/>
              </w:rPr>
            </w:pPr>
            <w:r w:rsidRPr="00CE7EDF">
              <w:rPr>
                <w:rFonts w:hint="eastAsia"/>
                <w:color w:val="000000"/>
                <w:sz w:val="22"/>
              </w:rPr>
              <w:t xml:space="preserve">　</w:t>
            </w:r>
          </w:p>
        </w:tc>
        <w:tc>
          <w:tcPr>
            <w:tcW w:w="688" w:type="dxa"/>
            <w:tcBorders>
              <w:top w:val="nil"/>
              <w:left w:val="nil"/>
              <w:bottom w:val="single" w:sz="8" w:space="0" w:color="auto"/>
              <w:right w:val="nil"/>
            </w:tcBorders>
            <w:shd w:val="clear" w:color="auto" w:fill="auto"/>
            <w:noWrap/>
            <w:vAlign w:val="center"/>
            <w:hideMark/>
          </w:tcPr>
          <w:p w14:paraId="30659FE4" w14:textId="77777777" w:rsidR="006B1B66" w:rsidRPr="00CE7EDF" w:rsidRDefault="006B1B66" w:rsidP="00416241">
            <w:pPr>
              <w:rPr>
                <w:rFonts w:hint="eastAsia"/>
                <w:color w:val="000000"/>
                <w:sz w:val="22"/>
              </w:rPr>
            </w:pPr>
            <w:r w:rsidRPr="00CE7EDF">
              <w:rPr>
                <w:rFonts w:hint="eastAsia"/>
                <w:color w:val="000000"/>
                <w:sz w:val="22"/>
              </w:rPr>
              <w:t xml:space="preserve">　</w:t>
            </w:r>
          </w:p>
        </w:tc>
        <w:tc>
          <w:tcPr>
            <w:tcW w:w="734" w:type="dxa"/>
            <w:tcBorders>
              <w:top w:val="nil"/>
              <w:left w:val="nil"/>
              <w:bottom w:val="single" w:sz="8" w:space="0" w:color="auto"/>
              <w:right w:val="nil"/>
            </w:tcBorders>
            <w:shd w:val="clear" w:color="auto" w:fill="auto"/>
            <w:noWrap/>
            <w:vAlign w:val="center"/>
            <w:hideMark/>
          </w:tcPr>
          <w:p w14:paraId="45B3C50B" w14:textId="77777777" w:rsidR="006B1B66" w:rsidRPr="00CE7EDF" w:rsidRDefault="006B1B66" w:rsidP="00416241">
            <w:pPr>
              <w:rPr>
                <w:rFonts w:hint="eastAsia"/>
                <w:color w:val="000000"/>
                <w:sz w:val="22"/>
              </w:rPr>
            </w:pPr>
            <w:r w:rsidRPr="00CE7EDF">
              <w:rPr>
                <w:rFonts w:hint="eastAsia"/>
                <w:color w:val="000000"/>
                <w:sz w:val="22"/>
              </w:rPr>
              <w:t xml:space="preserve">　</w:t>
            </w:r>
          </w:p>
        </w:tc>
        <w:tc>
          <w:tcPr>
            <w:tcW w:w="1114" w:type="dxa"/>
            <w:tcBorders>
              <w:top w:val="nil"/>
              <w:left w:val="nil"/>
              <w:bottom w:val="single" w:sz="8" w:space="0" w:color="auto"/>
              <w:right w:val="nil"/>
            </w:tcBorders>
            <w:shd w:val="clear" w:color="auto" w:fill="auto"/>
            <w:noWrap/>
            <w:vAlign w:val="center"/>
            <w:hideMark/>
          </w:tcPr>
          <w:p w14:paraId="1C9B2152" w14:textId="77777777" w:rsidR="006B1B66" w:rsidRPr="00CE7EDF" w:rsidRDefault="006B1B66" w:rsidP="00416241">
            <w:pPr>
              <w:rPr>
                <w:rFonts w:hint="eastAsia"/>
                <w:color w:val="000000"/>
                <w:sz w:val="22"/>
              </w:rPr>
            </w:pPr>
            <w:r w:rsidRPr="00CE7EDF">
              <w:rPr>
                <w:rFonts w:hint="eastAsia"/>
                <w:color w:val="000000"/>
                <w:sz w:val="22"/>
              </w:rPr>
              <w:t xml:space="preserve">　</w:t>
            </w:r>
          </w:p>
        </w:tc>
        <w:tc>
          <w:tcPr>
            <w:tcW w:w="918" w:type="dxa"/>
            <w:tcBorders>
              <w:top w:val="nil"/>
              <w:left w:val="nil"/>
              <w:bottom w:val="single" w:sz="8" w:space="0" w:color="auto"/>
              <w:right w:val="nil"/>
            </w:tcBorders>
            <w:shd w:val="clear" w:color="auto" w:fill="auto"/>
            <w:noWrap/>
            <w:vAlign w:val="center"/>
            <w:hideMark/>
          </w:tcPr>
          <w:p w14:paraId="065A16F7" w14:textId="77777777" w:rsidR="006B1B66" w:rsidRPr="00CE7EDF" w:rsidRDefault="006B1B66" w:rsidP="00416241">
            <w:pPr>
              <w:jc w:val="center"/>
              <w:rPr>
                <w:rFonts w:hint="eastAsia"/>
                <w:color w:val="000000"/>
                <w:sz w:val="22"/>
              </w:rPr>
            </w:pPr>
            <w:r w:rsidRPr="00741300">
              <w:rPr>
                <w:color w:val="000000"/>
                <w:sz w:val="22"/>
              </w:rPr>
              <w:t>0.767</w:t>
            </w:r>
            <w:r w:rsidRPr="00CE7EDF">
              <w:rPr>
                <w:rFonts w:hint="eastAsia"/>
                <w:color w:val="000000"/>
                <w:sz w:val="22"/>
              </w:rPr>
              <w:t xml:space="preserve"> </w:t>
            </w:r>
          </w:p>
        </w:tc>
        <w:tc>
          <w:tcPr>
            <w:tcW w:w="803" w:type="dxa"/>
            <w:tcBorders>
              <w:top w:val="nil"/>
              <w:left w:val="nil"/>
              <w:bottom w:val="single" w:sz="8" w:space="0" w:color="auto"/>
              <w:right w:val="nil"/>
            </w:tcBorders>
            <w:shd w:val="clear" w:color="auto" w:fill="auto"/>
            <w:noWrap/>
            <w:vAlign w:val="center"/>
            <w:hideMark/>
          </w:tcPr>
          <w:p w14:paraId="492FC2D8" w14:textId="77777777" w:rsidR="006B1B66" w:rsidRPr="00CE7EDF" w:rsidRDefault="006B1B66" w:rsidP="00416241">
            <w:pPr>
              <w:jc w:val="center"/>
              <w:rPr>
                <w:rFonts w:hint="eastAsia"/>
                <w:color w:val="000000"/>
                <w:sz w:val="22"/>
              </w:rPr>
            </w:pPr>
            <w:r w:rsidRPr="00741300">
              <w:rPr>
                <w:color w:val="000000"/>
                <w:sz w:val="22"/>
              </w:rPr>
              <w:t>0.029</w:t>
            </w:r>
            <w:r w:rsidRPr="00CE7EDF">
              <w:rPr>
                <w:rFonts w:hint="eastAsia"/>
                <w:color w:val="000000"/>
                <w:sz w:val="22"/>
              </w:rPr>
              <w:t xml:space="preserve"> </w:t>
            </w:r>
          </w:p>
        </w:tc>
        <w:tc>
          <w:tcPr>
            <w:tcW w:w="1264" w:type="dxa"/>
            <w:tcBorders>
              <w:top w:val="nil"/>
              <w:left w:val="nil"/>
              <w:bottom w:val="single" w:sz="8" w:space="0" w:color="auto"/>
              <w:right w:val="nil"/>
            </w:tcBorders>
            <w:shd w:val="clear" w:color="auto" w:fill="auto"/>
            <w:noWrap/>
            <w:vAlign w:val="center"/>
            <w:hideMark/>
          </w:tcPr>
          <w:p w14:paraId="4852AC63" w14:textId="77777777" w:rsidR="006B1B66" w:rsidRPr="00CE7EDF" w:rsidRDefault="006B1B66" w:rsidP="00416241">
            <w:pPr>
              <w:jc w:val="center"/>
              <w:rPr>
                <w:rFonts w:hint="eastAsia"/>
                <w:color w:val="000000"/>
                <w:sz w:val="22"/>
              </w:rPr>
            </w:pPr>
            <w:r w:rsidRPr="000354BB">
              <w:rPr>
                <w:color w:val="000000"/>
                <w:sz w:val="22"/>
              </w:rPr>
              <w:t>0.908</w:t>
            </w:r>
          </w:p>
        </w:tc>
        <w:tc>
          <w:tcPr>
            <w:tcW w:w="1264" w:type="dxa"/>
            <w:tcBorders>
              <w:top w:val="nil"/>
              <w:left w:val="nil"/>
              <w:bottom w:val="single" w:sz="8" w:space="0" w:color="auto"/>
              <w:right w:val="nil"/>
            </w:tcBorders>
            <w:shd w:val="clear" w:color="auto" w:fill="auto"/>
            <w:noWrap/>
            <w:vAlign w:val="center"/>
            <w:hideMark/>
          </w:tcPr>
          <w:p w14:paraId="26AC3C97" w14:textId="77777777" w:rsidR="006B1B66" w:rsidRPr="00CE7EDF" w:rsidRDefault="006B1B66" w:rsidP="00416241">
            <w:pPr>
              <w:jc w:val="center"/>
              <w:rPr>
                <w:rFonts w:hint="eastAsia"/>
                <w:color w:val="000000"/>
                <w:sz w:val="22"/>
              </w:rPr>
            </w:pPr>
            <w:r w:rsidRPr="000354BB">
              <w:rPr>
                <w:color w:val="000000"/>
                <w:sz w:val="22"/>
              </w:rPr>
              <w:t>1.022</w:t>
            </w:r>
          </w:p>
        </w:tc>
        <w:tc>
          <w:tcPr>
            <w:tcW w:w="976" w:type="dxa"/>
            <w:tcBorders>
              <w:top w:val="nil"/>
              <w:left w:val="nil"/>
              <w:bottom w:val="single" w:sz="8" w:space="0" w:color="auto"/>
              <w:right w:val="nil"/>
            </w:tcBorders>
            <w:shd w:val="clear" w:color="auto" w:fill="auto"/>
            <w:noWrap/>
            <w:vAlign w:val="center"/>
            <w:hideMark/>
          </w:tcPr>
          <w:p w14:paraId="389D328A" w14:textId="77777777" w:rsidR="006B1B66" w:rsidRPr="00CE7EDF" w:rsidRDefault="006B1B66" w:rsidP="00416241">
            <w:pPr>
              <w:jc w:val="center"/>
              <w:rPr>
                <w:rFonts w:hint="eastAsia"/>
                <w:color w:val="000000"/>
                <w:sz w:val="22"/>
              </w:rPr>
            </w:pPr>
            <w:r w:rsidRPr="00CE7EDF">
              <w:rPr>
                <w:rFonts w:hint="eastAsia"/>
                <w:color w:val="000000"/>
                <w:sz w:val="22"/>
              </w:rPr>
              <w:t>36.94</w:t>
            </w:r>
            <w:r w:rsidRPr="00CE7EDF">
              <w:rPr>
                <w:rFonts w:hint="eastAsia"/>
                <w:color w:val="000000"/>
                <w:sz w:val="22"/>
                <w:vertAlign w:val="superscript"/>
              </w:rPr>
              <w:t>***</w:t>
            </w:r>
          </w:p>
        </w:tc>
      </w:tr>
      <w:tr w:rsidR="006B1B66" w:rsidRPr="00CE7EDF" w14:paraId="4E926F16" w14:textId="77777777" w:rsidTr="006B1B66">
        <w:trPr>
          <w:trHeight w:val="187"/>
        </w:trPr>
        <w:tc>
          <w:tcPr>
            <w:tcW w:w="3466" w:type="dxa"/>
            <w:gridSpan w:val="2"/>
            <w:tcBorders>
              <w:top w:val="nil"/>
              <w:left w:val="nil"/>
              <w:bottom w:val="nil"/>
              <w:right w:val="nil"/>
            </w:tcBorders>
            <w:shd w:val="clear" w:color="auto" w:fill="auto"/>
            <w:noWrap/>
            <w:vAlign w:val="center"/>
            <w:hideMark/>
          </w:tcPr>
          <w:p w14:paraId="3F53340B" w14:textId="77777777" w:rsidR="006B1B66" w:rsidRPr="00CE7EDF" w:rsidRDefault="006B1B66" w:rsidP="00416241">
            <w:pPr>
              <w:rPr>
                <w:rFonts w:hint="eastAsia"/>
                <w:color w:val="000000"/>
                <w:sz w:val="22"/>
              </w:rPr>
            </w:pPr>
            <w:r w:rsidRPr="00CE7EDF">
              <w:rPr>
                <w:rFonts w:hint="eastAsia"/>
                <w:color w:val="000000"/>
                <w:sz w:val="22"/>
              </w:rPr>
              <w:t>注：</w:t>
            </w:r>
            <w:r w:rsidRPr="00CE7EDF">
              <w:rPr>
                <w:rFonts w:hint="eastAsia"/>
                <w:color w:val="000000"/>
                <w:sz w:val="22"/>
                <w:vertAlign w:val="superscript"/>
              </w:rPr>
              <w:t>*</w:t>
            </w:r>
            <w:r w:rsidRPr="00CE7EDF">
              <w:rPr>
                <w:rFonts w:hint="eastAsia"/>
                <w:color w:val="000000"/>
                <w:sz w:val="22"/>
              </w:rPr>
              <w:t>p&lt;.05,</w:t>
            </w:r>
            <w:r w:rsidRPr="00CE7EDF">
              <w:rPr>
                <w:rFonts w:hint="eastAsia"/>
                <w:color w:val="000000"/>
                <w:sz w:val="22"/>
                <w:vertAlign w:val="superscript"/>
              </w:rPr>
              <w:t>**</w:t>
            </w:r>
            <w:r w:rsidRPr="00CE7EDF">
              <w:rPr>
                <w:rFonts w:hint="eastAsia"/>
                <w:color w:val="000000"/>
                <w:sz w:val="22"/>
              </w:rPr>
              <w:t>p&lt;.01,</w:t>
            </w:r>
            <w:r w:rsidRPr="00CE7EDF">
              <w:rPr>
                <w:rFonts w:hint="eastAsia"/>
                <w:color w:val="000000"/>
                <w:sz w:val="22"/>
                <w:vertAlign w:val="superscript"/>
              </w:rPr>
              <w:t>***</w:t>
            </w:r>
            <w:r w:rsidRPr="00CE7EDF">
              <w:rPr>
                <w:rFonts w:hint="eastAsia"/>
                <w:color w:val="000000"/>
                <w:sz w:val="22"/>
              </w:rPr>
              <w:t>p&lt;.001。</w:t>
            </w:r>
          </w:p>
        </w:tc>
        <w:tc>
          <w:tcPr>
            <w:tcW w:w="453" w:type="dxa"/>
            <w:tcBorders>
              <w:top w:val="nil"/>
              <w:left w:val="nil"/>
              <w:bottom w:val="nil"/>
              <w:right w:val="nil"/>
            </w:tcBorders>
            <w:shd w:val="clear" w:color="auto" w:fill="auto"/>
            <w:noWrap/>
            <w:vAlign w:val="center"/>
            <w:hideMark/>
          </w:tcPr>
          <w:p w14:paraId="76006688" w14:textId="77777777" w:rsidR="006B1B66" w:rsidRPr="00CE7EDF" w:rsidRDefault="006B1B66" w:rsidP="00416241">
            <w:pPr>
              <w:rPr>
                <w:rFonts w:hint="eastAsia"/>
                <w:color w:val="000000"/>
                <w:sz w:val="22"/>
              </w:rPr>
            </w:pPr>
          </w:p>
        </w:tc>
        <w:tc>
          <w:tcPr>
            <w:tcW w:w="688" w:type="dxa"/>
            <w:tcBorders>
              <w:top w:val="nil"/>
              <w:left w:val="nil"/>
              <w:bottom w:val="nil"/>
              <w:right w:val="nil"/>
            </w:tcBorders>
            <w:shd w:val="clear" w:color="auto" w:fill="auto"/>
            <w:noWrap/>
            <w:vAlign w:val="center"/>
            <w:hideMark/>
          </w:tcPr>
          <w:p w14:paraId="086A613A" w14:textId="77777777" w:rsidR="006B1B66" w:rsidRPr="00CE7EDF" w:rsidRDefault="006B1B66" w:rsidP="00416241">
            <w:pPr>
              <w:rPr>
                <w:rFonts w:ascii="Times New Roman" w:eastAsia="Times New Roman" w:hAnsi="Times New Roman"/>
                <w:sz w:val="20"/>
                <w:szCs w:val="20"/>
              </w:rPr>
            </w:pPr>
          </w:p>
        </w:tc>
        <w:tc>
          <w:tcPr>
            <w:tcW w:w="734" w:type="dxa"/>
            <w:tcBorders>
              <w:top w:val="nil"/>
              <w:left w:val="nil"/>
              <w:bottom w:val="nil"/>
              <w:right w:val="nil"/>
            </w:tcBorders>
            <w:shd w:val="clear" w:color="auto" w:fill="auto"/>
            <w:noWrap/>
            <w:vAlign w:val="center"/>
            <w:hideMark/>
          </w:tcPr>
          <w:p w14:paraId="74209E3F" w14:textId="77777777" w:rsidR="006B1B66" w:rsidRPr="00CE7EDF" w:rsidRDefault="006B1B66" w:rsidP="00416241">
            <w:pPr>
              <w:rPr>
                <w:rFonts w:ascii="Times New Roman" w:eastAsia="Times New Roman" w:hAnsi="Times New Roman"/>
                <w:sz w:val="20"/>
                <w:szCs w:val="20"/>
              </w:rPr>
            </w:pPr>
          </w:p>
        </w:tc>
        <w:tc>
          <w:tcPr>
            <w:tcW w:w="1114" w:type="dxa"/>
            <w:tcBorders>
              <w:top w:val="nil"/>
              <w:left w:val="nil"/>
              <w:bottom w:val="nil"/>
              <w:right w:val="nil"/>
            </w:tcBorders>
            <w:shd w:val="clear" w:color="auto" w:fill="auto"/>
            <w:noWrap/>
            <w:vAlign w:val="center"/>
            <w:hideMark/>
          </w:tcPr>
          <w:p w14:paraId="2263CF39" w14:textId="77777777" w:rsidR="006B1B66" w:rsidRPr="00CE7EDF" w:rsidRDefault="006B1B66" w:rsidP="00416241">
            <w:pPr>
              <w:rPr>
                <w:rFonts w:ascii="Times New Roman" w:eastAsia="Times New Roman" w:hAnsi="Times New Roman"/>
                <w:sz w:val="20"/>
                <w:szCs w:val="20"/>
              </w:rPr>
            </w:pPr>
          </w:p>
        </w:tc>
        <w:tc>
          <w:tcPr>
            <w:tcW w:w="918" w:type="dxa"/>
            <w:tcBorders>
              <w:top w:val="nil"/>
              <w:left w:val="nil"/>
              <w:bottom w:val="nil"/>
              <w:right w:val="nil"/>
            </w:tcBorders>
            <w:shd w:val="clear" w:color="auto" w:fill="auto"/>
            <w:noWrap/>
            <w:vAlign w:val="center"/>
            <w:hideMark/>
          </w:tcPr>
          <w:p w14:paraId="6A118CC1" w14:textId="77777777" w:rsidR="006B1B66" w:rsidRPr="00CE7EDF" w:rsidRDefault="006B1B66" w:rsidP="00416241">
            <w:pPr>
              <w:rPr>
                <w:rFonts w:ascii="Times New Roman" w:eastAsia="Times New Roman" w:hAnsi="Times New Roman"/>
                <w:sz w:val="20"/>
                <w:szCs w:val="20"/>
              </w:rPr>
            </w:pPr>
          </w:p>
        </w:tc>
        <w:tc>
          <w:tcPr>
            <w:tcW w:w="803" w:type="dxa"/>
            <w:tcBorders>
              <w:top w:val="nil"/>
              <w:left w:val="nil"/>
              <w:bottom w:val="nil"/>
              <w:right w:val="nil"/>
            </w:tcBorders>
            <w:shd w:val="clear" w:color="auto" w:fill="auto"/>
            <w:noWrap/>
            <w:vAlign w:val="center"/>
            <w:hideMark/>
          </w:tcPr>
          <w:p w14:paraId="3E51BA28" w14:textId="77777777" w:rsidR="006B1B66" w:rsidRPr="00CE7EDF" w:rsidRDefault="006B1B66" w:rsidP="00416241">
            <w:pP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605F558A" w14:textId="77777777" w:rsidR="006B1B66" w:rsidRPr="00CE7EDF" w:rsidRDefault="006B1B66" w:rsidP="00416241">
            <w:pPr>
              <w:rPr>
                <w:rFonts w:ascii="Times New Roman" w:eastAsia="Times New Roman" w:hAnsi="Times New Roman"/>
                <w:sz w:val="20"/>
                <w:szCs w:val="20"/>
              </w:rPr>
            </w:pPr>
          </w:p>
        </w:tc>
        <w:tc>
          <w:tcPr>
            <w:tcW w:w="1264" w:type="dxa"/>
            <w:tcBorders>
              <w:top w:val="nil"/>
              <w:left w:val="nil"/>
              <w:bottom w:val="nil"/>
              <w:right w:val="nil"/>
            </w:tcBorders>
            <w:shd w:val="clear" w:color="auto" w:fill="auto"/>
            <w:noWrap/>
            <w:vAlign w:val="center"/>
            <w:hideMark/>
          </w:tcPr>
          <w:p w14:paraId="44617423" w14:textId="77777777" w:rsidR="006B1B66" w:rsidRPr="00CE7EDF" w:rsidRDefault="006B1B66" w:rsidP="00416241">
            <w:pPr>
              <w:rPr>
                <w:rFonts w:ascii="Times New Roman" w:eastAsia="Times New Roman" w:hAnsi="Times New Roman"/>
                <w:sz w:val="20"/>
                <w:szCs w:val="20"/>
              </w:rPr>
            </w:pPr>
          </w:p>
        </w:tc>
        <w:tc>
          <w:tcPr>
            <w:tcW w:w="976" w:type="dxa"/>
            <w:tcBorders>
              <w:top w:val="nil"/>
              <w:left w:val="nil"/>
              <w:bottom w:val="nil"/>
              <w:right w:val="nil"/>
            </w:tcBorders>
            <w:shd w:val="clear" w:color="auto" w:fill="auto"/>
            <w:noWrap/>
            <w:vAlign w:val="center"/>
            <w:hideMark/>
          </w:tcPr>
          <w:p w14:paraId="69B136DB" w14:textId="77777777" w:rsidR="006B1B66" w:rsidRPr="00CE7EDF" w:rsidRDefault="006B1B66" w:rsidP="00416241">
            <w:pPr>
              <w:rPr>
                <w:rFonts w:ascii="Times New Roman" w:eastAsia="Times New Roman" w:hAnsi="Times New Roman"/>
                <w:sz w:val="20"/>
                <w:szCs w:val="20"/>
              </w:rPr>
            </w:pPr>
          </w:p>
        </w:tc>
      </w:tr>
    </w:tbl>
    <w:p w14:paraId="2295A1ED" w14:textId="77777777" w:rsidR="005872AF" w:rsidRDefault="005872AF">
      <w:pPr>
        <w:pStyle w:val="afc"/>
        <w:rPr>
          <w:rFonts w:ascii="宋体" w:hAnsi="宋体"/>
          <w:color w:val="000000" w:themeColor="text1"/>
          <w:szCs w:val="18"/>
        </w:rPr>
      </w:pPr>
    </w:p>
    <w:p w14:paraId="6171B4B9" w14:textId="77777777" w:rsidR="005872AF" w:rsidRDefault="005872AF">
      <w:pPr>
        <w:pStyle w:val="afc"/>
        <w:rPr>
          <w:rFonts w:ascii="宋体" w:hAnsi="宋体"/>
          <w:color w:val="000000" w:themeColor="text1"/>
          <w:szCs w:val="18"/>
        </w:rPr>
      </w:pPr>
    </w:p>
    <w:p w14:paraId="622EFCD0" w14:textId="77777777" w:rsidR="005872AF" w:rsidRDefault="00C24D0E">
      <w:pPr>
        <w:pStyle w:val="2"/>
        <w:rPr>
          <w:color w:val="000000" w:themeColor="text1"/>
        </w:rPr>
      </w:pPr>
      <w:r>
        <w:rPr>
          <w:rFonts w:hint="eastAsia"/>
          <w:color w:val="000000" w:themeColor="text1"/>
        </w:rPr>
        <w:t>3</w:t>
      </w:r>
      <w:r>
        <w:rPr>
          <w:color w:val="000000" w:themeColor="text1"/>
        </w:rPr>
        <w:t>.4</w:t>
      </w:r>
      <w:r>
        <w:rPr>
          <w:rFonts w:hint="eastAsia"/>
          <w:color w:val="000000" w:themeColor="text1"/>
        </w:rPr>
        <w:t>自尊的调节作用</w:t>
      </w:r>
    </w:p>
    <w:p w14:paraId="3FA5AF13" w14:textId="7BD0972D" w:rsidR="005872AF" w:rsidRDefault="00C24D0E">
      <w:pPr>
        <w:spacing w:line="360" w:lineRule="auto"/>
        <w:ind w:firstLineChars="200" w:firstLine="420"/>
        <w:rPr>
          <w:color w:val="000000" w:themeColor="text1"/>
          <w:sz w:val="21"/>
          <w:szCs w:val="21"/>
        </w:rPr>
      </w:pPr>
      <w:r>
        <w:rPr>
          <w:rFonts w:hint="eastAsia"/>
          <w:color w:val="000000" w:themeColor="text1"/>
          <w:sz w:val="21"/>
          <w:szCs w:val="21"/>
        </w:rPr>
        <w:t>通过</w:t>
      </w:r>
      <w:ins w:id="38" w:author="李鹏" w:date="2022-01-20T17:16:00Z">
        <w:r>
          <w:rPr>
            <w:rFonts w:hint="eastAsia"/>
            <w:color w:val="000000" w:themeColor="text1"/>
            <w:sz w:val="21"/>
            <w:szCs w:val="21"/>
          </w:rPr>
          <w:t>通过</w:t>
        </w:r>
        <w:r>
          <w:rPr>
            <w:color w:val="000000" w:themeColor="text1"/>
            <w:sz w:val="21"/>
            <w:szCs w:val="21"/>
          </w:rPr>
          <w:t>R</w:t>
        </w:r>
        <w:r>
          <w:rPr>
            <w:rFonts w:hint="eastAsia"/>
            <w:color w:val="000000" w:themeColor="text1"/>
            <w:sz w:val="21"/>
            <w:szCs w:val="21"/>
          </w:rPr>
          <w:t>语言的</w:t>
        </w:r>
        <w:proofErr w:type="spellStart"/>
        <w:r>
          <w:rPr>
            <w:rFonts w:hint="eastAsia"/>
            <w:color w:val="000000" w:themeColor="text1"/>
            <w:sz w:val="21"/>
            <w:szCs w:val="21"/>
          </w:rPr>
          <w:t>lavaan</w:t>
        </w:r>
      </w:ins>
      <w:proofErr w:type="spellEnd"/>
      <w:r>
        <w:rPr>
          <w:rFonts w:hint="eastAsia"/>
          <w:color w:val="000000" w:themeColor="text1"/>
          <w:sz w:val="21"/>
          <w:szCs w:val="21"/>
        </w:rPr>
        <w:t>检验自尊</w:t>
      </w:r>
      <w:ins w:id="39" w:author="李鹏" w:date="2022-01-20T17:16:00Z">
        <w:r>
          <w:rPr>
            <w:rFonts w:hint="eastAsia"/>
            <w:color w:val="000000" w:themeColor="text1"/>
            <w:sz w:val="21"/>
            <w:szCs w:val="21"/>
          </w:rPr>
          <w:t>在模型中</w:t>
        </w:r>
      </w:ins>
      <w:r>
        <w:rPr>
          <w:rFonts w:hint="eastAsia"/>
          <w:color w:val="000000" w:themeColor="text1"/>
          <w:sz w:val="21"/>
          <w:szCs w:val="21"/>
        </w:rPr>
        <w:t>的调节作用，进入方程前先将自尊变量做中心化处理。结果表明，社交网站使用强度能显著正向预测创新自我效能（</w:t>
      </w:r>
      <w:r>
        <w:rPr>
          <w:i/>
          <w:iCs/>
          <w:color w:val="000000" w:themeColor="text1"/>
          <w:sz w:val="21"/>
          <w:szCs w:val="21"/>
        </w:rPr>
        <w:sym w:font="Symbol" w:char="F062"/>
      </w:r>
      <w:r>
        <w:rPr>
          <w:color w:val="000000" w:themeColor="text1"/>
          <w:sz w:val="21"/>
          <w:szCs w:val="21"/>
        </w:rPr>
        <w:t>=</w:t>
      </w:r>
      <w:r w:rsidR="00E73105">
        <w:rPr>
          <w:rFonts w:hint="eastAsia"/>
          <w:color w:val="000000"/>
          <w:sz w:val="22"/>
        </w:rPr>
        <w:t>0.289</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）,自尊能显著正向预测创新自我效能（</w:t>
      </w:r>
      <w:r>
        <w:rPr>
          <w:i/>
          <w:iCs/>
          <w:color w:val="000000" w:themeColor="text1"/>
          <w:sz w:val="21"/>
          <w:szCs w:val="21"/>
        </w:rPr>
        <w:sym w:font="Symbol" w:char="F062"/>
      </w:r>
      <w:r>
        <w:rPr>
          <w:color w:val="000000" w:themeColor="text1"/>
          <w:sz w:val="21"/>
          <w:szCs w:val="21"/>
        </w:rPr>
        <w:t>=</w:t>
      </w:r>
      <w:r w:rsidR="00E73105">
        <w:rPr>
          <w:rFonts w:hint="eastAsia"/>
          <w:color w:val="000000"/>
          <w:sz w:val="22"/>
        </w:rPr>
        <w:t>0.445</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），社交网站使用强度与中心化后自尊变量的交互项能显著负向预测创新自我效能（</w:t>
      </w:r>
      <w:r>
        <w:rPr>
          <w:i/>
          <w:iCs/>
          <w:color w:val="000000" w:themeColor="text1"/>
          <w:sz w:val="21"/>
          <w:szCs w:val="21"/>
        </w:rPr>
        <w:sym w:font="Symbol" w:char="F062"/>
      </w:r>
      <w:r>
        <w:rPr>
          <w:color w:val="000000" w:themeColor="text1"/>
          <w:sz w:val="21"/>
          <w:szCs w:val="21"/>
        </w:rPr>
        <w:t>=-</w:t>
      </w:r>
      <w:r w:rsidR="00E73105">
        <w:rPr>
          <w:rFonts w:hint="eastAsia"/>
          <w:color w:val="000000"/>
          <w:sz w:val="22"/>
        </w:rPr>
        <w:t>0.062</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&lt;0.05</w:t>
      </w:r>
      <w:r>
        <w:rPr>
          <w:rFonts w:hint="eastAsia"/>
          <w:color w:val="000000" w:themeColor="text1"/>
          <w:sz w:val="21"/>
          <w:szCs w:val="21"/>
        </w:rPr>
        <w:t>）;社交网站使用强度能显著正向预测创新行为（</w:t>
      </w:r>
      <w:r>
        <w:rPr>
          <w:i/>
          <w:iCs/>
          <w:color w:val="000000" w:themeColor="text1"/>
          <w:sz w:val="21"/>
          <w:szCs w:val="21"/>
        </w:rPr>
        <w:sym w:font="Symbol" w:char="F062"/>
      </w:r>
      <w:r>
        <w:rPr>
          <w:color w:val="000000" w:themeColor="text1"/>
          <w:sz w:val="21"/>
          <w:szCs w:val="21"/>
        </w:rPr>
        <w:t>=</w:t>
      </w:r>
      <w:r w:rsidR="00E73105" w:rsidRPr="00E73105">
        <w:rPr>
          <w:color w:val="000000" w:themeColor="text1"/>
          <w:sz w:val="21"/>
          <w:szCs w:val="21"/>
        </w:rPr>
        <w:t>0.050</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&lt;0.05</w:t>
      </w:r>
      <w:r>
        <w:rPr>
          <w:rFonts w:hint="eastAsia"/>
          <w:color w:val="000000" w:themeColor="text1"/>
          <w:sz w:val="21"/>
          <w:szCs w:val="21"/>
        </w:rPr>
        <w:t>），创新自我效能显著预测创新行为（</w:t>
      </w:r>
      <w:r>
        <w:rPr>
          <w:i/>
          <w:iCs/>
          <w:color w:val="000000" w:themeColor="text1"/>
          <w:sz w:val="21"/>
          <w:szCs w:val="21"/>
        </w:rPr>
        <w:sym w:font="Symbol" w:char="F062"/>
      </w:r>
      <w:r>
        <w:rPr>
          <w:color w:val="000000" w:themeColor="text1"/>
          <w:sz w:val="21"/>
          <w:szCs w:val="21"/>
        </w:rPr>
        <w:t>=</w:t>
      </w:r>
      <w:r w:rsidR="00E73105" w:rsidRPr="00E73105">
        <w:rPr>
          <w:color w:val="000000" w:themeColor="text1"/>
          <w:sz w:val="21"/>
          <w:szCs w:val="21"/>
        </w:rPr>
        <w:t>0.767</w:t>
      </w:r>
      <w:r>
        <w:rPr>
          <w:rFonts w:hint="eastAsia"/>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）。以上结果验证了社交网站使用强度对创新行为的影响为有调节的中介。</w:t>
      </w:r>
    </w:p>
    <w:p w14:paraId="523A3AE0" w14:textId="77777777" w:rsidR="005872AF" w:rsidRDefault="005872AF">
      <w:pPr>
        <w:pStyle w:val="afc"/>
        <w:rPr>
          <w:color w:val="000000" w:themeColor="text1"/>
          <w:sz w:val="21"/>
        </w:rPr>
      </w:pPr>
    </w:p>
    <w:p w14:paraId="1EF18E73" w14:textId="77777777" w:rsidR="005872AF" w:rsidRDefault="00C24D0E">
      <w:pPr>
        <w:pStyle w:val="a3"/>
        <w:keepNext/>
        <w:rPr>
          <w:color w:val="000000" w:themeColor="text1"/>
        </w:rPr>
      </w:pPr>
      <w:r>
        <w:rPr>
          <w:color w:val="000000" w:themeColor="text1"/>
        </w:rPr>
        <w:t>表</w:t>
      </w:r>
      <w:r>
        <w:rPr>
          <w:rFonts w:hint="eastAsia"/>
          <w:color w:val="000000" w:themeColor="text1"/>
        </w:rPr>
        <w:t>3</w:t>
      </w:r>
      <w:r>
        <w:rPr>
          <w:color w:val="000000" w:themeColor="text1"/>
        </w:rPr>
        <w:t xml:space="preserve"> </w:t>
      </w:r>
      <w:r>
        <w:rPr>
          <w:rFonts w:hint="eastAsia"/>
          <w:color w:val="000000" w:themeColor="text1"/>
        </w:rPr>
        <w:t>有调节的中介模型检验</w:t>
      </w:r>
    </w:p>
    <w:tbl>
      <w:tblPr>
        <w:tblW w:w="11509" w:type="dxa"/>
        <w:tblInd w:w="-1800" w:type="dxa"/>
        <w:tblLook w:val="04A0" w:firstRow="1" w:lastRow="0" w:firstColumn="1" w:lastColumn="0" w:noHBand="0" w:noVBand="1"/>
      </w:tblPr>
      <w:tblGrid>
        <w:gridCol w:w="2746"/>
        <w:gridCol w:w="507"/>
        <w:gridCol w:w="486"/>
        <w:gridCol w:w="656"/>
        <w:gridCol w:w="799"/>
        <w:gridCol w:w="931"/>
        <w:gridCol w:w="796"/>
        <w:gridCol w:w="766"/>
        <w:gridCol w:w="1206"/>
        <w:gridCol w:w="1206"/>
        <w:gridCol w:w="2010"/>
      </w:tblGrid>
      <w:tr w:rsidR="006B1B66" w:rsidRPr="00460B91" w14:paraId="5F2807C7" w14:textId="77777777" w:rsidTr="009F4EA5">
        <w:trPr>
          <w:trHeight w:val="264"/>
        </w:trPr>
        <w:tc>
          <w:tcPr>
            <w:tcW w:w="3056" w:type="dxa"/>
            <w:gridSpan w:val="2"/>
            <w:tcBorders>
              <w:top w:val="nil"/>
              <w:left w:val="nil"/>
              <w:bottom w:val="nil"/>
              <w:right w:val="nil"/>
            </w:tcBorders>
            <w:shd w:val="clear" w:color="auto" w:fill="auto"/>
            <w:noWrap/>
            <w:vAlign w:val="center"/>
            <w:hideMark/>
          </w:tcPr>
          <w:p w14:paraId="5A377F3B" w14:textId="77777777" w:rsidR="006B1B66" w:rsidRPr="00460B91" w:rsidRDefault="006B1B66" w:rsidP="00416241">
            <w:pPr>
              <w:rPr>
                <w:color w:val="000000"/>
                <w:sz w:val="22"/>
              </w:rPr>
            </w:pPr>
            <w:r w:rsidRPr="00460B91">
              <w:rPr>
                <w:rFonts w:hint="eastAsia"/>
                <w:color w:val="000000"/>
                <w:sz w:val="22"/>
              </w:rPr>
              <w:t>表1-2有调节的中介模型检验</w:t>
            </w:r>
          </w:p>
        </w:tc>
        <w:tc>
          <w:tcPr>
            <w:tcW w:w="486" w:type="dxa"/>
            <w:tcBorders>
              <w:top w:val="nil"/>
              <w:left w:val="nil"/>
              <w:bottom w:val="nil"/>
              <w:right w:val="nil"/>
            </w:tcBorders>
            <w:shd w:val="clear" w:color="auto" w:fill="auto"/>
            <w:noWrap/>
            <w:vAlign w:val="center"/>
            <w:hideMark/>
          </w:tcPr>
          <w:p w14:paraId="1E18D2B4" w14:textId="77777777" w:rsidR="006B1B66" w:rsidRPr="00460B91" w:rsidRDefault="006B1B66" w:rsidP="00416241">
            <w:pPr>
              <w:rPr>
                <w:rFonts w:hint="eastAsia"/>
                <w:color w:val="000000"/>
                <w:sz w:val="22"/>
              </w:rPr>
            </w:pPr>
          </w:p>
        </w:tc>
        <w:tc>
          <w:tcPr>
            <w:tcW w:w="608" w:type="dxa"/>
            <w:tcBorders>
              <w:top w:val="nil"/>
              <w:left w:val="nil"/>
              <w:bottom w:val="nil"/>
              <w:right w:val="nil"/>
            </w:tcBorders>
            <w:shd w:val="clear" w:color="auto" w:fill="auto"/>
            <w:noWrap/>
            <w:vAlign w:val="center"/>
            <w:hideMark/>
          </w:tcPr>
          <w:p w14:paraId="3957F5D1" w14:textId="77777777" w:rsidR="006B1B66" w:rsidRPr="00460B91" w:rsidRDefault="006B1B66" w:rsidP="00416241">
            <w:pP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7E7E3621" w14:textId="77777777" w:rsidR="006B1B66" w:rsidRPr="00460B91" w:rsidRDefault="006B1B66" w:rsidP="00416241">
            <w:pP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4AEF7CB5" w14:textId="77777777" w:rsidR="006B1B66" w:rsidRPr="00460B91" w:rsidRDefault="006B1B66" w:rsidP="00416241">
            <w:pP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60901B2C" w14:textId="77777777" w:rsidR="006B1B66" w:rsidRPr="00460B91" w:rsidRDefault="006B1B66" w:rsidP="00416241">
            <w:pPr>
              <w:rPr>
                <w:rFonts w:ascii="Times New Roman" w:eastAsia="Times New Roman" w:hAnsi="Times New Roman"/>
                <w:sz w:val="20"/>
                <w:szCs w:val="20"/>
              </w:rPr>
            </w:pPr>
          </w:p>
        </w:tc>
        <w:tc>
          <w:tcPr>
            <w:tcW w:w="696" w:type="dxa"/>
            <w:tcBorders>
              <w:top w:val="nil"/>
              <w:left w:val="nil"/>
              <w:bottom w:val="nil"/>
              <w:right w:val="nil"/>
            </w:tcBorders>
            <w:shd w:val="clear" w:color="auto" w:fill="auto"/>
            <w:noWrap/>
            <w:vAlign w:val="center"/>
            <w:hideMark/>
          </w:tcPr>
          <w:p w14:paraId="136F44A6" w14:textId="77777777" w:rsidR="006B1B66" w:rsidRPr="00460B91" w:rsidRDefault="006B1B66" w:rsidP="00416241">
            <w:pP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2EA949BB" w14:textId="77777777" w:rsidR="006B1B66" w:rsidRPr="00460B91" w:rsidRDefault="006B1B66" w:rsidP="00416241">
            <w:pP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2F7E51F8" w14:textId="77777777" w:rsidR="006B1B66" w:rsidRPr="00460B91" w:rsidRDefault="006B1B66" w:rsidP="00416241">
            <w:pPr>
              <w:rPr>
                <w:rFonts w:ascii="Times New Roman" w:eastAsia="Times New Roman" w:hAnsi="Times New Roman"/>
                <w:sz w:val="20"/>
                <w:szCs w:val="20"/>
              </w:rPr>
            </w:pPr>
          </w:p>
        </w:tc>
        <w:tc>
          <w:tcPr>
            <w:tcW w:w="2010" w:type="dxa"/>
            <w:tcBorders>
              <w:top w:val="nil"/>
              <w:left w:val="nil"/>
              <w:bottom w:val="nil"/>
              <w:right w:val="nil"/>
            </w:tcBorders>
            <w:shd w:val="clear" w:color="auto" w:fill="auto"/>
            <w:noWrap/>
            <w:vAlign w:val="center"/>
            <w:hideMark/>
          </w:tcPr>
          <w:p w14:paraId="1C1B5211" w14:textId="77777777" w:rsidR="006B1B66" w:rsidRPr="00460B91" w:rsidRDefault="006B1B66" w:rsidP="00416241">
            <w:pPr>
              <w:rPr>
                <w:rFonts w:ascii="Times New Roman" w:eastAsia="Times New Roman" w:hAnsi="Times New Roman"/>
                <w:sz w:val="20"/>
                <w:szCs w:val="20"/>
              </w:rPr>
            </w:pPr>
          </w:p>
        </w:tc>
      </w:tr>
      <w:tr w:rsidR="006B1B66" w:rsidRPr="00460B91" w14:paraId="1155A583" w14:textId="77777777" w:rsidTr="009F4EA5">
        <w:trPr>
          <w:trHeight w:val="253"/>
        </w:trPr>
        <w:tc>
          <w:tcPr>
            <w:tcW w:w="2549" w:type="dxa"/>
            <w:tcBorders>
              <w:top w:val="single" w:sz="8" w:space="0" w:color="auto"/>
              <w:left w:val="nil"/>
              <w:bottom w:val="single" w:sz="4" w:space="0" w:color="auto"/>
              <w:right w:val="nil"/>
            </w:tcBorders>
            <w:shd w:val="clear" w:color="auto" w:fill="auto"/>
            <w:noWrap/>
            <w:vAlign w:val="center"/>
            <w:hideMark/>
          </w:tcPr>
          <w:p w14:paraId="1DBF4093" w14:textId="77777777" w:rsidR="006B1B66" w:rsidRPr="00460B91" w:rsidRDefault="006B1B66" w:rsidP="00416241">
            <w:pPr>
              <w:jc w:val="center"/>
              <w:rPr>
                <w:color w:val="000000"/>
                <w:sz w:val="22"/>
              </w:rPr>
            </w:pPr>
            <w:r w:rsidRPr="00460B91">
              <w:rPr>
                <w:rFonts w:hint="eastAsia"/>
                <w:color w:val="000000"/>
                <w:sz w:val="22"/>
              </w:rPr>
              <w:t xml:space="preserve">　</w:t>
            </w:r>
          </w:p>
        </w:tc>
        <w:tc>
          <w:tcPr>
            <w:tcW w:w="507" w:type="dxa"/>
            <w:tcBorders>
              <w:top w:val="single" w:sz="8" w:space="0" w:color="auto"/>
              <w:left w:val="nil"/>
              <w:bottom w:val="single" w:sz="4" w:space="0" w:color="auto"/>
              <w:right w:val="nil"/>
            </w:tcBorders>
            <w:shd w:val="clear" w:color="auto" w:fill="auto"/>
            <w:noWrap/>
            <w:vAlign w:val="center"/>
            <w:hideMark/>
          </w:tcPr>
          <w:p w14:paraId="4D1D14BA" w14:textId="77777777" w:rsidR="006B1B66" w:rsidRPr="00460B91" w:rsidRDefault="006B1B66" w:rsidP="00416241">
            <w:pPr>
              <w:jc w:val="center"/>
              <w:rPr>
                <w:rFonts w:hint="eastAsia"/>
                <w:color w:val="000000"/>
                <w:sz w:val="22"/>
              </w:rPr>
            </w:pPr>
            <w:r w:rsidRPr="00460B91">
              <w:rPr>
                <w:rFonts w:hint="eastAsia"/>
                <w:color w:val="000000"/>
                <w:sz w:val="22"/>
              </w:rPr>
              <w:t>回归方程</w:t>
            </w:r>
          </w:p>
        </w:tc>
        <w:tc>
          <w:tcPr>
            <w:tcW w:w="486" w:type="dxa"/>
            <w:tcBorders>
              <w:top w:val="single" w:sz="8" w:space="0" w:color="auto"/>
              <w:left w:val="nil"/>
              <w:bottom w:val="nil"/>
              <w:right w:val="nil"/>
            </w:tcBorders>
            <w:shd w:val="clear" w:color="auto" w:fill="auto"/>
            <w:noWrap/>
            <w:vAlign w:val="center"/>
            <w:hideMark/>
          </w:tcPr>
          <w:p w14:paraId="6FB10ECA"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2273" w:type="dxa"/>
            <w:gridSpan w:val="3"/>
            <w:tcBorders>
              <w:top w:val="single" w:sz="8" w:space="0" w:color="auto"/>
              <w:left w:val="nil"/>
              <w:bottom w:val="single" w:sz="4" w:space="0" w:color="auto"/>
              <w:right w:val="nil"/>
            </w:tcBorders>
            <w:shd w:val="clear" w:color="auto" w:fill="auto"/>
            <w:noWrap/>
            <w:vAlign w:val="center"/>
            <w:hideMark/>
          </w:tcPr>
          <w:p w14:paraId="769158CF" w14:textId="77777777" w:rsidR="006B1B66" w:rsidRPr="00460B91" w:rsidRDefault="006B1B66" w:rsidP="00416241">
            <w:pPr>
              <w:jc w:val="center"/>
              <w:rPr>
                <w:rFonts w:hint="eastAsia"/>
                <w:color w:val="000000"/>
                <w:sz w:val="22"/>
              </w:rPr>
            </w:pPr>
            <w:r w:rsidRPr="00460B91">
              <w:rPr>
                <w:rFonts w:hint="eastAsia"/>
                <w:color w:val="000000"/>
                <w:sz w:val="22"/>
              </w:rPr>
              <w:t>拟合指标</w:t>
            </w:r>
          </w:p>
        </w:tc>
        <w:tc>
          <w:tcPr>
            <w:tcW w:w="5694" w:type="dxa"/>
            <w:gridSpan w:val="5"/>
            <w:tcBorders>
              <w:top w:val="single" w:sz="8" w:space="0" w:color="auto"/>
              <w:left w:val="nil"/>
              <w:bottom w:val="single" w:sz="4" w:space="0" w:color="auto"/>
              <w:right w:val="nil"/>
            </w:tcBorders>
            <w:shd w:val="clear" w:color="auto" w:fill="auto"/>
            <w:noWrap/>
            <w:vAlign w:val="center"/>
            <w:hideMark/>
          </w:tcPr>
          <w:p w14:paraId="41090019" w14:textId="77777777" w:rsidR="006B1B66" w:rsidRPr="00460B91" w:rsidRDefault="006B1B66" w:rsidP="00416241">
            <w:pPr>
              <w:jc w:val="center"/>
              <w:rPr>
                <w:rFonts w:hint="eastAsia"/>
                <w:color w:val="000000"/>
                <w:sz w:val="22"/>
              </w:rPr>
            </w:pPr>
            <w:r w:rsidRPr="00460B91">
              <w:rPr>
                <w:rFonts w:hint="eastAsia"/>
                <w:color w:val="000000"/>
                <w:sz w:val="22"/>
              </w:rPr>
              <w:t>回归系数显著性</w:t>
            </w:r>
          </w:p>
        </w:tc>
      </w:tr>
      <w:tr w:rsidR="006B1B66" w:rsidRPr="00460B91" w14:paraId="355722FC" w14:textId="77777777" w:rsidTr="009F4EA5">
        <w:trPr>
          <w:trHeight w:val="253"/>
        </w:trPr>
        <w:tc>
          <w:tcPr>
            <w:tcW w:w="2549" w:type="dxa"/>
            <w:tcBorders>
              <w:top w:val="nil"/>
              <w:left w:val="nil"/>
              <w:bottom w:val="single" w:sz="4" w:space="0" w:color="auto"/>
              <w:right w:val="nil"/>
            </w:tcBorders>
            <w:shd w:val="clear" w:color="auto" w:fill="auto"/>
            <w:noWrap/>
            <w:vAlign w:val="center"/>
            <w:hideMark/>
          </w:tcPr>
          <w:p w14:paraId="1DBB51AF" w14:textId="77777777" w:rsidR="006B1B66" w:rsidRPr="00460B91" w:rsidRDefault="006B1B66" w:rsidP="00416241">
            <w:pPr>
              <w:jc w:val="center"/>
              <w:rPr>
                <w:rFonts w:hint="eastAsia"/>
                <w:color w:val="000000"/>
                <w:sz w:val="22"/>
              </w:rPr>
            </w:pPr>
            <w:r w:rsidRPr="00460B91">
              <w:rPr>
                <w:rFonts w:hint="eastAsia"/>
                <w:color w:val="000000"/>
                <w:sz w:val="22"/>
              </w:rPr>
              <w:t>结果变量</w:t>
            </w:r>
          </w:p>
        </w:tc>
        <w:tc>
          <w:tcPr>
            <w:tcW w:w="507" w:type="dxa"/>
            <w:tcBorders>
              <w:top w:val="nil"/>
              <w:left w:val="nil"/>
              <w:bottom w:val="single" w:sz="4" w:space="0" w:color="auto"/>
              <w:right w:val="nil"/>
            </w:tcBorders>
            <w:shd w:val="clear" w:color="auto" w:fill="auto"/>
            <w:noWrap/>
            <w:vAlign w:val="center"/>
            <w:hideMark/>
          </w:tcPr>
          <w:p w14:paraId="363957CE" w14:textId="77777777" w:rsidR="006B1B66" w:rsidRPr="00460B91" w:rsidRDefault="006B1B66" w:rsidP="00416241">
            <w:pPr>
              <w:jc w:val="center"/>
              <w:rPr>
                <w:rFonts w:hint="eastAsia"/>
                <w:color w:val="000000"/>
                <w:sz w:val="22"/>
              </w:rPr>
            </w:pPr>
            <w:r w:rsidRPr="00460B91">
              <w:rPr>
                <w:rFonts w:hint="eastAsia"/>
                <w:color w:val="000000"/>
                <w:sz w:val="22"/>
              </w:rPr>
              <w:t>预测变量</w:t>
            </w:r>
          </w:p>
        </w:tc>
        <w:tc>
          <w:tcPr>
            <w:tcW w:w="486" w:type="dxa"/>
            <w:tcBorders>
              <w:top w:val="nil"/>
              <w:left w:val="nil"/>
              <w:bottom w:val="single" w:sz="4" w:space="0" w:color="auto"/>
              <w:right w:val="nil"/>
            </w:tcBorders>
            <w:shd w:val="clear" w:color="auto" w:fill="auto"/>
            <w:noWrap/>
            <w:vAlign w:val="center"/>
            <w:hideMark/>
          </w:tcPr>
          <w:p w14:paraId="50EA3A46"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608" w:type="dxa"/>
            <w:tcBorders>
              <w:top w:val="nil"/>
              <w:left w:val="nil"/>
              <w:bottom w:val="single" w:sz="4" w:space="0" w:color="auto"/>
              <w:right w:val="nil"/>
            </w:tcBorders>
            <w:shd w:val="clear" w:color="auto" w:fill="auto"/>
            <w:noWrap/>
            <w:vAlign w:val="center"/>
            <w:hideMark/>
          </w:tcPr>
          <w:p w14:paraId="44CA715C" w14:textId="77777777" w:rsidR="006B1B66" w:rsidRPr="00460B91" w:rsidRDefault="006B1B66" w:rsidP="00416241">
            <w:pPr>
              <w:jc w:val="center"/>
              <w:rPr>
                <w:rFonts w:hint="eastAsia"/>
                <w:color w:val="000000"/>
                <w:sz w:val="22"/>
              </w:rPr>
            </w:pPr>
            <w:r w:rsidRPr="00460B91">
              <w:rPr>
                <w:rFonts w:hint="eastAsia"/>
                <w:color w:val="000000"/>
                <w:sz w:val="22"/>
              </w:rPr>
              <w:t>R</w:t>
            </w:r>
          </w:p>
        </w:tc>
        <w:tc>
          <w:tcPr>
            <w:tcW w:w="799" w:type="dxa"/>
            <w:tcBorders>
              <w:top w:val="nil"/>
              <w:left w:val="nil"/>
              <w:bottom w:val="single" w:sz="4" w:space="0" w:color="auto"/>
              <w:right w:val="nil"/>
            </w:tcBorders>
            <w:shd w:val="clear" w:color="auto" w:fill="auto"/>
            <w:noWrap/>
            <w:vAlign w:val="center"/>
            <w:hideMark/>
          </w:tcPr>
          <w:p w14:paraId="256BBFC6" w14:textId="77777777" w:rsidR="006B1B66" w:rsidRPr="00460B91" w:rsidRDefault="006B1B66" w:rsidP="00416241">
            <w:pPr>
              <w:jc w:val="center"/>
              <w:rPr>
                <w:rFonts w:hint="eastAsia"/>
                <w:color w:val="000000"/>
                <w:sz w:val="22"/>
              </w:rPr>
            </w:pPr>
            <w:r w:rsidRPr="00460B91">
              <w:rPr>
                <w:rFonts w:hint="eastAsia"/>
                <w:color w:val="000000"/>
                <w:sz w:val="22"/>
              </w:rPr>
              <w:t>R</w:t>
            </w:r>
            <w:r w:rsidRPr="00460B91">
              <w:rPr>
                <w:rFonts w:hint="eastAsia"/>
                <w:color w:val="000000"/>
                <w:sz w:val="22"/>
                <w:vertAlign w:val="superscript"/>
              </w:rPr>
              <w:t>2</w:t>
            </w:r>
          </w:p>
        </w:tc>
        <w:tc>
          <w:tcPr>
            <w:tcW w:w="865" w:type="dxa"/>
            <w:tcBorders>
              <w:top w:val="nil"/>
              <w:left w:val="nil"/>
              <w:bottom w:val="single" w:sz="4" w:space="0" w:color="auto"/>
              <w:right w:val="nil"/>
            </w:tcBorders>
            <w:shd w:val="clear" w:color="auto" w:fill="auto"/>
            <w:noWrap/>
            <w:vAlign w:val="center"/>
            <w:hideMark/>
          </w:tcPr>
          <w:p w14:paraId="31A8D13E" w14:textId="77777777" w:rsidR="006B1B66" w:rsidRPr="00460B91" w:rsidRDefault="006B1B66" w:rsidP="00416241">
            <w:pPr>
              <w:jc w:val="center"/>
              <w:rPr>
                <w:rFonts w:hint="eastAsia"/>
                <w:color w:val="000000"/>
                <w:sz w:val="22"/>
              </w:rPr>
            </w:pPr>
            <w:r w:rsidRPr="00460B91">
              <w:rPr>
                <w:rFonts w:hint="eastAsia"/>
                <w:color w:val="000000"/>
                <w:sz w:val="22"/>
              </w:rPr>
              <w:t>F</w:t>
            </w:r>
          </w:p>
        </w:tc>
        <w:tc>
          <w:tcPr>
            <w:tcW w:w="796" w:type="dxa"/>
            <w:tcBorders>
              <w:top w:val="nil"/>
              <w:left w:val="nil"/>
              <w:bottom w:val="single" w:sz="4" w:space="0" w:color="auto"/>
              <w:right w:val="nil"/>
            </w:tcBorders>
            <w:shd w:val="clear" w:color="auto" w:fill="auto"/>
            <w:noWrap/>
            <w:vAlign w:val="center"/>
            <w:hideMark/>
          </w:tcPr>
          <w:p w14:paraId="347007D9" w14:textId="77777777" w:rsidR="006B1B66" w:rsidRPr="00460B91" w:rsidRDefault="006B1B66" w:rsidP="00416241">
            <w:pPr>
              <w:jc w:val="center"/>
              <w:rPr>
                <w:rFonts w:hint="eastAsia"/>
                <w:color w:val="000000"/>
                <w:sz w:val="22"/>
              </w:rPr>
            </w:pPr>
            <w:r w:rsidRPr="00460B91">
              <w:rPr>
                <w:rFonts w:hint="eastAsia"/>
                <w:color w:val="000000"/>
                <w:sz w:val="22"/>
              </w:rPr>
              <w:t>β</w:t>
            </w:r>
          </w:p>
        </w:tc>
        <w:tc>
          <w:tcPr>
            <w:tcW w:w="696" w:type="dxa"/>
            <w:tcBorders>
              <w:top w:val="nil"/>
              <w:left w:val="nil"/>
              <w:bottom w:val="single" w:sz="4" w:space="0" w:color="auto"/>
              <w:right w:val="nil"/>
            </w:tcBorders>
            <w:shd w:val="clear" w:color="auto" w:fill="auto"/>
            <w:noWrap/>
            <w:vAlign w:val="center"/>
            <w:hideMark/>
          </w:tcPr>
          <w:p w14:paraId="48E9DEE2" w14:textId="77777777" w:rsidR="006B1B66" w:rsidRPr="00460B91" w:rsidRDefault="006B1B66" w:rsidP="00416241">
            <w:pPr>
              <w:jc w:val="center"/>
              <w:rPr>
                <w:rFonts w:hint="eastAsia"/>
                <w:color w:val="000000"/>
                <w:sz w:val="22"/>
              </w:rPr>
            </w:pPr>
            <w:r w:rsidRPr="00460B91">
              <w:rPr>
                <w:rFonts w:hint="eastAsia"/>
                <w:color w:val="000000"/>
                <w:sz w:val="22"/>
              </w:rPr>
              <w:t>SE</w:t>
            </w:r>
          </w:p>
        </w:tc>
        <w:tc>
          <w:tcPr>
            <w:tcW w:w="1095" w:type="dxa"/>
            <w:tcBorders>
              <w:top w:val="nil"/>
              <w:left w:val="nil"/>
              <w:bottom w:val="single" w:sz="4" w:space="0" w:color="auto"/>
              <w:right w:val="nil"/>
            </w:tcBorders>
            <w:shd w:val="clear" w:color="auto" w:fill="auto"/>
            <w:noWrap/>
            <w:vAlign w:val="center"/>
            <w:hideMark/>
          </w:tcPr>
          <w:p w14:paraId="4F184FC7" w14:textId="77777777" w:rsidR="006B1B66" w:rsidRPr="00460B91" w:rsidRDefault="006B1B66" w:rsidP="00416241">
            <w:pPr>
              <w:jc w:val="center"/>
              <w:rPr>
                <w:rFonts w:hint="eastAsia"/>
                <w:color w:val="000000"/>
                <w:sz w:val="22"/>
              </w:rPr>
            </w:pPr>
            <w:r w:rsidRPr="00460B91">
              <w:rPr>
                <w:rFonts w:hint="eastAsia"/>
                <w:color w:val="000000"/>
                <w:sz w:val="22"/>
              </w:rPr>
              <w:t>Bootstrap下限</w:t>
            </w:r>
          </w:p>
        </w:tc>
        <w:tc>
          <w:tcPr>
            <w:tcW w:w="1095" w:type="dxa"/>
            <w:tcBorders>
              <w:top w:val="nil"/>
              <w:left w:val="nil"/>
              <w:bottom w:val="single" w:sz="4" w:space="0" w:color="auto"/>
              <w:right w:val="nil"/>
            </w:tcBorders>
            <w:shd w:val="clear" w:color="auto" w:fill="auto"/>
            <w:noWrap/>
            <w:vAlign w:val="center"/>
            <w:hideMark/>
          </w:tcPr>
          <w:p w14:paraId="72B970AA" w14:textId="77777777" w:rsidR="006B1B66" w:rsidRPr="00460B91" w:rsidRDefault="006B1B66" w:rsidP="00416241">
            <w:pPr>
              <w:jc w:val="center"/>
              <w:rPr>
                <w:rFonts w:hint="eastAsia"/>
                <w:color w:val="000000"/>
                <w:sz w:val="22"/>
              </w:rPr>
            </w:pPr>
            <w:r w:rsidRPr="00460B91">
              <w:rPr>
                <w:rFonts w:hint="eastAsia"/>
                <w:color w:val="000000"/>
                <w:sz w:val="22"/>
              </w:rPr>
              <w:t>Bootstrap上限</w:t>
            </w:r>
          </w:p>
        </w:tc>
        <w:tc>
          <w:tcPr>
            <w:tcW w:w="2010" w:type="dxa"/>
            <w:tcBorders>
              <w:top w:val="nil"/>
              <w:left w:val="nil"/>
              <w:bottom w:val="single" w:sz="4" w:space="0" w:color="auto"/>
              <w:right w:val="nil"/>
            </w:tcBorders>
            <w:shd w:val="clear" w:color="auto" w:fill="auto"/>
            <w:noWrap/>
            <w:vAlign w:val="center"/>
            <w:hideMark/>
          </w:tcPr>
          <w:p w14:paraId="4F240EC3" w14:textId="77777777" w:rsidR="006B1B66" w:rsidRPr="00460B91" w:rsidRDefault="006B1B66" w:rsidP="00416241">
            <w:pPr>
              <w:jc w:val="center"/>
              <w:rPr>
                <w:rFonts w:hint="eastAsia"/>
                <w:color w:val="000000"/>
                <w:sz w:val="22"/>
              </w:rPr>
            </w:pPr>
            <w:r w:rsidRPr="00460B91">
              <w:rPr>
                <w:rFonts w:hint="eastAsia"/>
                <w:color w:val="000000"/>
                <w:sz w:val="22"/>
              </w:rPr>
              <w:t>t</w:t>
            </w:r>
          </w:p>
        </w:tc>
      </w:tr>
      <w:tr w:rsidR="006B1B66" w:rsidRPr="00460B91" w14:paraId="0DE04E8B" w14:textId="77777777" w:rsidTr="009F4EA5">
        <w:trPr>
          <w:trHeight w:val="253"/>
        </w:trPr>
        <w:tc>
          <w:tcPr>
            <w:tcW w:w="2549" w:type="dxa"/>
            <w:tcBorders>
              <w:top w:val="nil"/>
              <w:left w:val="nil"/>
              <w:bottom w:val="nil"/>
              <w:right w:val="nil"/>
            </w:tcBorders>
            <w:shd w:val="clear" w:color="auto" w:fill="auto"/>
            <w:noWrap/>
            <w:vAlign w:val="center"/>
            <w:hideMark/>
          </w:tcPr>
          <w:p w14:paraId="6AE5F6B6" w14:textId="77777777" w:rsidR="006B1B66" w:rsidRPr="00460B91" w:rsidRDefault="006B1B66" w:rsidP="00416241">
            <w:pPr>
              <w:jc w:val="center"/>
              <w:rPr>
                <w:rFonts w:hint="eastAsia"/>
                <w:color w:val="000000"/>
                <w:sz w:val="22"/>
              </w:rPr>
            </w:pPr>
            <w:r w:rsidRPr="00460B91">
              <w:rPr>
                <w:rFonts w:hint="eastAsia"/>
                <w:color w:val="000000"/>
                <w:sz w:val="22"/>
              </w:rPr>
              <w:t>CSES</w:t>
            </w:r>
          </w:p>
        </w:tc>
        <w:tc>
          <w:tcPr>
            <w:tcW w:w="507" w:type="dxa"/>
            <w:tcBorders>
              <w:top w:val="nil"/>
              <w:left w:val="nil"/>
              <w:bottom w:val="nil"/>
              <w:right w:val="nil"/>
            </w:tcBorders>
            <w:shd w:val="clear" w:color="auto" w:fill="auto"/>
            <w:noWrap/>
            <w:vAlign w:val="center"/>
            <w:hideMark/>
          </w:tcPr>
          <w:p w14:paraId="133683CE" w14:textId="77777777" w:rsidR="006B1B66" w:rsidRPr="00460B91" w:rsidRDefault="006B1B66" w:rsidP="00416241">
            <w:pPr>
              <w:jc w:val="center"/>
              <w:rPr>
                <w:rFonts w:hint="eastAsia"/>
                <w:color w:val="000000"/>
                <w:sz w:val="22"/>
              </w:rPr>
            </w:pPr>
          </w:p>
        </w:tc>
        <w:tc>
          <w:tcPr>
            <w:tcW w:w="486" w:type="dxa"/>
            <w:tcBorders>
              <w:top w:val="nil"/>
              <w:left w:val="nil"/>
              <w:bottom w:val="nil"/>
              <w:right w:val="nil"/>
            </w:tcBorders>
            <w:shd w:val="clear" w:color="auto" w:fill="auto"/>
            <w:noWrap/>
            <w:vAlign w:val="center"/>
            <w:hideMark/>
          </w:tcPr>
          <w:p w14:paraId="2D6B27AA" w14:textId="77777777" w:rsidR="006B1B66" w:rsidRPr="00460B91" w:rsidRDefault="006B1B66" w:rsidP="00416241">
            <w:pPr>
              <w:jc w:val="center"/>
              <w:rPr>
                <w:rFonts w:ascii="Times New Roman" w:eastAsia="Times New Roman" w:hAnsi="Times New Roman"/>
                <w:sz w:val="20"/>
                <w:szCs w:val="20"/>
              </w:rPr>
            </w:pPr>
          </w:p>
        </w:tc>
        <w:tc>
          <w:tcPr>
            <w:tcW w:w="608" w:type="dxa"/>
            <w:tcBorders>
              <w:top w:val="nil"/>
              <w:left w:val="nil"/>
              <w:bottom w:val="nil"/>
              <w:right w:val="nil"/>
            </w:tcBorders>
            <w:shd w:val="clear" w:color="auto" w:fill="auto"/>
            <w:noWrap/>
            <w:vAlign w:val="center"/>
            <w:hideMark/>
          </w:tcPr>
          <w:p w14:paraId="02DD7695" w14:textId="77777777" w:rsidR="006B1B66" w:rsidRPr="00460B91" w:rsidRDefault="006B1B66" w:rsidP="00416241">
            <w:pPr>
              <w:jc w:val="center"/>
              <w:rPr>
                <w:color w:val="000000"/>
                <w:sz w:val="22"/>
              </w:rPr>
            </w:pPr>
            <w:r w:rsidRPr="00460B91">
              <w:rPr>
                <w:rFonts w:hint="eastAsia"/>
                <w:color w:val="000000"/>
                <w:sz w:val="22"/>
              </w:rPr>
              <w:t xml:space="preserve">0.59 </w:t>
            </w:r>
          </w:p>
        </w:tc>
        <w:tc>
          <w:tcPr>
            <w:tcW w:w="799" w:type="dxa"/>
            <w:tcBorders>
              <w:top w:val="nil"/>
              <w:left w:val="nil"/>
              <w:bottom w:val="nil"/>
              <w:right w:val="nil"/>
            </w:tcBorders>
            <w:shd w:val="clear" w:color="auto" w:fill="auto"/>
            <w:noWrap/>
            <w:vAlign w:val="center"/>
            <w:hideMark/>
          </w:tcPr>
          <w:p w14:paraId="051AF318" w14:textId="77777777" w:rsidR="006B1B66" w:rsidRPr="00460B91" w:rsidRDefault="006B1B66" w:rsidP="00416241">
            <w:pPr>
              <w:jc w:val="center"/>
              <w:rPr>
                <w:rFonts w:hint="eastAsia"/>
                <w:color w:val="000000"/>
                <w:sz w:val="22"/>
              </w:rPr>
            </w:pPr>
            <w:r w:rsidRPr="00460B91">
              <w:rPr>
                <w:rFonts w:hint="eastAsia"/>
                <w:color w:val="000000"/>
                <w:sz w:val="22"/>
              </w:rPr>
              <w:t xml:space="preserve">0.34 </w:t>
            </w:r>
          </w:p>
        </w:tc>
        <w:tc>
          <w:tcPr>
            <w:tcW w:w="865" w:type="dxa"/>
            <w:tcBorders>
              <w:top w:val="nil"/>
              <w:left w:val="nil"/>
              <w:bottom w:val="nil"/>
              <w:right w:val="nil"/>
            </w:tcBorders>
            <w:shd w:val="clear" w:color="auto" w:fill="auto"/>
            <w:noWrap/>
            <w:vAlign w:val="center"/>
            <w:hideMark/>
          </w:tcPr>
          <w:p w14:paraId="75ECA5B3" w14:textId="77777777" w:rsidR="006B1B66" w:rsidRPr="00460B91" w:rsidRDefault="006B1B66" w:rsidP="00416241">
            <w:pPr>
              <w:jc w:val="center"/>
              <w:rPr>
                <w:rFonts w:hint="eastAsia"/>
                <w:color w:val="000000"/>
                <w:sz w:val="22"/>
              </w:rPr>
            </w:pPr>
            <w:r w:rsidRPr="00460B91">
              <w:rPr>
                <w:rFonts w:hint="eastAsia"/>
                <w:color w:val="000000"/>
                <w:sz w:val="22"/>
              </w:rPr>
              <w:t>66.02</w:t>
            </w:r>
            <w:r w:rsidRPr="00460B91">
              <w:rPr>
                <w:rFonts w:hint="eastAsia"/>
                <w:color w:val="000000"/>
                <w:sz w:val="22"/>
                <w:vertAlign w:val="superscript"/>
              </w:rPr>
              <w:t>***</w:t>
            </w:r>
          </w:p>
        </w:tc>
        <w:tc>
          <w:tcPr>
            <w:tcW w:w="796" w:type="dxa"/>
            <w:tcBorders>
              <w:top w:val="nil"/>
              <w:left w:val="nil"/>
              <w:bottom w:val="nil"/>
              <w:right w:val="nil"/>
            </w:tcBorders>
            <w:shd w:val="clear" w:color="auto" w:fill="auto"/>
            <w:noWrap/>
            <w:vAlign w:val="center"/>
            <w:hideMark/>
          </w:tcPr>
          <w:p w14:paraId="129DCDE4" w14:textId="77777777" w:rsidR="006B1B66" w:rsidRPr="00460B91" w:rsidRDefault="006B1B66" w:rsidP="00416241">
            <w:pPr>
              <w:jc w:val="center"/>
              <w:rPr>
                <w:rFonts w:hint="eastAsia"/>
                <w:color w:val="000000"/>
                <w:sz w:val="22"/>
              </w:rPr>
            </w:pPr>
          </w:p>
        </w:tc>
        <w:tc>
          <w:tcPr>
            <w:tcW w:w="696" w:type="dxa"/>
            <w:tcBorders>
              <w:top w:val="nil"/>
              <w:left w:val="nil"/>
              <w:bottom w:val="nil"/>
              <w:right w:val="nil"/>
            </w:tcBorders>
            <w:shd w:val="clear" w:color="auto" w:fill="auto"/>
            <w:noWrap/>
            <w:vAlign w:val="center"/>
            <w:hideMark/>
          </w:tcPr>
          <w:p w14:paraId="4AF0508F" w14:textId="77777777" w:rsidR="006B1B66" w:rsidRPr="00460B91" w:rsidRDefault="006B1B66" w:rsidP="00416241">
            <w:pPr>
              <w:jc w:val="cente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004F68A7" w14:textId="77777777" w:rsidR="006B1B66" w:rsidRPr="00460B91" w:rsidRDefault="006B1B66" w:rsidP="00416241">
            <w:pPr>
              <w:jc w:val="cente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016E74F6" w14:textId="77777777" w:rsidR="006B1B66" w:rsidRPr="00460B91" w:rsidRDefault="006B1B66" w:rsidP="00416241">
            <w:pPr>
              <w:jc w:val="center"/>
              <w:rPr>
                <w:rFonts w:ascii="Times New Roman" w:eastAsia="Times New Roman" w:hAnsi="Times New Roman"/>
                <w:sz w:val="20"/>
                <w:szCs w:val="20"/>
              </w:rPr>
            </w:pPr>
          </w:p>
        </w:tc>
        <w:tc>
          <w:tcPr>
            <w:tcW w:w="2010" w:type="dxa"/>
            <w:tcBorders>
              <w:top w:val="nil"/>
              <w:left w:val="nil"/>
              <w:bottom w:val="nil"/>
              <w:right w:val="nil"/>
            </w:tcBorders>
            <w:shd w:val="clear" w:color="auto" w:fill="auto"/>
            <w:noWrap/>
            <w:vAlign w:val="center"/>
            <w:hideMark/>
          </w:tcPr>
          <w:p w14:paraId="0589ADE1" w14:textId="77777777" w:rsidR="006B1B66" w:rsidRPr="00460B91" w:rsidRDefault="006B1B66" w:rsidP="00416241">
            <w:pPr>
              <w:jc w:val="center"/>
              <w:rPr>
                <w:rFonts w:ascii="Times New Roman" w:eastAsia="Times New Roman" w:hAnsi="Times New Roman"/>
                <w:sz w:val="20"/>
                <w:szCs w:val="20"/>
              </w:rPr>
            </w:pPr>
          </w:p>
        </w:tc>
      </w:tr>
      <w:tr w:rsidR="006B1B66" w:rsidRPr="00460B91" w14:paraId="0B933E9C" w14:textId="77777777" w:rsidTr="009F4EA5">
        <w:trPr>
          <w:trHeight w:val="253"/>
        </w:trPr>
        <w:tc>
          <w:tcPr>
            <w:tcW w:w="2549" w:type="dxa"/>
            <w:tcBorders>
              <w:top w:val="nil"/>
              <w:left w:val="nil"/>
              <w:bottom w:val="nil"/>
              <w:right w:val="nil"/>
            </w:tcBorders>
            <w:shd w:val="clear" w:color="auto" w:fill="auto"/>
            <w:noWrap/>
            <w:vAlign w:val="center"/>
            <w:hideMark/>
          </w:tcPr>
          <w:p w14:paraId="7131F353" w14:textId="77777777" w:rsidR="006B1B66" w:rsidRPr="00460B91" w:rsidRDefault="006B1B66" w:rsidP="00416241">
            <w:pPr>
              <w:jc w:val="center"/>
              <w:rPr>
                <w:rFonts w:ascii="Times New Roman" w:eastAsia="Times New Roman" w:hAnsi="Times New Roman"/>
                <w:sz w:val="20"/>
                <w:szCs w:val="20"/>
              </w:rPr>
            </w:pPr>
          </w:p>
        </w:tc>
        <w:tc>
          <w:tcPr>
            <w:tcW w:w="507" w:type="dxa"/>
            <w:tcBorders>
              <w:top w:val="nil"/>
              <w:left w:val="nil"/>
              <w:bottom w:val="nil"/>
              <w:right w:val="nil"/>
            </w:tcBorders>
            <w:shd w:val="clear" w:color="auto" w:fill="auto"/>
            <w:noWrap/>
            <w:vAlign w:val="center"/>
            <w:hideMark/>
          </w:tcPr>
          <w:p w14:paraId="2450A646" w14:textId="77777777" w:rsidR="006B1B66" w:rsidRPr="00460B91" w:rsidRDefault="006B1B66" w:rsidP="00416241">
            <w:pPr>
              <w:jc w:val="center"/>
              <w:rPr>
                <w:color w:val="000000"/>
                <w:sz w:val="22"/>
              </w:rPr>
            </w:pPr>
            <w:r w:rsidRPr="00460B91">
              <w:rPr>
                <w:rFonts w:hint="eastAsia"/>
                <w:color w:val="000000"/>
                <w:sz w:val="22"/>
              </w:rPr>
              <w:t>男性</w:t>
            </w:r>
          </w:p>
        </w:tc>
        <w:tc>
          <w:tcPr>
            <w:tcW w:w="486" w:type="dxa"/>
            <w:tcBorders>
              <w:top w:val="nil"/>
              <w:left w:val="nil"/>
              <w:bottom w:val="nil"/>
              <w:right w:val="nil"/>
            </w:tcBorders>
            <w:shd w:val="clear" w:color="auto" w:fill="auto"/>
            <w:noWrap/>
            <w:vAlign w:val="center"/>
            <w:hideMark/>
          </w:tcPr>
          <w:p w14:paraId="45078D4B"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4DC4431F"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7D4FE409"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7CEC1D0F"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0923C8F4" w14:textId="77777777" w:rsidR="006B1B66" w:rsidRPr="00460B91" w:rsidRDefault="006B1B66" w:rsidP="00416241">
            <w:pPr>
              <w:jc w:val="center"/>
              <w:rPr>
                <w:color w:val="000000"/>
                <w:sz w:val="22"/>
              </w:rPr>
            </w:pPr>
            <w:r w:rsidRPr="00354D59">
              <w:rPr>
                <w:color w:val="000000"/>
                <w:sz w:val="22"/>
              </w:rPr>
              <w:t>0.118</w:t>
            </w:r>
          </w:p>
        </w:tc>
        <w:tc>
          <w:tcPr>
            <w:tcW w:w="696" w:type="dxa"/>
            <w:tcBorders>
              <w:top w:val="nil"/>
              <w:left w:val="nil"/>
              <w:bottom w:val="nil"/>
              <w:right w:val="nil"/>
            </w:tcBorders>
            <w:shd w:val="clear" w:color="auto" w:fill="auto"/>
            <w:noWrap/>
            <w:vAlign w:val="center"/>
            <w:hideMark/>
          </w:tcPr>
          <w:p w14:paraId="3CE0FFE6" w14:textId="77777777" w:rsidR="006B1B66" w:rsidRPr="00460B91" w:rsidRDefault="006B1B66" w:rsidP="00416241">
            <w:pPr>
              <w:jc w:val="center"/>
              <w:rPr>
                <w:rFonts w:hint="eastAsia"/>
                <w:color w:val="000000"/>
                <w:sz w:val="22"/>
              </w:rPr>
            </w:pPr>
            <w:r w:rsidRPr="00BC5339">
              <w:rPr>
                <w:color w:val="000000"/>
                <w:sz w:val="22"/>
              </w:rPr>
              <w:t>0.245</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1EC5EA6E" w14:textId="77777777" w:rsidR="006B1B66" w:rsidRPr="00460B91" w:rsidRDefault="006B1B66" w:rsidP="00416241">
            <w:pPr>
              <w:jc w:val="center"/>
              <w:rPr>
                <w:rFonts w:hint="eastAsia"/>
                <w:color w:val="000000"/>
                <w:sz w:val="22"/>
              </w:rPr>
            </w:pPr>
            <w:r w:rsidRPr="00BC5339">
              <w:rPr>
                <w:color w:val="000000"/>
                <w:sz w:val="22"/>
              </w:rPr>
              <w:t>0.637</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29BF4991" w14:textId="77777777" w:rsidR="006B1B66" w:rsidRPr="00460B91" w:rsidRDefault="006B1B66" w:rsidP="00416241">
            <w:pPr>
              <w:jc w:val="center"/>
              <w:rPr>
                <w:rFonts w:hint="eastAsia"/>
                <w:color w:val="000000"/>
                <w:sz w:val="22"/>
              </w:rPr>
            </w:pPr>
            <w:r w:rsidRPr="00BC5339">
              <w:rPr>
                <w:color w:val="000000"/>
                <w:sz w:val="22"/>
              </w:rPr>
              <w:t>1.584</w:t>
            </w:r>
          </w:p>
        </w:tc>
        <w:tc>
          <w:tcPr>
            <w:tcW w:w="2010" w:type="dxa"/>
            <w:tcBorders>
              <w:top w:val="nil"/>
              <w:left w:val="nil"/>
              <w:bottom w:val="nil"/>
              <w:right w:val="nil"/>
            </w:tcBorders>
            <w:shd w:val="clear" w:color="auto" w:fill="auto"/>
            <w:noWrap/>
            <w:vAlign w:val="center"/>
            <w:hideMark/>
          </w:tcPr>
          <w:p w14:paraId="2A75FDB8" w14:textId="77777777" w:rsidR="006B1B66" w:rsidRPr="00460B91" w:rsidRDefault="006B1B66" w:rsidP="00416241">
            <w:pPr>
              <w:jc w:val="center"/>
              <w:rPr>
                <w:rFonts w:hint="eastAsia"/>
                <w:color w:val="000000"/>
                <w:sz w:val="22"/>
              </w:rPr>
            </w:pPr>
            <w:r w:rsidRPr="00460B91">
              <w:rPr>
                <w:rFonts w:hint="eastAsia"/>
                <w:color w:val="000000"/>
                <w:sz w:val="22"/>
              </w:rPr>
              <w:t xml:space="preserve"> 4.55</w:t>
            </w:r>
            <w:r w:rsidRPr="00460B91">
              <w:rPr>
                <w:rFonts w:hint="eastAsia"/>
                <w:color w:val="000000"/>
                <w:sz w:val="22"/>
                <w:vertAlign w:val="superscript"/>
              </w:rPr>
              <w:t>***</w:t>
            </w:r>
          </w:p>
        </w:tc>
      </w:tr>
      <w:tr w:rsidR="006B1B66" w:rsidRPr="00460B91" w14:paraId="21799225" w14:textId="77777777" w:rsidTr="009F4EA5">
        <w:trPr>
          <w:trHeight w:val="253"/>
        </w:trPr>
        <w:tc>
          <w:tcPr>
            <w:tcW w:w="2549" w:type="dxa"/>
            <w:tcBorders>
              <w:top w:val="nil"/>
              <w:left w:val="nil"/>
              <w:bottom w:val="nil"/>
              <w:right w:val="nil"/>
            </w:tcBorders>
            <w:shd w:val="clear" w:color="auto" w:fill="auto"/>
            <w:noWrap/>
            <w:vAlign w:val="center"/>
            <w:hideMark/>
          </w:tcPr>
          <w:p w14:paraId="2AD59414"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5E9E9FF3" w14:textId="77777777" w:rsidR="006B1B66" w:rsidRPr="00460B91" w:rsidRDefault="006B1B66" w:rsidP="00416241">
            <w:pPr>
              <w:jc w:val="center"/>
              <w:rPr>
                <w:color w:val="000000"/>
                <w:sz w:val="22"/>
              </w:rPr>
            </w:pPr>
            <w:r w:rsidRPr="00460B91">
              <w:rPr>
                <w:rFonts w:hint="eastAsia"/>
                <w:color w:val="000000"/>
                <w:sz w:val="22"/>
              </w:rPr>
              <w:t>一年级</w:t>
            </w:r>
          </w:p>
        </w:tc>
        <w:tc>
          <w:tcPr>
            <w:tcW w:w="486" w:type="dxa"/>
            <w:tcBorders>
              <w:top w:val="nil"/>
              <w:left w:val="nil"/>
              <w:bottom w:val="nil"/>
              <w:right w:val="nil"/>
            </w:tcBorders>
            <w:shd w:val="clear" w:color="auto" w:fill="auto"/>
            <w:noWrap/>
            <w:vAlign w:val="center"/>
            <w:hideMark/>
          </w:tcPr>
          <w:p w14:paraId="066B2192"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56F38DEB"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58984CD5"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65C866C3"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541B2972" w14:textId="77777777" w:rsidR="006B1B66" w:rsidRPr="00460B91" w:rsidRDefault="006B1B66" w:rsidP="00416241">
            <w:pPr>
              <w:jc w:val="center"/>
              <w:rPr>
                <w:color w:val="000000"/>
                <w:sz w:val="22"/>
              </w:rPr>
            </w:pPr>
            <w:r w:rsidRPr="00354D59">
              <w:rPr>
                <w:color w:val="000000"/>
                <w:sz w:val="22"/>
              </w:rPr>
              <w:t>-0.062</w:t>
            </w:r>
            <w:r w:rsidRPr="00460B91">
              <w:rPr>
                <w:rFonts w:hint="eastAsia"/>
                <w:color w:val="000000"/>
                <w:sz w:val="22"/>
              </w:rPr>
              <w:t xml:space="preserve"> </w:t>
            </w:r>
          </w:p>
        </w:tc>
        <w:tc>
          <w:tcPr>
            <w:tcW w:w="696" w:type="dxa"/>
            <w:tcBorders>
              <w:top w:val="nil"/>
              <w:left w:val="nil"/>
              <w:bottom w:val="nil"/>
              <w:right w:val="nil"/>
            </w:tcBorders>
            <w:shd w:val="clear" w:color="auto" w:fill="auto"/>
            <w:noWrap/>
            <w:vAlign w:val="center"/>
            <w:hideMark/>
          </w:tcPr>
          <w:p w14:paraId="3111D5C1" w14:textId="77777777" w:rsidR="006B1B66" w:rsidRPr="00460B91" w:rsidRDefault="006B1B66" w:rsidP="00416241">
            <w:pPr>
              <w:jc w:val="center"/>
              <w:rPr>
                <w:rFonts w:hint="eastAsia"/>
                <w:color w:val="000000"/>
                <w:sz w:val="22"/>
              </w:rPr>
            </w:pPr>
            <w:r w:rsidRPr="00886798">
              <w:rPr>
                <w:color w:val="000000"/>
                <w:sz w:val="22"/>
              </w:rPr>
              <w:t>0.432</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144210B4" w14:textId="77777777" w:rsidR="006B1B66" w:rsidRPr="00460B91" w:rsidRDefault="006B1B66" w:rsidP="00416241">
            <w:pPr>
              <w:jc w:val="center"/>
              <w:rPr>
                <w:rFonts w:hint="eastAsia"/>
                <w:color w:val="000000"/>
                <w:sz w:val="22"/>
              </w:rPr>
            </w:pPr>
            <w:r w:rsidRPr="00BC5339">
              <w:rPr>
                <w:color w:val="000000"/>
                <w:sz w:val="22"/>
              </w:rPr>
              <w:t>-1.444</w:t>
            </w:r>
          </w:p>
        </w:tc>
        <w:tc>
          <w:tcPr>
            <w:tcW w:w="1095" w:type="dxa"/>
            <w:tcBorders>
              <w:top w:val="nil"/>
              <w:left w:val="nil"/>
              <w:bottom w:val="nil"/>
              <w:right w:val="nil"/>
            </w:tcBorders>
            <w:shd w:val="clear" w:color="auto" w:fill="auto"/>
            <w:noWrap/>
            <w:vAlign w:val="center"/>
            <w:hideMark/>
          </w:tcPr>
          <w:p w14:paraId="458776B9" w14:textId="77777777" w:rsidR="006B1B66" w:rsidRPr="00460B91" w:rsidRDefault="006B1B66" w:rsidP="00416241">
            <w:pPr>
              <w:jc w:val="center"/>
              <w:rPr>
                <w:rFonts w:hint="eastAsia"/>
                <w:color w:val="000000"/>
                <w:sz w:val="22"/>
              </w:rPr>
            </w:pPr>
            <w:r w:rsidRPr="00BC5339">
              <w:rPr>
                <w:color w:val="000000"/>
                <w:sz w:val="22"/>
              </w:rPr>
              <w:t>0.246</w:t>
            </w:r>
          </w:p>
        </w:tc>
        <w:tc>
          <w:tcPr>
            <w:tcW w:w="2010" w:type="dxa"/>
            <w:tcBorders>
              <w:top w:val="nil"/>
              <w:left w:val="nil"/>
              <w:bottom w:val="nil"/>
              <w:right w:val="nil"/>
            </w:tcBorders>
            <w:shd w:val="clear" w:color="auto" w:fill="auto"/>
            <w:noWrap/>
            <w:vAlign w:val="center"/>
            <w:hideMark/>
          </w:tcPr>
          <w:p w14:paraId="78E26CEC" w14:textId="77777777" w:rsidR="006B1B66" w:rsidRPr="00460B91" w:rsidRDefault="006B1B66" w:rsidP="00416241">
            <w:pPr>
              <w:jc w:val="center"/>
              <w:rPr>
                <w:rFonts w:hint="eastAsia"/>
                <w:color w:val="000000"/>
                <w:sz w:val="22"/>
              </w:rPr>
            </w:pPr>
            <w:r w:rsidRPr="00460B91">
              <w:rPr>
                <w:rFonts w:hint="eastAsia"/>
                <w:color w:val="000000"/>
                <w:sz w:val="22"/>
              </w:rPr>
              <w:t xml:space="preserve">-1.43 </w:t>
            </w:r>
          </w:p>
        </w:tc>
      </w:tr>
      <w:tr w:rsidR="006B1B66" w:rsidRPr="00460B91" w14:paraId="786F3C42" w14:textId="77777777" w:rsidTr="009F4EA5">
        <w:trPr>
          <w:trHeight w:val="253"/>
        </w:trPr>
        <w:tc>
          <w:tcPr>
            <w:tcW w:w="2549" w:type="dxa"/>
            <w:tcBorders>
              <w:top w:val="nil"/>
              <w:left w:val="nil"/>
              <w:bottom w:val="nil"/>
              <w:right w:val="nil"/>
            </w:tcBorders>
            <w:shd w:val="clear" w:color="auto" w:fill="auto"/>
            <w:noWrap/>
            <w:vAlign w:val="center"/>
            <w:hideMark/>
          </w:tcPr>
          <w:p w14:paraId="4FE86B62"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226C758E" w14:textId="77777777" w:rsidR="006B1B66" w:rsidRPr="00460B91" w:rsidRDefault="006B1B66" w:rsidP="00416241">
            <w:pPr>
              <w:jc w:val="center"/>
              <w:rPr>
                <w:color w:val="000000"/>
                <w:sz w:val="22"/>
              </w:rPr>
            </w:pPr>
            <w:r w:rsidRPr="00460B91">
              <w:rPr>
                <w:rFonts w:hint="eastAsia"/>
                <w:color w:val="000000"/>
                <w:sz w:val="22"/>
              </w:rPr>
              <w:t>二年级</w:t>
            </w:r>
          </w:p>
        </w:tc>
        <w:tc>
          <w:tcPr>
            <w:tcW w:w="486" w:type="dxa"/>
            <w:tcBorders>
              <w:top w:val="nil"/>
              <w:left w:val="nil"/>
              <w:bottom w:val="nil"/>
              <w:right w:val="nil"/>
            </w:tcBorders>
            <w:shd w:val="clear" w:color="auto" w:fill="auto"/>
            <w:noWrap/>
            <w:vAlign w:val="center"/>
            <w:hideMark/>
          </w:tcPr>
          <w:p w14:paraId="35E69217"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697F5D76"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5631614A"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3F6E4387"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04215E40" w14:textId="77777777" w:rsidR="006B1B66" w:rsidRPr="00460B91" w:rsidRDefault="006B1B66" w:rsidP="00416241">
            <w:pPr>
              <w:jc w:val="center"/>
              <w:rPr>
                <w:color w:val="000000"/>
                <w:sz w:val="22"/>
              </w:rPr>
            </w:pPr>
            <w:r w:rsidRPr="00354D59">
              <w:rPr>
                <w:color w:val="000000"/>
                <w:sz w:val="22"/>
              </w:rPr>
              <w:t>-0.019</w:t>
            </w:r>
            <w:r w:rsidRPr="00460B91">
              <w:rPr>
                <w:rFonts w:hint="eastAsia"/>
                <w:color w:val="000000"/>
                <w:sz w:val="22"/>
              </w:rPr>
              <w:t xml:space="preserve"> </w:t>
            </w:r>
          </w:p>
        </w:tc>
        <w:tc>
          <w:tcPr>
            <w:tcW w:w="696" w:type="dxa"/>
            <w:tcBorders>
              <w:top w:val="nil"/>
              <w:left w:val="nil"/>
              <w:bottom w:val="nil"/>
              <w:right w:val="nil"/>
            </w:tcBorders>
            <w:shd w:val="clear" w:color="auto" w:fill="auto"/>
            <w:noWrap/>
            <w:vAlign w:val="center"/>
            <w:hideMark/>
          </w:tcPr>
          <w:p w14:paraId="0F296650" w14:textId="77777777" w:rsidR="006B1B66" w:rsidRPr="00460B91" w:rsidRDefault="006B1B66" w:rsidP="00416241">
            <w:pPr>
              <w:jc w:val="center"/>
              <w:rPr>
                <w:rFonts w:hint="eastAsia"/>
                <w:color w:val="000000"/>
                <w:sz w:val="22"/>
              </w:rPr>
            </w:pPr>
            <w:r w:rsidRPr="00886798">
              <w:rPr>
                <w:color w:val="000000"/>
                <w:sz w:val="22"/>
              </w:rPr>
              <w:t>0.424</w:t>
            </w:r>
          </w:p>
        </w:tc>
        <w:tc>
          <w:tcPr>
            <w:tcW w:w="1095" w:type="dxa"/>
            <w:tcBorders>
              <w:top w:val="nil"/>
              <w:left w:val="nil"/>
              <w:bottom w:val="nil"/>
              <w:right w:val="nil"/>
            </w:tcBorders>
            <w:shd w:val="clear" w:color="auto" w:fill="auto"/>
            <w:noWrap/>
            <w:vAlign w:val="center"/>
            <w:hideMark/>
          </w:tcPr>
          <w:p w14:paraId="4246D338" w14:textId="77777777" w:rsidR="006B1B66" w:rsidRPr="00460B91" w:rsidRDefault="006B1B66" w:rsidP="00416241">
            <w:pPr>
              <w:jc w:val="center"/>
              <w:rPr>
                <w:rFonts w:hint="eastAsia"/>
                <w:color w:val="000000"/>
                <w:sz w:val="22"/>
              </w:rPr>
            </w:pPr>
            <w:r w:rsidRPr="00BC5339">
              <w:rPr>
                <w:color w:val="000000"/>
                <w:sz w:val="22"/>
              </w:rPr>
              <w:t>-1.010</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3221E21D" w14:textId="77777777" w:rsidR="006B1B66" w:rsidRPr="00460B91" w:rsidRDefault="006B1B66" w:rsidP="00416241">
            <w:pPr>
              <w:jc w:val="center"/>
              <w:rPr>
                <w:rFonts w:hint="eastAsia"/>
                <w:color w:val="000000"/>
                <w:sz w:val="22"/>
              </w:rPr>
            </w:pPr>
            <w:r w:rsidRPr="00BC5339">
              <w:rPr>
                <w:color w:val="000000"/>
                <w:sz w:val="22"/>
              </w:rPr>
              <w:t>0.645</w:t>
            </w:r>
          </w:p>
        </w:tc>
        <w:tc>
          <w:tcPr>
            <w:tcW w:w="2010" w:type="dxa"/>
            <w:tcBorders>
              <w:top w:val="nil"/>
              <w:left w:val="nil"/>
              <w:bottom w:val="nil"/>
              <w:right w:val="nil"/>
            </w:tcBorders>
            <w:shd w:val="clear" w:color="auto" w:fill="auto"/>
            <w:noWrap/>
            <w:vAlign w:val="center"/>
            <w:hideMark/>
          </w:tcPr>
          <w:p w14:paraId="58EC330C" w14:textId="77777777" w:rsidR="006B1B66" w:rsidRPr="00460B91" w:rsidRDefault="006B1B66" w:rsidP="00416241">
            <w:pPr>
              <w:jc w:val="center"/>
              <w:rPr>
                <w:rFonts w:hint="eastAsia"/>
                <w:color w:val="000000"/>
                <w:sz w:val="22"/>
              </w:rPr>
            </w:pPr>
            <w:r w:rsidRPr="00460B91">
              <w:rPr>
                <w:rFonts w:hint="eastAsia"/>
                <w:color w:val="000000"/>
                <w:sz w:val="22"/>
              </w:rPr>
              <w:t xml:space="preserve">-0.45 </w:t>
            </w:r>
          </w:p>
        </w:tc>
      </w:tr>
      <w:tr w:rsidR="006B1B66" w:rsidRPr="00460B91" w14:paraId="3F22D2F0" w14:textId="77777777" w:rsidTr="009F4EA5">
        <w:trPr>
          <w:trHeight w:val="253"/>
        </w:trPr>
        <w:tc>
          <w:tcPr>
            <w:tcW w:w="2549" w:type="dxa"/>
            <w:tcBorders>
              <w:top w:val="nil"/>
              <w:left w:val="nil"/>
              <w:bottom w:val="nil"/>
              <w:right w:val="nil"/>
            </w:tcBorders>
            <w:shd w:val="clear" w:color="auto" w:fill="auto"/>
            <w:noWrap/>
            <w:vAlign w:val="center"/>
            <w:hideMark/>
          </w:tcPr>
          <w:p w14:paraId="5E679534"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46D3D504" w14:textId="77777777" w:rsidR="006B1B66" w:rsidRPr="00460B91" w:rsidRDefault="006B1B66" w:rsidP="00416241">
            <w:pPr>
              <w:jc w:val="center"/>
              <w:rPr>
                <w:color w:val="000000"/>
                <w:sz w:val="22"/>
              </w:rPr>
            </w:pPr>
            <w:r w:rsidRPr="00460B91">
              <w:rPr>
                <w:rFonts w:hint="eastAsia"/>
                <w:color w:val="000000"/>
                <w:sz w:val="22"/>
              </w:rPr>
              <w:t>三年级</w:t>
            </w:r>
          </w:p>
        </w:tc>
        <w:tc>
          <w:tcPr>
            <w:tcW w:w="486" w:type="dxa"/>
            <w:tcBorders>
              <w:top w:val="nil"/>
              <w:left w:val="nil"/>
              <w:bottom w:val="nil"/>
              <w:right w:val="nil"/>
            </w:tcBorders>
            <w:shd w:val="clear" w:color="auto" w:fill="auto"/>
            <w:noWrap/>
            <w:vAlign w:val="center"/>
            <w:hideMark/>
          </w:tcPr>
          <w:p w14:paraId="479FCE39"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58B73D64"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08BB199F"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0CD298A5"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0636A80B" w14:textId="77777777" w:rsidR="006B1B66" w:rsidRPr="00460B91" w:rsidRDefault="006B1B66" w:rsidP="00416241">
            <w:pPr>
              <w:jc w:val="center"/>
              <w:rPr>
                <w:color w:val="000000"/>
                <w:sz w:val="22"/>
              </w:rPr>
            </w:pPr>
            <w:r w:rsidRPr="00354D59">
              <w:rPr>
                <w:color w:val="000000"/>
                <w:sz w:val="22"/>
              </w:rPr>
              <w:t>-0.008</w:t>
            </w:r>
            <w:r w:rsidRPr="00460B91">
              <w:rPr>
                <w:rFonts w:hint="eastAsia"/>
                <w:color w:val="000000"/>
                <w:sz w:val="22"/>
              </w:rPr>
              <w:t xml:space="preserve"> </w:t>
            </w:r>
          </w:p>
        </w:tc>
        <w:tc>
          <w:tcPr>
            <w:tcW w:w="696" w:type="dxa"/>
            <w:tcBorders>
              <w:top w:val="nil"/>
              <w:left w:val="nil"/>
              <w:bottom w:val="nil"/>
              <w:right w:val="nil"/>
            </w:tcBorders>
            <w:shd w:val="clear" w:color="auto" w:fill="auto"/>
            <w:noWrap/>
            <w:vAlign w:val="center"/>
            <w:hideMark/>
          </w:tcPr>
          <w:p w14:paraId="79D96703" w14:textId="77777777" w:rsidR="006B1B66" w:rsidRPr="00460B91" w:rsidRDefault="006B1B66" w:rsidP="00416241">
            <w:pPr>
              <w:jc w:val="center"/>
              <w:rPr>
                <w:rFonts w:hint="eastAsia"/>
                <w:color w:val="000000"/>
                <w:sz w:val="22"/>
              </w:rPr>
            </w:pPr>
            <w:r w:rsidRPr="00886798">
              <w:rPr>
                <w:color w:val="000000"/>
                <w:sz w:val="22"/>
              </w:rPr>
              <w:t>0.477</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2451E710" w14:textId="77777777" w:rsidR="006B1B66" w:rsidRPr="00460B91" w:rsidRDefault="006B1B66" w:rsidP="00416241">
            <w:pPr>
              <w:jc w:val="center"/>
              <w:rPr>
                <w:rFonts w:hint="eastAsia"/>
                <w:color w:val="000000"/>
                <w:sz w:val="22"/>
              </w:rPr>
            </w:pPr>
            <w:r w:rsidRPr="00BC5339">
              <w:rPr>
                <w:color w:val="000000"/>
                <w:sz w:val="22"/>
              </w:rPr>
              <w:t>-1.021</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751A05C9" w14:textId="77777777" w:rsidR="006B1B66" w:rsidRPr="00460B91" w:rsidRDefault="006B1B66" w:rsidP="00416241">
            <w:pPr>
              <w:jc w:val="center"/>
              <w:rPr>
                <w:rFonts w:hint="eastAsia"/>
                <w:color w:val="000000"/>
                <w:sz w:val="22"/>
              </w:rPr>
            </w:pPr>
            <w:r w:rsidRPr="00BC5339">
              <w:rPr>
                <w:color w:val="000000"/>
                <w:sz w:val="22"/>
              </w:rPr>
              <w:t>0.857</w:t>
            </w:r>
          </w:p>
        </w:tc>
        <w:tc>
          <w:tcPr>
            <w:tcW w:w="2010" w:type="dxa"/>
            <w:tcBorders>
              <w:top w:val="nil"/>
              <w:left w:val="nil"/>
              <w:bottom w:val="nil"/>
              <w:right w:val="nil"/>
            </w:tcBorders>
            <w:shd w:val="clear" w:color="auto" w:fill="auto"/>
            <w:noWrap/>
            <w:vAlign w:val="center"/>
            <w:hideMark/>
          </w:tcPr>
          <w:p w14:paraId="025CD9F9" w14:textId="77777777" w:rsidR="006B1B66" w:rsidRPr="00460B91" w:rsidRDefault="006B1B66" w:rsidP="00416241">
            <w:pPr>
              <w:jc w:val="center"/>
              <w:rPr>
                <w:rFonts w:hint="eastAsia"/>
                <w:color w:val="000000"/>
                <w:sz w:val="22"/>
              </w:rPr>
            </w:pPr>
            <w:r w:rsidRPr="00460B91">
              <w:rPr>
                <w:rFonts w:hint="eastAsia"/>
                <w:color w:val="000000"/>
                <w:sz w:val="22"/>
              </w:rPr>
              <w:t xml:space="preserve">-0.23 </w:t>
            </w:r>
          </w:p>
        </w:tc>
      </w:tr>
      <w:tr w:rsidR="006B1B66" w:rsidRPr="00460B91" w14:paraId="7411E9E2" w14:textId="77777777" w:rsidTr="009F4EA5">
        <w:trPr>
          <w:trHeight w:val="253"/>
        </w:trPr>
        <w:tc>
          <w:tcPr>
            <w:tcW w:w="2549" w:type="dxa"/>
            <w:tcBorders>
              <w:top w:val="nil"/>
              <w:left w:val="nil"/>
              <w:bottom w:val="nil"/>
              <w:right w:val="nil"/>
            </w:tcBorders>
            <w:shd w:val="clear" w:color="auto" w:fill="auto"/>
            <w:noWrap/>
            <w:vAlign w:val="center"/>
            <w:hideMark/>
          </w:tcPr>
          <w:p w14:paraId="360324D8"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31A95347" w14:textId="77777777" w:rsidR="006B1B66" w:rsidRPr="00460B91" w:rsidRDefault="006B1B66" w:rsidP="00416241">
            <w:pPr>
              <w:jc w:val="center"/>
              <w:rPr>
                <w:color w:val="000000"/>
                <w:sz w:val="22"/>
              </w:rPr>
            </w:pPr>
            <w:r w:rsidRPr="00460B91">
              <w:rPr>
                <w:rFonts w:hint="eastAsia"/>
                <w:color w:val="000000"/>
                <w:sz w:val="22"/>
              </w:rPr>
              <w:t>公立</w:t>
            </w:r>
            <w:r w:rsidRPr="00460B91">
              <w:rPr>
                <w:rFonts w:hint="eastAsia"/>
                <w:color w:val="000000"/>
                <w:sz w:val="22"/>
              </w:rPr>
              <w:lastRenderedPageBreak/>
              <w:t>学校</w:t>
            </w:r>
          </w:p>
        </w:tc>
        <w:tc>
          <w:tcPr>
            <w:tcW w:w="486" w:type="dxa"/>
            <w:tcBorders>
              <w:top w:val="nil"/>
              <w:left w:val="nil"/>
              <w:bottom w:val="nil"/>
              <w:right w:val="nil"/>
            </w:tcBorders>
            <w:shd w:val="clear" w:color="auto" w:fill="auto"/>
            <w:noWrap/>
            <w:vAlign w:val="center"/>
            <w:hideMark/>
          </w:tcPr>
          <w:p w14:paraId="47EC9858"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5A9D41BB"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5DEF9400"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4B0DA183"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64F9EC70" w14:textId="77777777" w:rsidR="006B1B66" w:rsidRPr="00460B91" w:rsidRDefault="006B1B66" w:rsidP="00416241">
            <w:pPr>
              <w:jc w:val="center"/>
              <w:rPr>
                <w:color w:val="000000"/>
                <w:sz w:val="22"/>
              </w:rPr>
            </w:pPr>
            <w:r w:rsidRPr="00354D59">
              <w:rPr>
                <w:color w:val="000000"/>
                <w:sz w:val="22"/>
              </w:rPr>
              <w:t>-0.002</w:t>
            </w:r>
            <w:r w:rsidRPr="00460B91">
              <w:rPr>
                <w:rFonts w:hint="eastAsia"/>
                <w:color w:val="000000"/>
                <w:sz w:val="22"/>
              </w:rPr>
              <w:t xml:space="preserve"> </w:t>
            </w:r>
          </w:p>
        </w:tc>
        <w:tc>
          <w:tcPr>
            <w:tcW w:w="696" w:type="dxa"/>
            <w:tcBorders>
              <w:top w:val="nil"/>
              <w:left w:val="nil"/>
              <w:bottom w:val="nil"/>
              <w:right w:val="nil"/>
            </w:tcBorders>
            <w:shd w:val="clear" w:color="auto" w:fill="auto"/>
            <w:noWrap/>
            <w:vAlign w:val="center"/>
            <w:hideMark/>
          </w:tcPr>
          <w:p w14:paraId="62F07A53" w14:textId="77777777" w:rsidR="006B1B66" w:rsidRPr="00460B91" w:rsidRDefault="006B1B66" w:rsidP="00416241">
            <w:pPr>
              <w:jc w:val="center"/>
              <w:rPr>
                <w:rFonts w:hint="eastAsia"/>
                <w:color w:val="000000"/>
                <w:sz w:val="22"/>
              </w:rPr>
            </w:pPr>
            <w:r w:rsidRPr="00886798">
              <w:rPr>
                <w:color w:val="000000"/>
                <w:sz w:val="22"/>
              </w:rPr>
              <w:t>0.260</w:t>
            </w:r>
          </w:p>
        </w:tc>
        <w:tc>
          <w:tcPr>
            <w:tcW w:w="1095" w:type="dxa"/>
            <w:tcBorders>
              <w:top w:val="nil"/>
              <w:left w:val="nil"/>
              <w:bottom w:val="nil"/>
              <w:right w:val="nil"/>
            </w:tcBorders>
            <w:shd w:val="clear" w:color="auto" w:fill="auto"/>
            <w:noWrap/>
            <w:vAlign w:val="center"/>
            <w:hideMark/>
          </w:tcPr>
          <w:p w14:paraId="3E91A2BC" w14:textId="77777777" w:rsidR="006B1B66" w:rsidRPr="00460B91" w:rsidRDefault="006B1B66" w:rsidP="00416241">
            <w:pPr>
              <w:jc w:val="center"/>
              <w:rPr>
                <w:rFonts w:hint="eastAsia"/>
                <w:color w:val="000000"/>
                <w:sz w:val="22"/>
              </w:rPr>
            </w:pPr>
            <w:r w:rsidRPr="00BC5339">
              <w:rPr>
                <w:color w:val="000000"/>
                <w:sz w:val="22"/>
              </w:rPr>
              <w:t>-0.517</w:t>
            </w:r>
          </w:p>
        </w:tc>
        <w:tc>
          <w:tcPr>
            <w:tcW w:w="1095" w:type="dxa"/>
            <w:tcBorders>
              <w:top w:val="nil"/>
              <w:left w:val="nil"/>
              <w:bottom w:val="nil"/>
              <w:right w:val="nil"/>
            </w:tcBorders>
            <w:shd w:val="clear" w:color="auto" w:fill="auto"/>
            <w:noWrap/>
            <w:vAlign w:val="center"/>
            <w:hideMark/>
          </w:tcPr>
          <w:p w14:paraId="741CE54E" w14:textId="77777777" w:rsidR="006B1B66" w:rsidRPr="00460B91" w:rsidRDefault="006B1B66" w:rsidP="00416241">
            <w:pPr>
              <w:jc w:val="center"/>
              <w:rPr>
                <w:rFonts w:hint="eastAsia"/>
                <w:color w:val="000000"/>
                <w:sz w:val="22"/>
              </w:rPr>
            </w:pPr>
            <w:r w:rsidRPr="00BC5339">
              <w:rPr>
                <w:color w:val="000000"/>
                <w:sz w:val="22"/>
              </w:rPr>
              <w:t>0.497</w:t>
            </w:r>
            <w:r w:rsidRPr="00460B91">
              <w:rPr>
                <w:rFonts w:hint="eastAsia"/>
                <w:color w:val="000000"/>
                <w:sz w:val="22"/>
              </w:rPr>
              <w:t xml:space="preserve"> </w:t>
            </w:r>
          </w:p>
        </w:tc>
        <w:tc>
          <w:tcPr>
            <w:tcW w:w="2010" w:type="dxa"/>
            <w:tcBorders>
              <w:top w:val="nil"/>
              <w:left w:val="nil"/>
              <w:bottom w:val="nil"/>
              <w:right w:val="nil"/>
            </w:tcBorders>
            <w:shd w:val="clear" w:color="auto" w:fill="auto"/>
            <w:noWrap/>
            <w:vAlign w:val="center"/>
            <w:hideMark/>
          </w:tcPr>
          <w:p w14:paraId="1395C777" w14:textId="77777777" w:rsidR="006B1B66" w:rsidRPr="00460B91" w:rsidRDefault="006B1B66" w:rsidP="00416241">
            <w:pPr>
              <w:jc w:val="center"/>
              <w:rPr>
                <w:rFonts w:hint="eastAsia"/>
                <w:color w:val="000000"/>
                <w:sz w:val="22"/>
              </w:rPr>
            </w:pPr>
            <w:r w:rsidRPr="00460B91">
              <w:rPr>
                <w:rFonts w:hint="eastAsia"/>
                <w:color w:val="000000"/>
                <w:sz w:val="22"/>
              </w:rPr>
              <w:t xml:space="preserve">0.24 </w:t>
            </w:r>
          </w:p>
        </w:tc>
      </w:tr>
      <w:tr w:rsidR="006B1B66" w:rsidRPr="00460B91" w14:paraId="03813876" w14:textId="77777777" w:rsidTr="009F4EA5">
        <w:trPr>
          <w:trHeight w:val="253"/>
        </w:trPr>
        <w:tc>
          <w:tcPr>
            <w:tcW w:w="2549" w:type="dxa"/>
            <w:tcBorders>
              <w:top w:val="nil"/>
              <w:left w:val="nil"/>
              <w:bottom w:val="nil"/>
              <w:right w:val="nil"/>
            </w:tcBorders>
            <w:shd w:val="clear" w:color="auto" w:fill="auto"/>
            <w:noWrap/>
            <w:vAlign w:val="center"/>
            <w:hideMark/>
          </w:tcPr>
          <w:p w14:paraId="6E467225"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1F95D6C7" w14:textId="77777777" w:rsidR="006B1B66" w:rsidRPr="00460B91" w:rsidRDefault="006B1B66" w:rsidP="00416241">
            <w:pPr>
              <w:jc w:val="center"/>
              <w:rPr>
                <w:rFonts w:hint="eastAsia"/>
                <w:color w:val="000000"/>
                <w:sz w:val="22"/>
              </w:rPr>
            </w:pPr>
            <w:r>
              <w:rPr>
                <w:rFonts w:hint="eastAsia"/>
                <w:color w:val="000000"/>
                <w:sz w:val="22"/>
              </w:rPr>
              <w:t>社交网站使用强度</w:t>
            </w:r>
          </w:p>
        </w:tc>
        <w:tc>
          <w:tcPr>
            <w:tcW w:w="486" w:type="dxa"/>
            <w:tcBorders>
              <w:top w:val="nil"/>
              <w:left w:val="nil"/>
              <w:bottom w:val="nil"/>
              <w:right w:val="nil"/>
            </w:tcBorders>
            <w:shd w:val="clear" w:color="auto" w:fill="auto"/>
            <w:noWrap/>
            <w:vAlign w:val="center"/>
            <w:hideMark/>
          </w:tcPr>
          <w:p w14:paraId="525D41F8"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5EB8B157"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6E78462C"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1728F196"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18C8B4AD" w14:textId="77777777" w:rsidR="006B1B66" w:rsidRPr="00460B91" w:rsidRDefault="006B1B66" w:rsidP="00416241">
            <w:pPr>
              <w:jc w:val="center"/>
              <w:rPr>
                <w:color w:val="000000"/>
                <w:sz w:val="22"/>
              </w:rPr>
            </w:pPr>
            <w:r w:rsidRPr="00354D59">
              <w:rPr>
                <w:color w:val="000000"/>
                <w:sz w:val="22"/>
              </w:rPr>
              <w:t>0.289</w:t>
            </w:r>
          </w:p>
        </w:tc>
        <w:tc>
          <w:tcPr>
            <w:tcW w:w="696" w:type="dxa"/>
            <w:tcBorders>
              <w:top w:val="nil"/>
              <w:left w:val="nil"/>
              <w:bottom w:val="nil"/>
              <w:right w:val="nil"/>
            </w:tcBorders>
            <w:shd w:val="clear" w:color="auto" w:fill="auto"/>
            <w:noWrap/>
            <w:vAlign w:val="center"/>
            <w:hideMark/>
          </w:tcPr>
          <w:p w14:paraId="66C818A0" w14:textId="77777777" w:rsidR="006B1B66" w:rsidRPr="00460B91" w:rsidRDefault="006B1B66" w:rsidP="00416241">
            <w:pPr>
              <w:jc w:val="center"/>
              <w:rPr>
                <w:rFonts w:hint="eastAsia"/>
                <w:color w:val="000000"/>
                <w:sz w:val="22"/>
              </w:rPr>
            </w:pPr>
            <w:r w:rsidRPr="00354D59">
              <w:rPr>
                <w:color w:val="000000"/>
                <w:sz w:val="22"/>
              </w:rPr>
              <w:t>0.178</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2565B2C7" w14:textId="77777777" w:rsidR="006B1B66" w:rsidRPr="00460B91" w:rsidRDefault="006B1B66" w:rsidP="00416241">
            <w:pPr>
              <w:jc w:val="center"/>
              <w:rPr>
                <w:rFonts w:hint="eastAsia"/>
                <w:color w:val="000000"/>
                <w:sz w:val="22"/>
              </w:rPr>
            </w:pPr>
            <w:r w:rsidRPr="00354D59">
              <w:rPr>
                <w:color w:val="000000"/>
                <w:sz w:val="22"/>
              </w:rPr>
              <w:t>1.360</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49885169" w14:textId="77777777" w:rsidR="006B1B66" w:rsidRPr="00460B91" w:rsidRDefault="006B1B66" w:rsidP="00416241">
            <w:pPr>
              <w:jc w:val="center"/>
              <w:rPr>
                <w:rFonts w:hint="eastAsia"/>
                <w:color w:val="000000"/>
                <w:sz w:val="22"/>
              </w:rPr>
            </w:pPr>
            <w:r w:rsidRPr="00354D59">
              <w:rPr>
                <w:color w:val="000000"/>
                <w:sz w:val="22"/>
              </w:rPr>
              <w:t>2.050</w:t>
            </w:r>
          </w:p>
        </w:tc>
        <w:tc>
          <w:tcPr>
            <w:tcW w:w="2010" w:type="dxa"/>
            <w:tcBorders>
              <w:top w:val="nil"/>
              <w:left w:val="nil"/>
              <w:bottom w:val="nil"/>
              <w:right w:val="nil"/>
            </w:tcBorders>
            <w:shd w:val="clear" w:color="auto" w:fill="auto"/>
            <w:noWrap/>
            <w:vAlign w:val="center"/>
            <w:hideMark/>
          </w:tcPr>
          <w:p w14:paraId="0DA8102D" w14:textId="77777777" w:rsidR="006B1B66" w:rsidRPr="00460B91" w:rsidRDefault="006B1B66" w:rsidP="00416241">
            <w:pPr>
              <w:jc w:val="center"/>
              <w:rPr>
                <w:rFonts w:hint="eastAsia"/>
                <w:color w:val="000000"/>
                <w:sz w:val="22"/>
              </w:rPr>
            </w:pPr>
            <w:r w:rsidRPr="00460B91">
              <w:rPr>
                <w:rFonts w:hint="eastAsia"/>
                <w:color w:val="000000"/>
                <w:sz w:val="22"/>
              </w:rPr>
              <w:t>4.34</w:t>
            </w:r>
            <w:r w:rsidRPr="00460B91">
              <w:rPr>
                <w:rFonts w:hint="eastAsia"/>
                <w:color w:val="000000"/>
                <w:sz w:val="22"/>
                <w:vertAlign w:val="superscript"/>
              </w:rPr>
              <w:t>***</w:t>
            </w:r>
          </w:p>
        </w:tc>
      </w:tr>
      <w:tr w:rsidR="006B1B66" w:rsidRPr="00460B91" w14:paraId="628E2175" w14:textId="77777777" w:rsidTr="009F4EA5">
        <w:trPr>
          <w:trHeight w:val="253"/>
        </w:trPr>
        <w:tc>
          <w:tcPr>
            <w:tcW w:w="2549" w:type="dxa"/>
            <w:tcBorders>
              <w:top w:val="nil"/>
              <w:left w:val="nil"/>
              <w:bottom w:val="nil"/>
              <w:right w:val="nil"/>
            </w:tcBorders>
            <w:shd w:val="clear" w:color="auto" w:fill="auto"/>
            <w:noWrap/>
            <w:vAlign w:val="center"/>
            <w:hideMark/>
          </w:tcPr>
          <w:p w14:paraId="0F5FBD7E" w14:textId="77777777" w:rsidR="006B1B66" w:rsidRPr="00460B91" w:rsidRDefault="006B1B66" w:rsidP="00416241">
            <w:pPr>
              <w:jc w:val="center"/>
              <w:rPr>
                <w:rFonts w:hint="eastAsia"/>
                <w:color w:val="000000"/>
                <w:sz w:val="22"/>
              </w:rPr>
            </w:pPr>
          </w:p>
        </w:tc>
        <w:tc>
          <w:tcPr>
            <w:tcW w:w="507" w:type="dxa"/>
            <w:tcBorders>
              <w:top w:val="nil"/>
              <w:left w:val="nil"/>
              <w:bottom w:val="nil"/>
              <w:right w:val="nil"/>
            </w:tcBorders>
            <w:shd w:val="clear" w:color="auto" w:fill="auto"/>
            <w:noWrap/>
            <w:vAlign w:val="center"/>
            <w:hideMark/>
          </w:tcPr>
          <w:p w14:paraId="66F54E35" w14:textId="77777777" w:rsidR="006B1B66" w:rsidRPr="00460B91" w:rsidRDefault="006B1B66" w:rsidP="00416241">
            <w:pPr>
              <w:jc w:val="center"/>
              <w:rPr>
                <w:color w:val="000000"/>
                <w:sz w:val="22"/>
              </w:rPr>
            </w:pPr>
            <w:r>
              <w:rPr>
                <w:rFonts w:hint="eastAsia"/>
                <w:color w:val="000000"/>
                <w:sz w:val="22"/>
              </w:rPr>
              <w:t>自尊</w:t>
            </w:r>
          </w:p>
        </w:tc>
        <w:tc>
          <w:tcPr>
            <w:tcW w:w="486" w:type="dxa"/>
            <w:tcBorders>
              <w:top w:val="nil"/>
              <w:left w:val="nil"/>
              <w:bottom w:val="nil"/>
              <w:right w:val="nil"/>
            </w:tcBorders>
            <w:shd w:val="clear" w:color="auto" w:fill="auto"/>
            <w:noWrap/>
            <w:vAlign w:val="center"/>
            <w:hideMark/>
          </w:tcPr>
          <w:p w14:paraId="6BC63360"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2DADC7D6"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7ED82E30"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4670D249"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71401541" w14:textId="77777777" w:rsidR="006B1B66" w:rsidRPr="00460B91" w:rsidRDefault="006B1B66" w:rsidP="00416241">
            <w:pPr>
              <w:jc w:val="center"/>
              <w:rPr>
                <w:color w:val="000000"/>
                <w:sz w:val="22"/>
              </w:rPr>
            </w:pPr>
            <w:r w:rsidRPr="00354D59">
              <w:rPr>
                <w:color w:val="000000"/>
                <w:sz w:val="22"/>
              </w:rPr>
              <w:t>0.445</w:t>
            </w:r>
          </w:p>
        </w:tc>
        <w:tc>
          <w:tcPr>
            <w:tcW w:w="696" w:type="dxa"/>
            <w:tcBorders>
              <w:top w:val="nil"/>
              <w:left w:val="nil"/>
              <w:bottom w:val="nil"/>
              <w:right w:val="nil"/>
            </w:tcBorders>
            <w:shd w:val="clear" w:color="auto" w:fill="auto"/>
            <w:noWrap/>
            <w:vAlign w:val="center"/>
            <w:hideMark/>
          </w:tcPr>
          <w:p w14:paraId="427C5D8B" w14:textId="77777777" w:rsidR="006B1B66" w:rsidRPr="00460B91" w:rsidRDefault="006B1B66" w:rsidP="00416241">
            <w:pPr>
              <w:jc w:val="center"/>
              <w:rPr>
                <w:rFonts w:hint="eastAsia"/>
                <w:color w:val="000000"/>
                <w:sz w:val="22"/>
              </w:rPr>
            </w:pPr>
            <w:r w:rsidRPr="00354D59">
              <w:rPr>
                <w:color w:val="000000"/>
                <w:sz w:val="22"/>
              </w:rPr>
              <w:t>0.030</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381D6BF2" w14:textId="77777777" w:rsidR="006B1B66" w:rsidRPr="00460B91" w:rsidRDefault="006B1B66" w:rsidP="00416241">
            <w:pPr>
              <w:jc w:val="center"/>
              <w:rPr>
                <w:rFonts w:hint="eastAsia"/>
                <w:color w:val="000000"/>
                <w:sz w:val="22"/>
              </w:rPr>
            </w:pPr>
            <w:r w:rsidRPr="00354D59">
              <w:rPr>
                <w:color w:val="000000"/>
                <w:sz w:val="22"/>
              </w:rPr>
              <w:t>0.410</w:t>
            </w:r>
            <w:r w:rsidRPr="00460B91">
              <w:rPr>
                <w:rFonts w:hint="eastAsia"/>
                <w:color w:val="000000"/>
                <w:sz w:val="22"/>
              </w:rPr>
              <w:t xml:space="preserve"> </w:t>
            </w:r>
          </w:p>
        </w:tc>
        <w:tc>
          <w:tcPr>
            <w:tcW w:w="1095" w:type="dxa"/>
            <w:tcBorders>
              <w:top w:val="nil"/>
              <w:left w:val="nil"/>
              <w:bottom w:val="nil"/>
              <w:right w:val="nil"/>
            </w:tcBorders>
            <w:shd w:val="clear" w:color="auto" w:fill="auto"/>
            <w:noWrap/>
            <w:vAlign w:val="center"/>
            <w:hideMark/>
          </w:tcPr>
          <w:p w14:paraId="5BC30392" w14:textId="77777777" w:rsidR="006B1B66" w:rsidRPr="00460B91" w:rsidRDefault="006B1B66" w:rsidP="00416241">
            <w:pPr>
              <w:jc w:val="center"/>
              <w:rPr>
                <w:rFonts w:hint="eastAsia"/>
                <w:color w:val="000000"/>
                <w:sz w:val="22"/>
              </w:rPr>
            </w:pPr>
            <w:r w:rsidRPr="00354D59">
              <w:rPr>
                <w:color w:val="000000"/>
                <w:sz w:val="22"/>
              </w:rPr>
              <w:t>0.526</w:t>
            </w:r>
          </w:p>
        </w:tc>
        <w:tc>
          <w:tcPr>
            <w:tcW w:w="2010" w:type="dxa"/>
            <w:tcBorders>
              <w:top w:val="nil"/>
              <w:left w:val="nil"/>
              <w:bottom w:val="nil"/>
              <w:right w:val="nil"/>
            </w:tcBorders>
            <w:shd w:val="clear" w:color="auto" w:fill="auto"/>
            <w:noWrap/>
            <w:vAlign w:val="center"/>
            <w:hideMark/>
          </w:tcPr>
          <w:p w14:paraId="636CDE04" w14:textId="77777777" w:rsidR="006B1B66" w:rsidRPr="00460B91" w:rsidRDefault="006B1B66" w:rsidP="00416241">
            <w:pPr>
              <w:jc w:val="center"/>
              <w:rPr>
                <w:rFonts w:hint="eastAsia"/>
                <w:color w:val="000000"/>
                <w:sz w:val="22"/>
              </w:rPr>
            </w:pPr>
            <w:r w:rsidRPr="00460B91">
              <w:rPr>
                <w:rFonts w:hint="eastAsia"/>
                <w:color w:val="000000"/>
                <w:sz w:val="22"/>
              </w:rPr>
              <w:t>17.03</w:t>
            </w:r>
            <w:r w:rsidRPr="00460B91">
              <w:rPr>
                <w:rFonts w:hint="eastAsia"/>
                <w:color w:val="000000"/>
                <w:sz w:val="22"/>
                <w:vertAlign w:val="superscript"/>
              </w:rPr>
              <w:t>***</w:t>
            </w:r>
          </w:p>
        </w:tc>
      </w:tr>
      <w:tr w:rsidR="006B1B66" w:rsidRPr="00460B91" w14:paraId="7B44D3EC" w14:textId="77777777" w:rsidTr="009F4EA5">
        <w:trPr>
          <w:trHeight w:val="969"/>
        </w:trPr>
        <w:tc>
          <w:tcPr>
            <w:tcW w:w="2549" w:type="dxa"/>
            <w:tcBorders>
              <w:top w:val="nil"/>
              <w:left w:val="nil"/>
              <w:bottom w:val="single" w:sz="8" w:space="0" w:color="auto"/>
              <w:right w:val="nil"/>
            </w:tcBorders>
            <w:shd w:val="clear" w:color="auto" w:fill="auto"/>
            <w:noWrap/>
            <w:vAlign w:val="center"/>
            <w:hideMark/>
          </w:tcPr>
          <w:p w14:paraId="01A675D3"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507" w:type="dxa"/>
            <w:tcBorders>
              <w:top w:val="nil"/>
              <w:left w:val="nil"/>
              <w:bottom w:val="single" w:sz="8" w:space="0" w:color="auto"/>
              <w:right w:val="nil"/>
            </w:tcBorders>
            <w:shd w:val="clear" w:color="auto" w:fill="auto"/>
            <w:noWrap/>
            <w:vAlign w:val="center"/>
            <w:hideMark/>
          </w:tcPr>
          <w:p w14:paraId="6A02DDD7" w14:textId="77777777" w:rsidR="006B1B66" w:rsidRPr="00460B91" w:rsidRDefault="006B1B66" w:rsidP="00416241">
            <w:pPr>
              <w:jc w:val="center"/>
              <w:rPr>
                <w:rFonts w:hint="eastAsia"/>
                <w:color w:val="000000"/>
                <w:sz w:val="22"/>
              </w:rPr>
            </w:pPr>
            <w:r>
              <w:rPr>
                <w:rFonts w:hint="eastAsia"/>
                <w:color w:val="000000"/>
                <w:sz w:val="22"/>
              </w:rPr>
              <w:t>社交网站使用强度</w:t>
            </w:r>
            <w:r w:rsidRPr="00460B91">
              <w:rPr>
                <w:rFonts w:hint="eastAsia"/>
                <w:color w:val="000000"/>
                <w:sz w:val="22"/>
              </w:rPr>
              <w:t>×</w:t>
            </w:r>
            <w:r>
              <w:rPr>
                <w:rFonts w:hint="eastAsia"/>
                <w:color w:val="000000"/>
                <w:sz w:val="22"/>
              </w:rPr>
              <w:t>自尊</w:t>
            </w:r>
          </w:p>
        </w:tc>
        <w:tc>
          <w:tcPr>
            <w:tcW w:w="486" w:type="dxa"/>
            <w:tcBorders>
              <w:top w:val="nil"/>
              <w:left w:val="nil"/>
              <w:bottom w:val="single" w:sz="8" w:space="0" w:color="auto"/>
              <w:right w:val="nil"/>
            </w:tcBorders>
            <w:shd w:val="clear" w:color="auto" w:fill="auto"/>
            <w:noWrap/>
            <w:vAlign w:val="center"/>
            <w:hideMark/>
          </w:tcPr>
          <w:p w14:paraId="0B05782C"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608" w:type="dxa"/>
            <w:tcBorders>
              <w:top w:val="nil"/>
              <w:left w:val="nil"/>
              <w:bottom w:val="single" w:sz="8" w:space="0" w:color="auto"/>
              <w:right w:val="nil"/>
            </w:tcBorders>
            <w:shd w:val="clear" w:color="auto" w:fill="auto"/>
            <w:noWrap/>
            <w:vAlign w:val="center"/>
            <w:hideMark/>
          </w:tcPr>
          <w:p w14:paraId="6BDFE09C"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799" w:type="dxa"/>
            <w:tcBorders>
              <w:top w:val="nil"/>
              <w:left w:val="nil"/>
              <w:bottom w:val="single" w:sz="8" w:space="0" w:color="auto"/>
              <w:right w:val="nil"/>
            </w:tcBorders>
            <w:shd w:val="clear" w:color="auto" w:fill="auto"/>
            <w:noWrap/>
            <w:vAlign w:val="center"/>
            <w:hideMark/>
          </w:tcPr>
          <w:p w14:paraId="06B8BC75"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865" w:type="dxa"/>
            <w:tcBorders>
              <w:top w:val="nil"/>
              <w:left w:val="nil"/>
              <w:bottom w:val="single" w:sz="8" w:space="0" w:color="auto"/>
              <w:right w:val="nil"/>
            </w:tcBorders>
            <w:shd w:val="clear" w:color="auto" w:fill="auto"/>
            <w:noWrap/>
            <w:vAlign w:val="center"/>
            <w:hideMark/>
          </w:tcPr>
          <w:p w14:paraId="78228AAD"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796" w:type="dxa"/>
            <w:tcBorders>
              <w:top w:val="nil"/>
              <w:left w:val="nil"/>
              <w:bottom w:val="single" w:sz="8" w:space="0" w:color="auto"/>
              <w:right w:val="nil"/>
            </w:tcBorders>
            <w:shd w:val="clear" w:color="auto" w:fill="auto"/>
            <w:noWrap/>
            <w:vAlign w:val="center"/>
            <w:hideMark/>
          </w:tcPr>
          <w:p w14:paraId="602EF533" w14:textId="77777777" w:rsidR="006B1B66" w:rsidRPr="00460B91" w:rsidRDefault="006B1B66" w:rsidP="00416241">
            <w:pPr>
              <w:jc w:val="center"/>
              <w:rPr>
                <w:rFonts w:hint="eastAsia"/>
                <w:color w:val="000000"/>
                <w:sz w:val="22"/>
              </w:rPr>
            </w:pPr>
            <w:r w:rsidRPr="00886798">
              <w:rPr>
                <w:color w:val="000000"/>
                <w:sz w:val="22"/>
              </w:rPr>
              <w:t>-0.062</w:t>
            </w:r>
            <w:r w:rsidRPr="00460B91">
              <w:rPr>
                <w:rFonts w:hint="eastAsia"/>
                <w:color w:val="000000"/>
                <w:sz w:val="22"/>
              </w:rPr>
              <w:t xml:space="preserve"> </w:t>
            </w:r>
          </w:p>
        </w:tc>
        <w:tc>
          <w:tcPr>
            <w:tcW w:w="696" w:type="dxa"/>
            <w:tcBorders>
              <w:top w:val="nil"/>
              <w:left w:val="nil"/>
              <w:bottom w:val="single" w:sz="8" w:space="0" w:color="auto"/>
              <w:right w:val="nil"/>
            </w:tcBorders>
            <w:shd w:val="clear" w:color="auto" w:fill="auto"/>
            <w:noWrap/>
            <w:vAlign w:val="center"/>
            <w:hideMark/>
          </w:tcPr>
          <w:p w14:paraId="0481842A" w14:textId="77777777" w:rsidR="006B1B66" w:rsidRPr="00460B91" w:rsidRDefault="006B1B66" w:rsidP="00416241">
            <w:pPr>
              <w:jc w:val="center"/>
              <w:rPr>
                <w:rFonts w:hint="eastAsia"/>
                <w:color w:val="000000"/>
                <w:sz w:val="22"/>
              </w:rPr>
            </w:pPr>
            <w:r w:rsidRPr="00354D59">
              <w:rPr>
                <w:color w:val="000000"/>
                <w:sz w:val="22"/>
              </w:rPr>
              <w:t>0.035</w:t>
            </w:r>
          </w:p>
        </w:tc>
        <w:tc>
          <w:tcPr>
            <w:tcW w:w="1095" w:type="dxa"/>
            <w:tcBorders>
              <w:top w:val="nil"/>
              <w:left w:val="nil"/>
              <w:bottom w:val="single" w:sz="8" w:space="0" w:color="auto"/>
              <w:right w:val="nil"/>
            </w:tcBorders>
            <w:shd w:val="clear" w:color="auto" w:fill="auto"/>
            <w:noWrap/>
            <w:vAlign w:val="center"/>
            <w:hideMark/>
          </w:tcPr>
          <w:p w14:paraId="77B8028A" w14:textId="77777777" w:rsidR="006B1B66" w:rsidRPr="00460B91" w:rsidRDefault="006B1B66" w:rsidP="00416241">
            <w:pPr>
              <w:jc w:val="center"/>
              <w:rPr>
                <w:rFonts w:hint="eastAsia"/>
                <w:color w:val="000000"/>
                <w:sz w:val="22"/>
              </w:rPr>
            </w:pPr>
            <w:r w:rsidRPr="00354D59">
              <w:rPr>
                <w:color w:val="000000"/>
                <w:sz w:val="22"/>
              </w:rPr>
              <w:t>-0.142</w:t>
            </w:r>
          </w:p>
        </w:tc>
        <w:tc>
          <w:tcPr>
            <w:tcW w:w="1095" w:type="dxa"/>
            <w:tcBorders>
              <w:top w:val="nil"/>
              <w:left w:val="nil"/>
              <w:bottom w:val="single" w:sz="8" w:space="0" w:color="auto"/>
              <w:right w:val="nil"/>
            </w:tcBorders>
            <w:shd w:val="clear" w:color="auto" w:fill="auto"/>
            <w:noWrap/>
            <w:vAlign w:val="center"/>
            <w:hideMark/>
          </w:tcPr>
          <w:p w14:paraId="69466CAE" w14:textId="77777777" w:rsidR="006B1B66" w:rsidRPr="00460B91" w:rsidRDefault="006B1B66" w:rsidP="00416241">
            <w:pPr>
              <w:jc w:val="center"/>
              <w:rPr>
                <w:rFonts w:hint="eastAsia"/>
                <w:color w:val="000000"/>
                <w:sz w:val="22"/>
              </w:rPr>
            </w:pPr>
            <w:r w:rsidRPr="00354D59">
              <w:rPr>
                <w:color w:val="000000"/>
                <w:sz w:val="22"/>
              </w:rPr>
              <w:t>-0.007</w:t>
            </w:r>
          </w:p>
        </w:tc>
        <w:tc>
          <w:tcPr>
            <w:tcW w:w="2010" w:type="dxa"/>
            <w:tcBorders>
              <w:top w:val="nil"/>
              <w:left w:val="nil"/>
              <w:bottom w:val="single" w:sz="8" w:space="0" w:color="auto"/>
              <w:right w:val="nil"/>
            </w:tcBorders>
            <w:shd w:val="clear" w:color="auto" w:fill="auto"/>
            <w:noWrap/>
            <w:vAlign w:val="center"/>
            <w:hideMark/>
          </w:tcPr>
          <w:p w14:paraId="4DC4357D" w14:textId="77777777" w:rsidR="006B1B66" w:rsidRPr="00460B91" w:rsidRDefault="006B1B66" w:rsidP="00416241">
            <w:pPr>
              <w:jc w:val="center"/>
              <w:rPr>
                <w:rFonts w:hint="eastAsia"/>
                <w:color w:val="000000"/>
                <w:sz w:val="22"/>
              </w:rPr>
            </w:pPr>
            <w:r w:rsidRPr="00460B91">
              <w:rPr>
                <w:rFonts w:hint="eastAsia"/>
                <w:color w:val="000000"/>
                <w:sz w:val="22"/>
              </w:rPr>
              <w:t>-2.40</w:t>
            </w:r>
            <w:r w:rsidRPr="00460B91">
              <w:rPr>
                <w:rFonts w:hint="eastAsia"/>
                <w:color w:val="000000"/>
                <w:sz w:val="22"/>
                <w:vertAlign w:val="superscript"/>
              </w:rPr>
              <w:t>*</w:t>
            </w:r>
            <w:r w:rsidRPr="00460B91">
              <w:rPr>
                <w:rFonts w:hint="eastAsia"/>
                <w:color w:val="000000"/>
                <w:sz w:val="22"/>
              </w:rPr>
              <w:t xml:space="preserve"> </w:t>
            </w:r>
          </w:p>
        </w:tc>
      </w:tr>
      <w:tr w:rsidR="006B1B66" w:rsidRPr="00460B91" w14:paraId="18CA1C6E" w14:textId="77777777" w:rsidTr="009F4EA5">
        <w:trPr>
          <w:trHeight w:val="253"/>
        </w:trPr>
        <w:tc>
          <w:tcPr>
            <w:tcW w:w="2549" w:type="dxa"/>
            <w:tcBorders>
              <w:top w:val="nil"/>
              <w:left w:val="nil"/>
              <w:bottom w:val="nil"/>
              <w:right w:val="nil"/>
            </w:tcBorders>
            <w:shd w:val="clear" w:color="auto" w:fill="auto"/>
            <w:noWrap/>
            <w:vAlign w:val="center"/>
            <w:hideMark/>
          </w:tcPr>
          <w:p w14:paraId="1A830AEF" w14:textId="77777777" w:rsidR="006B1B66" w:rsidRPr="00460B91" w:rsidRDefault="006B1B66" w:rsidP="00416241">
            <w:pPr>
              <w:jc w:val="center"/>
              <w:rPr>
                <w:rFonts w:hint="eastAsia"/>
                <w:color w:val="000000"/>
                <w:sz w:val="22"/>
              </w:rPr>
            </w:pPr>
            <w:r w:rsidRPr="00460B91">
              <w:rPr>
                <w:rFonts w:hint="eastAsia"/>
                <w:color w:val="000000"/>
                <w:sz w:val="22"/>
              </w:rPr>
              <w:t>注：</w:t>
            </w:r>
            <w:r w:rsidRPr="00460B91">
              <w:rPr>
                <w:rFonts w:hint="eastAsia"/>
                <w:color w:val="000000"/>
                <w:sz w:val="22"/>
                <w:vertAlign w:val="superscript"/>
              </w:rPr>
              <w:t>*</w:t>
            </w:r>
            <w:r w:rsidRPr="00460B91">
              <w:rPr>
                <w:rFonts w:hint="eastAsia"/>
                <w:color w:val="000000"/>
                <w:sz w:val="22"/>
              </w:rPr>
              <w:t>p&lt;.05,</w:t>
            </w:r>
            <w:r w:rsidRPr="00460B91">
              <w:rPr>
                <w:rFonts w:hint="eastAsia"/>
                <w:color w:val="000000"/>
                <w:sz w:val="22"/>
                <w:vertAlign w:val="superscript"/>
              </w:rPr>
              <w:t>**</w:t>
            </w:r>
            <w:r w:rsidRPr="00460B91">
              <w:rPr>
                <w:rFonts w:hint="eastAsia"/>
                <w:color w:val="000000"/>
                <w:sz w:val="22"/>
              </w:rPr>
              <w:t>p&lt;.01,</w:t>
            </w:r>
            <w:r w:rsidRPr="00460B91">
              <w:rPr>
                <w:rFonts w:hint="eastAsia"/>
                <w:color w:val="000000"/>
                <w:sz w:val="22"/>
                <w:vertAlign w:val="superscript"/>
              </w:rPr>
              <w:t>***</w:t>
            </w:r>
            <w:r w:rsidRPr="00460B91">
              <w:rPr>
                <w:rFonts w:hint="eastAsia"/>
                <w:color w:val="000000"/>
                <w:sz w:val="22"/>
              </w:rPr>
              <w:t>p&lt;.001。</w:t>
            </w:r>
          </w:p>
        </w:tc>
        <w:tc>
          <w:tcPr>
            <w:tcW w:w="507" w:type="dxa"/>
            <w:tcBorders>
              <w:top w:val="nil"/>
              <w:left w:val="nil"/>
              <w:bottom w:val="nil"/>
              <w:right w:val="nil"/>
            </w:tcBorders>
            <w:shd w:val="clear" w:color="auto" w:fill="auto"/>
            <w:noWrap/>
            <w:vAlign w:val="center"/>
            <w:hideMark/>
          </w:tcPr>
          <w:p w14:paraId="30473297"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486" w:type="dxa"/>
            <w:tcBorders>
              <w:top w:val="nil"/>
              <w:left w:val="nil"/>
              <w:bottom w:val="nil"/>
              <w:right w:val="nil"/>
            </w:tcBorders>
            <w:shd w:val="clear" w:color="auto" w:fill="auto"/>
            <w:noWrap/>
            <w:vAlign w:val="center"/>
            <w:hideMark/>
          </w:tcPr>
          <w:p w14:paraId="366C9470" w14:textId="77777777" w:rsidR="006B1B66" w:rsidRPr="00460B91" w:rsidRDefault="006B1B66" w:rsidP="00416241">
            <w:pPr>
              <w:jc w:val="center"/>
              <w:rPr>
                <w:rFonts w:hint="eastAsia"/>
                <w:color w:val="000000"/>
                <w:sz w:val="22"/>
              </w:rPr>
            </w:pPr>
          </w:p>
        </w:tc>
        <w:tc>
          <w:tcPr>
            <w:tcW w:w="608" w:type="dxa"/>
            <w:tcBorders>
              <w:top w:val="nil"/>
              <w:left w:val="nil"/>
              <w:bottom w:val="nil"/>
              <w:right w:val="nil"/>
            </w:tcBorders>
            <w:shd w:val="clear" w:color="auto" w:fill="auto"/>
            <w:noWrap/>
            <w:vAlign w:val="center"/>
            <w:hideMark/>
          </w:tcPr>
          <w:p w14:paraId="7E874E65" w14:textId="77777777" w:rsidR="006B1B66" w:rsidRPr="00460B91" w:rsidRDefault="006B1B66" w:rsidP="00416241">
            <w:pPr>
              <w:jc w:val="center"/>
              <w:rPr>
                <w:rFonts w:ascii="Times New Roman" w:eastAsia="Times New Roman" w:hAnsi="Times New Roman"/>
                <w:sz w:val="20"/>
                <w:szCs w:val="20"/>
              </w:rPr>
            </w:pPr>
          </w:p>
        </w:tc>
        <w:tc>
          <w:tcPr>
            <w:tcW w:w="799" w:type="dxa"/>
            <w:tcBorders>
              <w:top w:val="nil"/>
              <w:left w:val="nil"/>
              <w:bottom w:val="nil"/>
              <w:right w:val="nil"/>
            </w:tcBorders>
            <w:shd w:val="clear" w:color="auto" w:fill="auto"/>
            <w:noWrap/>
            <w:vAlign w:val="center"/>
            <w:hideMark/>
          </w:tcPr>
          <w:p w14:paraId="27D7845C" w14:textId="77777777" w:rsidR="006B1B66" w:rsidRPr="00460B91" w:rsidRDefault="006B1B66" w:rsidP="00416241">
            <w:pPr>
              <w:jc w:val="center"/>
              <w:rPr>
                <w:rFonts w:ascii="Times New Roman" w:eastAsia="Times New Roman" w:hAnsi="Times New Roman"/>
                <w:sz w:val="20"/>
                <w:szCs w:val="20"/>
              </w:rPr>
            </w:pPr>
          </w:p>
        </w:tc>
        <w:tc>
          <w:tcPr>
            <w:tcW w:w="865" w:type="dxa"/>
            <w:tcBorders>
              <w:top w:val="nil"/>
              <w:left w:val="nil"/>
              <w:bottom w:val="nil"/>
              <w:right w:val="nil"/>
            </w:tcBorders>
            <w:shd w:val="clear" w:color="auto" w:fill="auto"/>
            <w:noWrap/>
            <w:vAlign w:val="center"/>
            <w:hideMark/>
          </w:tcPr>
          <w:p w14:paraId="11FD8714" w14:textId="77777777" w:rsidR="006B1B66" w:rsidRPr="00460B91" w:rsidRDefault="006B1B66" w:rsidP="00416241">
            <w:pPr>
              <w:jc w:val="center"/>
              <w:rPr>
                <w:rFonts w:ascii="Times New Roman" w:eastAsia="Times New Roman" w:hAnsi="Times New Roman"/>
                <w:sz w:val="20"/>
                <w:szCs w:val="20"/>
              </w:rPr>
            </w:pPr>
          </w:p>
        </w:tc>
        <w:tc>
          <w:tcPr>
            <w:tcW w:w="796" w:type="dxa"/>
            <w:tcBorders>
              <w:top w:val="nil"/>
              <w:left w:val="nil"/>
              <w:bottom w:val="nil"/>
              <w:right w:val="nil"/>
            </w:tcBorders>
            <w:shd w:val="clear" w:color="auto" w:fill="auto"/>
            <w:noWrap/>
            <w:vAlign w:val="center"/>
            <w:hideMark/>
          </w:tcPr>
          <w:p w14:paraId="4633D2F2" w14:textId="77777777" w:rsidR="006B1B66" w:rsidRPr="00460B91" w:rsidRDefault="006B1B66" w:rsidP="00416241">
            <w:pPr>
              <w:jc w:val="center"/>
              <w:rPr>
                <w:rFonts w:ascii="Times New Roman" w:eastAsia="Times New Roman" w:hAnsi="Times New Roman"/>
                <w:sz w:val="20"/>
                <w:szCs w:val="20"/>
              </w:rPr>
            </w:pPr>
          </w:p>
        </w:tc>
        <w:tc>
          <w:tcPr>
            <w:tcW w:w="696" w:type="dxa"/>
            <w:tcBorders>
              <w:top w:val="nil"/>
              <w:left w:val="nil"/>
              <w:bottom w:val="nil"/>
              <w:right w:val="nil"/>
            </w:tcBorders>
            <w:shd w:val="clear" w:color="auto" w:fill="auto"/>
            <w:noWrap/>
            <w:vAlign w:val="center"/>
            <w:hideMark/>
          </w:tcPr>
          <w:p w14:paraId="4D306F18" w14:textId="77777777" w:rsidR="006B1B66" w:rsidRPr="00460B91" w:rsidRDefault="006B1B66" w:rsidP="00416241">
            <w:pPr>
              <w:jc w:val="cente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5622DC1C" w14:textId="77777777" w:rsidR="006B1B66" w:rsidRPr="00460B91" w:rsidRDefault="006B1B66" w:rsidP="00416241">
            <w:pPr>
              <w:jc w:val="center"/>
              <w:rPr>
                <w:rFonts w:ascii="Times New Roman" w:eastAsia="Times New Roman" w:hAnsi="Times New Roman"/>
                <w:sz w:val="20"/>
                <w:szCs w:val="20"/>
              </w:rPr>
            </w:pPr>
          </w:p>
        </w:tc>
        <w:tc>
          <w:tcPr>
            <w:tcW w:w="1095" w:type="dxa"/>
            <w:tcBorders>
              <w:top w:val="nil"/>
              <w:left w:val="nil"/>
              <w:bottom w:val="nil"/>
              <w:right w:val="nil"/>
            </w:tcBorders>
            <w:shd w:val="clear" w:color="auto" w:fill="auto"/>
            <w:noWrap/>
            <w:vAlign w:val="center"/>
            <w:hideMark/>
          </w:tcPr>
          <w:p w14:paraId="126309B2" w14:textId="77777777" w:rsidR="006B1B66" w:rsidRPr="00460B91" w:rsidRDefault="006B1B66" w:rsidP="00416241">
            <w:pPr>
              <w:jc w:val="center"/>
              <w:rPr>
                <w:rFonts w:ascii="Times New Roman" w:eastAsia="Times New Roman" w:hAnsi="Times New Roman"/>
                <w:sz w:val="20"/>
                <w:szCs w:val="20"/>
              </w:rPr>
            </w:pPr>
          </w:p>
        </w:tc>
        <w:tc>
          <w:tcPr>
            <w:tcW w:w="2010" w:type="dxa"/>
            <w:tcBorders>
              <w:top w:val="nil"/>
              <w:left w:val="nil"/>
              <w:bottom w:val="nil"/>
              <w:right w:val="nil"/>
            </w:tcBorders>
            <w:shd w:val="clear" w:color="auto" w:fill="auto"/>
            <w:noWrap/>
            <w:vAlign w:val="center"/>
            <w:hideMark/>
          </w:tcPr>
          <w:p w14:paraId="7C77BE3D" w14:textId="77777777" w:rsidR="006B1B66" w:rsidRPr="00460B91" w:rsidRDefault="006B1B66" w:rsidP="00416241">
            <w:pPr>
              <w:jc w:val="center"/>
              <w:rPr>
                <w:rFonts w:ascii="Times New Roman" w:eastAsia="Times New Roman" w:hAnsi="Times New Roman"/>
                <w:sz w:val="20"/>
                <w:szCs w:val="20"/>
              </w:rPr>
            </w:pPr>
          </w:p>
        </w:tc>
      </w:tr>
    </w:tbl>
    <w:p w14:paraId="6F5EB708" w14:textId="7117D592" w:rsidR="005872AF" w:rsidRDefault="005872AF">
      <w:pPr>
        <w:spacing w:line="360" w:lineRule="auto"/>
        <w:ind w:firstLineChars="200" w:firstLine="420"/>
        <w:jc w:val="both"/>
        <w:rPr>
          <w:color w:val="000000" w:themeColor="text1"/>
          <w:sz w:val="21"/>
          <w:szCs w:val="21"/>
        </w:rPr>
      </w:pPr>
    </w:p>
    <w:p w14:paraId="3A692B2A" w14:textId="6FA9BE1A" w:rsidR="006B1B66" w:rsidRDefault="006B1B66">
      <w:pPr>
        <w:spacing w:line="360" w:lineRule="auto"/>
        <w:ind w:firstLineChars="200" w:firstLine="420"/>
        <w:jc w:val="both"/>
        <w:rPr>
          <w:color w:val="000000" w:themeColor="text1"/>
          <w:sz w:val="21"/>
          <w:szCs w:val="21"/>
        </w:rPr>
      </w:pPr>
    </w:p>
    <w:p w14:paraId="5DEECF19" w14:textId="77777777" w:rsidR="006B1B66" w:rsidRDefault="006B1B66">
      <w:pPr>
        <w:spacing w:line="360" w:lineRule="auto"/>
        <w:ind w:firstLineChars="200" w:firstLine="420"/>
        <w:jc w:val="both"/>
        <w:rPr>
          <w:ins w:id="40" w:author="微子" w:date="2022-01-22T11:08:00Z"/>
          <w:rFonts w:hint="eastAsia"/>
          <w:color w:val="000000" w:themeColor="text1"/>
          <w:sz w:val="21"/>
          <w:szCs w:val="21"/>
        </w:rPr>
      </w:pPr>
    </w:p>
    <w:p w14:paraId="1FA09383" w14:textId="37FFA5EA" w:rsidR="005872AF" w:rsidRDefault="00C24D0E">
      <w:pPr>
        <w:spacing w:line="360" w:lineRule="auto"/>
        <w:ind w:firstLineChars="200" w:firstLine="420"/>
        <w:jc w:val="both"/>
        <w:rPr>
          <w:color w:val="000000" w:themeColor="text1"/>
          <w:sz w:val="21"/>
          <w:szCs w:val="21"/>
        </w:rPr>
      </w:pPr>
      <w:r>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proofErr w:type="spellStart"/>
      <w:r>
        <w:rPr>
          <w:rFonts w:hint="eastAsia"/>
          <w:i/>
          <w:iCs/>
          <w:color w:val="000000" w:themeColor="text1"/>
          <w:sz w:val="21"/>
          <w:szCs w:val="21"/>
        </w:rPr>
        <w:t>B</w:t>
      </w:r>
      <w:r>
        <w:rPr>
          <w:rFonts w:hint="eastAsia"/>
          <w:i/>
          <w:iCs/>
          <w:color w:val="000000" w:themeColor="text1"/>
          <w:sz w:val="21"/>
          <w:szCs w:val="21"/>
          <w:vertAlign w:val="subscript"/>
        </w:rPr>
        <w:t>simple</w:t>
      </w:r>
      <w:proofErr w:type="spellEnd"/>
      <w:r>
        <w:rPr>
          <w:color w:val="000000" w:themeColor="text1"/>
          <w:sz w:val="21"/>
          <w:szCs w:val="21"/>
        </w:rPr>
        <w:t>=</w:t>
      </w:r>
      <w:r w:rsidR="00E73105">
        <w:rPr>
          <w:rFonts w:hint="eastAsia"/>
          <w:color w:val="000000"/>
          <w:sz w:val="22"/>
        </w:rPr>
        <w:t>1.960</w:t>
      </w:r>
      <w:r>
        <w:rPr>
          <w:color w:val="000000" w:themeColor="text1"/>
          <w:sz w:val="21"/>
          <w:szCs w:val="21"/>
        </w:rPr>
        <w:t>,</w:t>
      </w:r>
      <w:r>
        <w:rPr>
          <w:i/>
          <w:iCs/>
          <w:color w:val="000000" w:themeColor="text1"/>
          <w:sz w:val="21"/>
          <w:szCs w:val="21"/>
        </w:rPr>
        <w:t>SE</w:t>
      </w:r>
      <w:r>
        <w:rPr>
          <w:color w:val="000000" w:themeColor="text1"/>
          <w:sz w:val="21"/>
          <w:szCs w:val="21"/>
        </w:rPr>
        <w:t>=</w:t>
      </w:r>
      <w:r w:rsidR="00D83474" w:rsidRPr="000F0F16">
        <w:rPr>
          <w:color w:val="000000"/>
          <w:sz w:val="22"/>
        </w:rPr>
        <w:t>0.259</w:t>
      </w:r>
      <w:r>
        <w:rPr>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w:t>
      </w:r>
      <w:ins w:id="41" w:author="李鹏" w:date="2022-01-20T17:25:00Z">
        <w:r>
          <w:rPr>
            <w:rFonts w:hint="eastAsia"/>
            <w:color w:val="000000" w:themeColor="text1"/>
            <w:sz w:val="21"/>
            <w:szCs w:val="21"/>
          </w:rPr>
          <w:t>；</w:t>
        </w:r>
      </w:ins>
      <w:r>
        <w:rPr>
          <w:rFonts w:hint="eastAsia"/>
          <w:color w:val="000000" w:themeColor="text1"/>
          <w:sz w:val="21"/>
          <w:szCs w:val="21"/>
        </w:rPr>
        <w:t>对于中自尊组，社交网站使用强度能显著正向预测创新自我效能（</w:t>
      </w:r>
      <w:proofErr w:type="spellStart"/>
      <w:r>
        <w:rPr>
          <w:rFonts w:hint="eastAsia"/>
          <w:i/>
          <w:iCs/>
          <w:color w:val="000000" w:themeColor="text1"/>
          <w:sz w:val="21"/>
          <w:szCs w:val="21"/>
        </w:rPr>
        <w:t>B</w:t>
      </w:r>
      <w:r>
        <w:rPr>
          <w:rFonts w:hint="eastAsia"/>
          <w:i/>
          <w:iCs/>
          <w:color w:val="000000" w:themeColor="text1"/>
          <w:sz w:val="21"/>
          <w:szCs w:val="21"/>
          <w:vertAlign w:val="subscript"/>
        </w:rPr>
        <w:t>simple</w:t>
      </w:r>
      <w:proofErr w:type="spellEnd"/>
      <w:r>
        <w:rPr>
          <w:color w:val="000000" w:themeColor="text1"/>
          <w:sz w:val="21"/>
          <w:szCs w:val="21"/>
        </w:rPr>
        <w:t>=</w:t>
      </w:r>
      <w:r w:rsidR="00D83474">
        <w:rPr>
          <w:rFonts w:hint="eastAsia"/>
          <w:color w:val="000000"/>
          <w:sz w:val="22"/>
        </w:rPr>
        <w:t>1.647</w:t>
      </w:r>
      <w:r>
        <w:rPr>
          <w:color w:val="000000" w:themeColor="text1"/>
          <w:sz w:val="21"/>
          <w:szCs w:val="21"/>
        </w:rPr>
        <w:t>,</w:t>
      </w:r>
      <w:r>
        <w:rPr>
          <w:i/>
          <w:iCs/>
          <w:color w:val="000000" w:themeColor="text1"/>
          <w:sz w:val="21"/>
          <w:szCs w:val="21"/>
        </w:rPr>
        <w:t>SE</w:t>
      </w:r>
      <w:r>
        <w:rPr>
          <w:color w:val="000000" w:themeColor="text1"/>
          <w:sz w:val="21"/>
          <w:szCs w:val="21"/>
        </w:rPr>
        <w:t>=</w:t>
      </w:r>
      <w:r w:rsidR="00D83474" w:rsidRPr="000F0F16">
        <w:rPr>
          <w:color w:val="000000"/>
          <w:sz w:val="22"/>
        </w:rPr>
        <w:t>0.187</w:t>
      </w:r>
      <w:r>
        <w:rPr>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w:t>
      </w:r>
      <w:ins w:id="42" w:author="李鹏" w:date="2022-01-20T17:25:00Z">
        <w:r>
          <w:rPr>
            <w:rFonts w:hint="eastAsia"/>
            <w:color w:val="000000" w:themeColor="text1"/>
            <w:sz w:val="21"/>
            <w:szCs w:val="21"/>
          </w:rPr>
          <w:t>；</w:t>
        </w:r>
      </w:ins>
      <w:r>
        <w:rPr>
          <w:rFonts w:hint="eastAsia"/>
          <w:color w:val="000000" w:themeColor="text1"/>
          <w:sz w:val="21"/>
          <w:szCs w:val="21"/>
        </w:rPr>
        <w:t>对于高自尊组，社交网站使用强度对创新自我效能的预测</w:t>
      </w:r>
      <w:ins w:id="43" w:author="李鹏" w:date="2022-01-20T17:25:00Z">
        <w:r>
          <w:rPr>
            <w:rFonts w:hint="eastAsia"/>
            <w:color w:val="000000" w:themeColor="text1"/>
            <w:sz w:val="21"/>
            <w:szCs w:val="21"/>
          </w:rPr>
          <w:t>斜率</w:t>
        </w:r>
      </w:ins>
      <w:r>
        <w:rPr>
          <w:rFonts w:hint="eastAsia"/>
          <w:color w:val="000000" w:themeColor="text1"/>
          <w:sz w:val="21"/>
          <w:szCs w:val="21"/>
        </w:rPr>
        <w:t>为</w:t>
      </w:r>
      <w:r w:rsidR="00D83474" w:rsidRPr="000F0F16">
        <w:rPr>
          <w:color w:val="000000"/>
          <w:sz w:val="22"/>
        </w:rPr>
        <w:t>1.334</w:t>
      </w:r>
      <w:r>
        <w:rPr>
          <w:rFonts w:hint="eastAsia"/>
          <w:color w:val="000000" w:themeColor="text1"/>
          <w:sz w:val="21"/>
          <w:szCs w:val="21"/>
        </w:rPr>
        <w:t>（</w:t>
      </w:r>
      <w:r>
        <w:rPr>
          <w:i/>
          <w:iCs/>
          <w:color w:val="000000" w:themeColor="text1"/>
          <w:sz w:val="21"/>
          <w:szCs w:val="21"/>
        </w:rPr>
        <w:t>SE</w:t>
      </w:r>
      <w:r>
        <w:rPr>
          <w:color w:val="000000" w:themeColor="text1"/>
          <w:sz w:val="21"/>
          <w:szCs w:val="21"/>
        </w:rPr>
        <w:t>=</w:t>
      </w:r>
      <w:r w:rsidR="00D83474" w:rsidRPr="000F0F16">
        <w:rPr>
          <w:color w:val="000000"/>
          <w:sz w:val="22"/>
        </w:rPr>
        <w:t>0.221</w:t>
      </w:r>
      <w:r>
        <w:rPr>
          <w:color w:val="000000" w:themeColor="text1"/>
          <w:sz w:val="21"/>
          <w:szCs w:val="21"/>
        </w:rPr>
        <w:t>,</w:t>
      </w:r>
      <w:r>
        <w:rPr>
          <w:rFonts w:hint="eastAsia"/>
          <w:i/>
          <w:iCs/>
          <w:color w:val="000000" w:themeColor="text1"/>
          <w:sz w:val="21"/>
          <w:szCs w:val="21"/>
        </w:rPr>
        <w:t>p</w:t>
      </w:r>
      <w:r>
        <w:rPr>
          <w:color w:val="000000" w:themeColor="text1"/>
          <w:sz w:val="21"/>
          <w:szCs w:val="21"/>
        </w:rPr>
        <w:t>&lt;0.001</w:t>
      </w:r>
      <w:r>
        <w:rPr>
          <w:rFonts w:hint="eastAsia"/>
          <w:color w:val="000000" w:themeColor="text1"/>
          <w:sz w:val="21"/>
          <w:szCs w:val="21"/>
        </w:rPr>
        <w:t>）。随着自尊水平增高，社交网站使用强度对创新自我效能的预测作用减弱（见图</w:t>
      </w:r>
      <w:r>
        <w:rPr>
          <w:color w:val="000000" w:themeColor="text1"/>
          <w:sz w:val="21"/>
          <w:szCs w:val="21"/>
        </w:rPr>
        <w:t>2</w:t>
      </w:r>
      <w:r>
        <w:rPr>
          <w:rFonts w:hint="eastAsia"/>
          <w:color w:val="000000" w:themeColor="text1"/>
          <w:sz w:val="21"/>
          <w:szCs w:val="21"/>
        </w:rPr>
        <w:t>）。</w:t>
      </w:r>
    </w:p>
    <w:p w14:paraId="6E47C7C0" w14:textId="77777777" w:rsidR="005872AF" w:rsidRDefault="00C24D0E">
      <w:pPr>
        <w:spacing w:line="360" w:lineRule="auto"/>
        <w:ind w:firstLineChars="200" w:firstLine="420"/>
        <w:rPr>
          <w:color w:val="000000" w:themeColor="text1"/>
          <w:sz w:val="21"/>
          <w:szCs w:val="21"/>
        </w:rPr>
      </w:pPr>
      <w:r>
        <w:rPr>
          <w:rFonts w:hint="eastAsia"/>
          <w:color w:val="000000" w:themeColor="text1"/>
          <w:sz w:val="21"/>
          <w:szCs w:val="21"/>
        </w:rPr>
        <w:t>总之，社交网站使用强度通过创新自我效能这一中介影响创新行为的传导过程受到自尊的调节。而且，社交网站使用强度对创新行为影响的间接效应和总效应随着自尊的增高，而呈现减小的趋势（见表4）。</w:t>
      </w:r>
    </w:p>
    <w:p w14:paraId="52C715AC" w14:textId="77777777" w:rsidR="005872AF" w:rsidRDefault="00C24D0E">
      <w:pPr>
        <w:pStyle w:val="a3"/>
        <w:keepNext/>
        <w:rPr>
          <w:color w:val="000000" w:themeColor="text1"/>
        </w:rPr>
      </w:pPr>
      <w:r>
        <w:rPr>
          <w:color w:val="000000" w:themeColor="text1"/>
        </w:rPr>
        <w:t>表</w:t>
      </w:r>
      <w:r>
        <w:rPr>
          <w:rFonts w:hint="eastAsia"/>
          <w:color w:val="000000" w:themeColor="text1"/>
        </w:rPr>
        <w:t>4</w:t>
      </w:r>
      <w:r>
        <w:rPr>
          <w:color w:val="000000" w:themeColor="text1"/>
        </w:rPr>
        <w:t xml:space="preserve">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9281" w:type="dxa"/>
        <w:tblLook w:val="04A0" w:firstRow="1" w:lastRow="0" w:firstColumn="1" w:lastColumn="0" w:noHBand="0" w:noVBand="1"/>
      </w:tblPr>
      <w:tblGrid>
        <w:gridCol w:w="2515"/>
        <w:gridCol w:w="1645"/>
        <w:gridCol w:w="887"/>
        <w:gridCol w:w="1426"/>
        <w:gridCol w:w="1516"/>
        <w:gridCol w:w="1400"/>
      </w:tblGrid>
      <w:tr w:rsidR="006B1B66" w:rsidRPr="00460B91" w14:paraId="4312B5D7" w14:textId="77777777" w:rsidTr="00416241">
        <w:trPr>
          <w:trHeight w:val="303"/>
        </w:trPr>
        <w:tc>
          <w:tcPr>
            <w:tcW w:w="4160" w:type="dxa"/>
            <w:gridSpan w:val="2"/>
            <w:tcBorders>
              <w:top w:val="nil"/>
              <w:left w:val="nil"/>
              <w:bottom w:val="nil"/>
              <w:right w:val="nil"/>
            </w:tcBorders>
            <w:shd w:val="clear" w:color="auto" w:fill="auto"/>
            <w:noWrap/>
            <w:vAlign w:val="center"/>
            <w:hideMark/>
          </w:tcPr>
          <w:p w14:paraId="18D3D47C" w14:textId="77777777" w:rsidR="006B1B66" w:rsidRPr="00460B91" w:rsidRDefault="006B1B66" w:rsidP="00416241">
            <w:pPr>
              <w:rPr>
                <w:color w:val="000000"/>
                <w:sz w:val="22"/>
              </w:rPr>
            </w:pPr>
            <w:r w:rsidRPr="00460B91">
              <w:rPr>
                <w:rFonts w:hint="eastAsia"/>
                <w:color w:val="000000"/>
                <w:sz w:val="22"/>
              </w:rPr>
              <w:t>表1-3有调节的中介效应的Bootstrap检验</w:t>
            </w:r>
          </w:p>
        </w:tc>
        <w:tc>
          <w:tcPr>
            <w:tcW w:w="887" w:type="dxa"/>
            <w:tcBorders>
              <w:top w:val="nil"/>
              <w:left w:val="nil"/>
              <w:bottom w:val="nil"/>
              <w:right w:val="nil"/>
            </w:tcBorders>
            <w:shd w:val="clear" w:color="auto" w:fill="auto"/>
            <w:noWrap/>
            <w:vAlign w:val="center"/>
            <w:hideMark/>
          </w:tcPr>
          <w:p w14:paraId="118B4662" w14:textId="77777777" w:rsidR="006B1B66" w:rsidRPr="00460B91" w:rsidRDefault="006B1B66" w:rsidP="00416241">
            <w:pPr>
              <w:rPr>
                <w:rFonts w:hint="eastAsia"/>
                <w:color w:val="000000"/>
                <w:sz w:val="22"/>
              </w:rPr>
            </w:pPr>
          </w:p>
        </w:tc>
        <w:tc>
          <w:tcPr>
            <w:tcW w:w="1318" w:type="dxa"/>
            <w:tcBorders>
              <w:top w:val="nil"/>
              <w:left w:val="nil"/>
              <w:bottom w:val="nil"/>
              <w:right w:val="nil"/>
            </w:tcBorders>
            <w:shd w:val="clear" w:color="auto" w:fill="auto"/>
            <w:noWrap/>
            <w:vAlign w:val="center"/>
            <w:hideMark/>
          </w:tcPr>
          <w:p w14:paraId="2717CCF5" w14:textId="77777777" w:rsidR="006B1B66" w:rsidRPr="00460B91" w:rsidRDefault="006B1B66" w:rsidP="00416241">
            <w:pPr>
              <w:rPr>
                <w:rFonts w:ascii="Times New Roman" w:eastAsia="Times New Roman" w:hAnsi="Times New Roman"/>
                <w:sz w:val="20"/>
                <w:szCs w:val="20"/>
              </w:rPr>
            </w:pPr>
          </w:p>
        </w:tc>
        <w:tc>
          <w:tcPr>
            <w:tcW w:w="1516" w:type="dxa"/>
            <w:tcBorders>
              <w:top w:val="nil"/>
              <w:left w:val="nil"/>
              <w:bottom w:val="nil"/>
              <w:right w:val="nil"/>
            </w:tcBorders>
            <w:shd w:val="clear" w:color="auto" w:fill="auto"/>
            <w:noWrap/>
            <w:vAlign w:val="center"/>
            <w:hideMark/>
          </w:tcPr>
          <w:p w14:paraId="571EA50D" w14:textId="77777777" w:rsidR="006B1B66" w:rsidRPr="00460B91" w:rsidRDefault="006B1B66" w:rsidP="00416241">
            <w:pPr>
              <w:rPr>
                <w:rFonts w:ascii="Times New Roman" w:eastAsia="Times New Roman" w:hAnsi="Times New Roman"/>
                <w:sz w:val="20"/>
                <w:szCs w:val="20"/>
              </w:rPr>
            </w:pPr>
          </w:p>
        </w:tc>
        <w:tc>
          <w:tcPr>
            <w:tcW w:w="1400" w:type="dxa"/>
            <w:tcBorders>
              <w:top w:val="nil"/>
              <w:left w:val="nil"/>
              <w:bottom w:val="nil"/>
              <w:right w:val="nil"/>
            </w:tcBorders>
            <w:shd w:val="clear" w:color="auto" w:fill="auto"/>
            <w:noWrap/>
            <w:vAlign w:val="center"/>
            <w:hideMark/>
          </w:tcPr>
          <w:p w14:paraId="4DAEB997" w14:textId="77777777" w:rsidR="006B1B66" w:rsidRPr="00460B91" w:rsidRDefault="006B1B66" w:rsidP="00416241">
            <w:pPr>
              <w:rPr>
                <w:rFonts w:ascii="Times New Roman" w:eastAsia="Times New Roman" w:hAnsi="Times New Roman"/>
                <w:sz w:val="20"/>
                <w:szCs w:val="20"/>
              </w:rPr>
            </w:pPr>
          </w:p>
        </w:tc>
      </w:tr>
      <w:tr w:rsidR="006B1B66" w:rsidRPr="00460B91" w14:paraId="72FC5297" w14:textId="77777777" w:rsidTr="00416241">
        <w:trPr>
          <w:trHeight w:val="291"/>
        </w:trPr>
        <w:tc>
          <w:tcPr>
            <w:tcW w:w="2515" w:type="dxa"/>
            <w:tcBorders>
              <w:top w:val="single" w:sz="8" w:space="0" w:color="auto"/>
              <w:left w:val="nil"/>
              <w:bottom w:val="single" w:sz="4" w:space="0" w:color="auto"/>
              <w:right w:val="nil"/>
            </w:tcBorders>
            <w:shd w:val="clear" w:color="auto" w:fill="auto"/>
            <w:noWrap/>
            <w:vAlign w:val="center"/>
            <w:hideMark/>
          </w:tcPr>
          <w:p w14:paraId="3FD6C6BB" w14:textId="77777777" w:rsidR="006B1B66" w:rsidRPr="00460B91" w:rsidRDefault="006B1B66" w:rsidP="00416241">
            <w:pPr>
              <w:jc w:val="center"/>
              <w:rPr>
                <w:color w:val="000000"/>
                <w:sz w:val="22"/>
              </w:rPr>
            </w:pPr>
            <w:r w:rsidRPr="00460B91">
              <w:rPr>
                <w:rFonts w:hint="eastAsia"/>
                <w:color w:val="000000"/>
                <w:sz w:val="22"/>
              </w:rPr>
              <w:t xml:space="preserve">　</w:t>
            </w:r>
          </w:p>
        </w:tc>
        <w:tc>
          <w:tcPr>
            <w:tcW w:w="1645" w:type="dxa"/>
            <w:tcBorders>
              <w:top w:val="single" w:sz="8" w:space="0" w:color="auto"/>
              <w:left w:val="nil"/>
              <w:bottom w:val="single" w:sz="4" w:space="0" w:color="auto"/>
              <w:right w:val="nil"/>
            </w:tcBorders>
            <w:shd w:val="clear" w:color="auto" w:fill="auto"/>
            <w:noWrap/>
            <w:vAlign w:val="center"/>
            <w:hideMark/>
          </w:tcPr>
          <w:p w14:paraId="2D92D4AB" w14:textId="77777777" w:rsidR="006B1B66" w:rsidRPr="00460B91" w:rsidRDefault="006B1B66" w:rsidP="00416241">
            <w:pPr>
              <w:jc w:val="center"/>
              <w:rPr>
                <w:rFonts w:hint="eastAsia"/>
                <w:color w:val="000000"/>
                <w:sz w:val="22"/>
              </w:rPr>
            </w:pPr>
            <w:r w:rsidRPr="00460B91">
              <w:rPr>
                <w:rFonts w:hint="eastAsia"/>
                <w:color w:val="000000"/>
                <w:sz w:val="22"/>
              </w:rPr>
              <w:t>指标</w:t>
            </w:r>
          </w:p>
        </w:tc>
        <w:tc>
          <w:tcPr>
            <w:tcW w:w="887" w:type="dxa"/>
            <w:tcBorders>
              <w:top w:val="single" w:sz="8" w:space="0" w:color="auto"/>
              <w:left w:val="nil"/>
              <w:bottom w:val="single" w:sz="4" w:space="0" w:color="auto"/>
              <w:right w:val="nil"/>
            </w:tcBorders>
            <w:shd w:val="clear" w:color="auto" w:fill="auto"/>
            <w:noWrap/>
            <w:vAlign w:val="center"/>
            <w:hideMark/>
          </w:tcPr>
          <w:p w14:paraId="74F56AB3" w14:textId="77777777" w:rsidR="006B1B66" w:rsidRPr="00460B91" w:rsidRDefault="006B1B66" w:rsidP="00416241">
            <w:pPr>
              <w:jc w:val="center"/>
              <w:rPr>
                <w:rFonts w:hint="eastAsia"/>
                <w:color w:val="000000"/>
                <w:sz w:val="22"/>
              </w:rPr>
            </w:pPr>
            <w:r w:rsidRPr="00460B91">
              <w:rPr>
                <w:rFonts w:hint="eastAsia"/>
                <w:color w:val="000000"/>
                <w:sz w:val="22"/>
              </w:rPr>
              <w:t>Effect</w:t>
            </w:r>
          </w:p>
        </w:tc>
        <w:tc>
          <w:tcPr>
            <w:tcW w:w="1318" w:type="dxa"/>
            <w:tcBorders>
              <w:top w:val="single" w:sz="8" w:space="0" w:color="auto"/>
              <w:left w:val="nil"/>
              <w:bottom w:val="single" w:sz="4" w:space="0" w:color="auto"/>
              <w:right w:val="nil"/>
            </w:tcBorders>
            <w:shd w:val="clear" w:color="auto" w:fill="auto"/>
            <w:noWrap/>
            <w:vAlign w:val="center"/>
            <w:hideMark/>
          </w:tcPr>
          <w:p w14:paraId="060B5948" w14:textId="77777777" w:rsidR="006B1B66" w:rsidRPr="00460B91" w:rsidRDefault="006B1B66" w:rsidP="00416241">
            <w:pPr>
              <w:jc w:val="center"/>
              <w:rPr>
                <w:rFonts w:hint="eastAsia"/>
                <w:color w:val="000000"/>
                <w:sz w:val="22"/>
              </w:rPr>
            </w:pPr>
            <w:proofErr w:type="spellStart"/>
            <w:r w:rsidRPr="00460B91">
              <w:rPr>
                <w:rFonts w:hint="eastAsia"/>
                <w:color w:val="000000"/>
                <w:sz w:val="22"/>
              </w:rPr>
              <w:t>BootstrapSE</w:t>
            </w:r>
            <w:proofErr w:type="spellEnd"/>
          </w:p>
        </w:tc>
        <w:tc>
          <w:tcPr>
            <w:tcW w:w="1516" w:type="dxa"/>
            <w:tcBorders>
              <w:top w:val="single" w:sz="8" w:space="0" w:color="auto"/>
              <w:left w:val="nil"/>
              <w:bottom w:val="single" w:sz="4" w:space="0" w:color="auto"/>
              <w:right w:val="nil"/>
            </w:tcBorders>
            <w:shd w:val="clear" w:color="auto" w:fill="auto"/>
            <w:noWrap/>
            <w:vAlign w:val="center"/>
            <w:hideMark/>
          </w:tcPr>
          <w:p w14:paraId="7C6CC332" w14:textId="77777777" w:rsidR="006B1B66" w:rsidRPr="00460B91" w:rsidRDefault="006B1B66" w:rsidP="00416241">
            <w:pPr>
              <w:jc w:val="center"/>
              <w:rPr>
                <w:rFonts w:hint="eastAsia"/>
                <w:color w:val="000000"/>
                <w:sz w:val="22"/>
              </w:rPr>
            </w:pPr>
            <w:r w:rsidRPr="00460B91">
              <w:rPr>
                <w:rFonts w:hint="eastAsia"/>
                <w:color w:val="000000"/>
                <w:sz w:val="22"/>
              </w:rPr>
              <w:t>Bootstrap下限</w:t>
            </w:r>
          </w:p>
        </w:tc>
        <w:tc>
          <w:tcPr>
            <w:tcW w:w="1400" w:type="dxa"/>
            <w:tcBorders>
              <w:top w:val="single" w:sz="8" w:space="0" w:color="auto"/>
              <w:left w:val="nil"/>
              <w:bottom w:val="single" w:sz="4" w:space="0" w:color="auto"/>
              <w:right w:val="nil"/>
            </w:tcBorders>
            <w:shd w:val="clear" w:color="auto" w:fill="auto"/>
            <w:noWrap/>
            <w:vAlign w:val="center"/>
            <w:hideMark/>
          </w:tcPr>
          <w:p w14:paraId="73893D29" w14:textId="77777777" w:rsidR="006B1B66" w:rsidRPr="00460B91" w:rsidRDefault="006B1B66" w:rsidP="00416241">
            <w:pPr>
              <w:jc w:val="center"/>
              <w:rPr>
                <w:rFonts w:hint="eastAsia"/>
                <w:color w:val="000000"/>
                <w:sz w:val="22"/>
              </w:rPr>
            </w:pPr>
            <w:r w:rsidRPr="00460B91">
              <w:rPr>
                <w:rFonts w:hint="eastAsia"/>
                <w:color w:val="000000"/>
                <w:sz w:val="22"/>
              </w:rPr>
              <w:t>Bootstrap上限</w:t>
            </w:r>
          </w:p>
        </w:tc>
      </w:tr>
      <w:tr w:rsidR="006B1B66" w:rsidRPr="00460B91" w14:paraId="0242E134" w14:textId="77777777" w:rsidTr="00416241">
        <w:trPr>
          <w:trHeight w:val="291"/>
        </w:trPr>
        <w:tc>
          <w:tcPr>
            <w:tcW w:w="2515" w:type="dxa"/>
            <w:tcBorders>
              <w:top w:val="nil"/>
              <w:left w:val="nil"/>
              <w:bottom w:val="nil"/>
              <w:right w:val="nil"/>
            </w:tcBorders>
            <w:shd w:val="clear" w:color="auto" w:fill="auto"/>
            <w:noWrap/>
            <w:vAlign w:val="center"/>
            <w:hideMark/>
          </w:tcPr>
          <w:p w14:paraId="54F95F11" w14:textId="77777777" w:rsidR="006B1B66" w:rsidRPr="00460B91" w:rsidRDefault="006B1B66" w:rsidP="00416241">
            <w:pPr>
              <w:jc w:val="center"/>
              <w:rPr>
                <w:rFonts w:hint="eastAsia"/>
                <w:color w:val="000000"/>
                <w:sz w:val="22"/>
              </w:rPr>
            </w:pPr>
            <w:r w:rsidRPr="00460B91">
              <w:rPr>
                <w:rFonts w:hint="eastAsia"/>
                <w:color w:val="000000"/>
                <w:sz w:val="22"/>
              </w:rPr>
              <w:t>有调节的中介效应</w:t>
            </w:r>
          </w:p>
        </w:tc>
        <w:tc>
          <w:tcPr>
            <w:tcW w:w="1645" w:type="dxa"/>
            <w:tcBorders>
              <w:top w:val="nil"/>
              <w:left w:val="nil"/>
              <w:bottom w:val="nil"/>
              <w:right w:val="nil"/>
            </w:tcBorders>
            <w:shd w:val="clear" w:color="auto" w:fill="auto"/>
            <w:noWrap/>
            <w:vAlign w:val="center"/>
            <w:hideMark/>
          </w:tcPr>
          <w:p w14:paraId="7DC104E2" w14:textId="77777777" w:rsidR="006B1B66" w:rsidRPr="00460B91" w:rsidRDefault="006B1B66" w:rsidP="00416241">
            <w:pPr>
              <w:jc w:val="center"/>
              <w:rPr>
                <w:rFonts w:hint="eastAsia"/>
                <w:color w:val="000000"/>
                <w:sz w:val="22"/>
              </w:rPr>
            </w:pPr>
            <w:r w:rsidRPr="00460B91">
              <w:rPr>
                <w:rFonts w:hint="eastAsia"/>
                <w:color w:val="000000"/>
                <w:sz w:val="22"/>
              </w:rPr>
              <w:t>Eff1（M-1SD）</w:t>
            </w:r>
          </w:p>
        </w:tc>
        <w:tc>
          <w:tcPr>
            <w:tcW w:w="887" w:type="dxa"/>
            <w:tcBorders>
              <w:top w:val="nil"/>
              <w:left w:val="nil"/>
              <w:bottom w:val="nil"/>
              <w:right w:val="nil"/>
            </w:tcBorders>
            <w:shd w:val="clear" w:color="auto" w:fill="auto"/>
            <w:noWrap/>
            <w:vAlign w:val="center"/>
            <w:hideMark/>
          </w:tcPr>
          <w:p w14:paraId="70E56003" w14:textId="77777777" w:rsidR="006B1B66" w:rsidRPr="00460B91" w:rsidRDefault="006B1B66" w:rsidP="00416241">
            <w:pPr>
              <w:jc w:val="center"/>
              <w:rPr>
                <w:rFonts w:hint="eastAsia"/>
                <w:color w:val="000000"/>
                <w:sz w:val="22"/>
              </w:rPr>
            </w:pPr>
            <w:r w:rsidRPr="000F0F16">
              <w:rPr>
                <w:color w:val="000000"/>
                <w:sz w:val="22"/>
              </w:rPr>
              <w:t>1.960</w:t>
            </w:r>
          </w:p>
        </w:tc>
        <w:tc>
          <w:tcPr>
            <w:tcW w:w="1318" w:type="dxa"/>
            <w:tcBorders>
              <w:top w:val="nil"/>
              <w:left w:val="nil"/>
              <w:bottom w:val="nil"/>
              <w:right w:val="nil"/>
            </w:tcBorders>
            <w:shd w:val="clear" w:color="auto" w:fill="auto"/>
            <w:noWrap/>
            <w:vAlign w:val="center"/>
            <w:hideMark/>
          </w:tcPr>
          <w:p w14:paraId="2AA1547E" w14:textId="77777777" w:rsidR="006B1B66" w:rsidRPr="00460B91" w:rsidRDefault="006B1B66" w:rsidP="00416241">
            <w:pPr>
              <w:jc w:val="center"/>
              <w:rPr>
                <w:rFonts w:hint="eastAsia"/>
                <w:color w:val="000000"/>
                <w:sz w:val="22"/>
              </w:rPr>
            </w:pPr>
            <w:r w:rsidRPr="000F0F16">
              <w:rPr>
                <w:color w:val="000000"/>
                <w:sz w:val="22"/>
              </w:rPr>
              <w:t>0.259</w:t>
            </w:r>
          </w:p>
        </w:tc>
        <w:tc>
          <w:tcPr>
            <w:tcW w:w="1516" w:type="dxa"/>
            <w:tcBorders>
              <w:top w:val="nil"/>
              <w:left w:val="nil"/>
              <w:bottom w:val="nil"/>
              <w:right w:val="nil"/>
            </w:tcBorders>
            <w:shd w:val="clear" w:color="auto" w:fill="auto"/>
            <w:noWrap/>
            <w:vAlign w:val="center"/>
            <w:hideMark/>
          </w:tcPr>
          <w:p w14:paraId="0A3333ED" w14:textId="77777777" w:rsidR="006B1B66" w:rsidRPr="00460B91" w:rsidRDefault="006B1B66" w:rsidP="00416241">
            <w:pPr>
              <w:jc w:val="center"/>
              <w:rPr>
                <w:rFonts w:hint="eastAsia"/>
                <w:color w:val="000000"/>
                <w:sz w:val="22"/>
              </w:rPr>
            </w:pPr>
            <w:r w:rsidRPr="000F0F16">
              <w:rPr>
                <w:color w:val="000000"/>
                <w:sz w:val="22"/>
              </w:rPr>
              <w:t>1.457</w:t>
            </w:r>
          </w:p>
        </w:tc>
        <w:tc>
          <w:tcPr>
            <w:tcW w:w="1400" w:type="dxa"/>
            <w:tcBorders>
              <w:top w:val="nil"/>
              <w:left w:val="nil"/>
              <w:bottom w:val="nil"/>
              <w:right w:val="nil"/>
            </w:tcBorders>
            <w:shd w:val="clear" w:color="auto" w:fill="auto"/>
            <w:noWrap/>
            <w:vAlign w:val="center"/>
            <w:hideMark/>
          </w:tcPr>
          <w:p w14:paraId="695BCFE1" w14:textId="77777777" w:rsidR="006B1B66" w:rsidRPr="00460B91" w:rsidRDefault="006B1B66" w:rsidP="00416241">
            <w:pPr>
              <w:jc w:val="center"/>
              <w:rPr>
                <w:rFonts w:hint="eastAsia"/>
                <w:color w:val="000000"/>
                <w:sz w:val="22"/>
              </w:rPr>
            </w:pPr>
            <w:r w:rsidRPr="000F0F16">
              <w:rPr>
                <w:color w:val="000000"/>
                <w:sz w:val="22"/>
              </w:rPr>
              <w:t>2.477</w:t>
            </w:r>
          </w:p>
        </w:tc>
      </w:tr>
      <w:tr w:rsidR="006B1B66" w:rsidRPr="00460B91" w14:paraId="43148EB9" w14:textId="77777777" w:rsidTr="00416241">
        <w:trPr>
          <w:trHeight w:val="291"/>
        </w:trPr>
        <w:tc>
          <w:tcPr>
            <w:tcW w:w="2515" w:type="dxa"/>
            <w:tcBorders>
              <w:top w:val="nil"/>
              <w:left w:val="nil"/>
              <w:bottom w:val="nil"/>
              <w:right w:val="nil"/>
            </w:tcBorders>
            <w:shd w:val="clear" w:color="auto" w:fill="auto"/>
            <w:noWrap/>
            <w:vAlign w:val="center"/>
            <w:hideMark/>
          </w:tcPr>
          <w:p w14:paraId="5AC64209" w14:textId="77777777" w:rsidR="006B1B66" w:rsidRPr="00460B91" w:rsidRDefault="006B1B66" w:rsidP="00416241">
            <w:pPr>
              <w:jc w:val="center"/>
              <w:rPr>
                <w:rFonts w:hint="eastAsia"/>
                <w:color w:val="000000"/>
                <w:sz w:val="22"/>
              </w:rPr>
            </w:pPr>
          </w:p>
        </w:tc>
        <w:tc>
          <w:tcPr>
            <w:tcW w:w="1645" w:type="dxa"/>
            <w:tcBorders>
              <w:top w:val="nil"/>
              <w:left w:val="nil"/>
              <w:bottom w:val="nil"/>
              <w:right w:val="nil"/>
            </w:tcBorders>
            <w:shd w:val="clear" w:color="auto" w:fill="auto"/>
            <w:noWrap/>
            <w:vAlign w:val="center"/>
            <w:hideMark/>
          </w:tcPr>
          <w:p w14:paraId="02E02B51" w14:textId="77777777" w:rsidR="006B1B66" w:rsidRPr="00460B91" w:rsidRDefault="006B1B66" w:rsidP="00416241">
            <w:pPr>
              <w:jc w:val="center"/>
              <w:rPr>
                <w:color w:val="000000"/>
                <w:sz w:val="22"/>
              </w:rPr>
            </w:pPr>
            <w:r w:rsidRPr="00460B91">
              <w:rPr>
                <w:rFonts w:hint="eastAsia"/>
                <w:color w:val="000000"/>
                <w:sz w:val="22"/>
              </w:rPr>
              <w:t>Eff2（M）</w:t>
            </w:r>
          </w:p>
        </w:tc>
        <w:tc>
          <w:tcPr>
            <w:tcW w:w="887" w:type="dxa"/>
            <w:tcBorders>
              <w:top w:val="nil"/>
              <w:left w:val="nil"/>
              <w:bottom w:val="nil"/>
              <w:right w:val="nil"/>
            </w:tcBorders>
            <w:shd w:val="clear" w:color="auto" w:fill="auto"/>
            <w:noWrap/>
            <w:vAlign w:val="center"/>
            <w:hideMark/>
          </w:tcPr>
          <w:p w14:paraId="6CEA76F3" w14:textId="77777777" w:rsidR="006B1B66" w:rsidRPr="00460B91" w:rsidRDefault="006B1B66" w:rsidP="00416241">
            <w:pPr>
              <w:jc w:val="center"/>
              <w:rPr>
                <w:rFonts w:hint="eastAsia"/>
                <w:color w:val="000000"/>
                <w:sz w:val="22"/>
              </w:rPr>
            </w:pPr>
            <w:r w:rsidRPr="000F0F16">
              <w:rPr>
                <w:color w:val="000000"/>
                <w:sz w:val="22"/>
              </w:rPr>
              <w:t>1.647</w:t>
            </w:r>
          </w:p>
        </w:tc>
        <w:tc>
          <w:tcPr>
            <w:tcW w:w="1318" w:type="dxa"/>
            <w:tcBorders>
              <w:top w:val="nil"/>
              <w:left w:val="nil"/>
              <w:bottom w:val="nil"/>
              <w:right w:val="nil"/>
            </w:tcBorders>
            <w:shd w:val="clear" w:color="auto" w:fill="auto"/>
            <w:noWrap/>
            <w:vAlign w:val="center"/>
            <w:hideMark/>
          </w:tcPr>
          <w:p w14:paraId="79E22EC7" w14:textId="77777777" w:rsidR="006B1B66" w:rsidRPr="00460B91" w:rsidRDefault="006B1B66" w:rsidP="00416241">
            <w:pPr>
              <w:jc w:val="center"/>
              <w:rPr>
                <w:rFonts w:hint="eastAsia"/>
                <w:color w:val="000000"/>
                <w:sz w:val="22"/>
              </w:rPr>
            </w:pPr>
            <w:r w:rsidRPr="000F0F16">
              <w:rPr>
                <w:color w:val="000000"/>
                <w:sz w:val="22"/>
              </w:rPr>
              <w:t>0.187</w:t>
            </w:r>
          </w:p>
        </w:tc>
        <w:tc>
          <w:tcPr>
            <w:tcW w:w="1516" w:type="dxa"/>
            <w:tcBorders>
              <w:top w:val="nil"/>
              <w:left w:val="nil"/>
              <w:bottom w:val="nil"/>
              <w:right w:val="nil"/>
            </w:tcBorders>
            <w:shd w:val="clear" w:color="auto" w:fill="auto"/>
            <w:noWrap/>
            <w:vAlign w:val="center"/>
            <w:hideMark/>
          </w:tcPr>
          <w:p w14:paraId="75298BCA" w14:textId="77777777" w:rsidR="006B1B66" w:rsidRPr="00460B91" w:rsidRDefault="006B1B66" w:rsidP="00416241">
            <w:pPr>
              <w:jc w:val="center"/>
              <w:rPr>
                <w:rFonts w:hint="eastAsia"/>
                <w:color w:val="000000"/>
                <w:sz w:val="22"/>
              </w:rPr>
            </w:pPr>
            <w:r w:rsidRPr="000F0F16">
              <w:rPr>
                <w:color w:val="000000"/>
                <w:sz w:val="22"/>
              </w:rPr>
              <w:t>1.285</w:t>
            </w:r>
          </w:p>
        </w:tc>
        <w:tc>
          <w:tcPr>
            <w:tcW w:w="1400" w:type="dxa"/>
            <w:tcBorders>
              <w:top w:val="nil"/>
              <w:left w:val="nil"/>
              <w:bottom w:val="nil"/>
              <w:right w:val="nil"/>
            </w:tcBorders>
            <w:shd w:val="clear" w:color="auto" w:fill="auto"/>
            <w:noWrap/>
            <w:vAlign w:val="center"/>
            <w:hideMark/>
          </w:tcPr>
          <w:p w14:paraId="55E4BC31" w14:textId="77777777" w:rsidR="006B1B66" w:rsidRPr="00460B91" w:rsidRDefault="006B1B66" w:rsidP="00416241">
            <w:pPr>
              <w:jc w:val="center"/>
              <w:rPr>
                <w:rFonts w:hint="eastAsia"/>
                <w:color w:val="000000"/>
                <w:sz w:val="22"/>
              </w:rPr>
            </w:pPr>
            <w:r w:rsidRPr="000F0F16">
              <w:rPr>
                <w:color w:val="000000"/>
                <w:sz w:val="22"/>
              </w:rPr>
              <w:t>2.012</w:t>
            </w:r>
          </w:p>
        </w:tc>
      </w:tr>
      <w:tr w:rsidR="006B1B66" w:rsidRPr="00460B91" w14:paraId="1D5FDA12" w14:textId="77777777" w:rsidTr="00416241">
        <w:trPr>
          <w:trHeight w:val="291"/>
        </w:trPr>
        <w:tc>
          <w:tcPr>
            <w:tcW w:w="2515" w:type="dxa"/>
            <w:tcBorders>
              <w:top w:val="nil"/>
              <w:left w:val="nil"/>
              <w:bottom w:val="nil"/>
              <w:right w:val="nil"/>
            </w:tcBorders>
            <w:shd w:val="clear" w:color="auto" w:fill="auto"/>
            <w:noWrap/>
            <w:vAlign w:val="center"/>
            <w:hideMark/>
          </w:tcPr>
          <w:p w14:paraId="06B430C4" w14:textId="77777777" w:rsidR="006B1B66" w:rsidRPr="00460B91" w:rsidRDefault="006B1B66" w:rsidP="00416241">
            <w:pPr>
              <w:jc w:val="center"/>
              <w:rPr>
                <w:rFonts w:hint="eastAsia"/>
                <w:color w:val="000000"/>
                <w:sz w:val="22"/>
              </w:rPr>
            </w:pPr>
          </w:p>
        </w:tc>
        <w:tc>
          <w:tcPr>
            <w:tcW w:w="1645" w:type="dxa"/>
            <w:tcBorders>
              <w:top w:val="nil"/>
              <w:left w:val="nil"/>
              <w:bottom w:val="nil"/>
              <w:right w:val="nil"/>
            </w:tcBorders>
            <w:shd w:val="clear" w:color="auto" w:fill="auto"/>
            <w:noWrap/>
            <w:vAlign w:val="center"/>
            <w:hideMark/>
          </w:tcPr>
          <w:p w14:paraId="49BF95B6" w14:textId="77777777" w:rsidR="006B1B66" w:rsidRPr="00460B91" w:rsidRDefault="006B1B66" w:rsidP="00416241">
            <w:pPr>
              <w:jc w:val="center"/>
              <w:rPr>
                <w:color w:val="000000"/>
                <w:sz w:val="22"/>
              </w:rPr>
            </w:pPr>
            <w:r w:rsidRPr="00460B91">
              <w:rPr>
                <w:rFonts w:hint="eastAsia"/>
                <w:color w:val="000000"/>
                <w:sz w:val="22"/>
              </w:rPr>
              <w:t>Eff3（M+1SD）</w:t>
            </w:r>
          </w:p>
        </w:tc>
        <w:tc>
          <w:tcPr>
            <w:tcW w:w="887" w:type="dxa"/>
            <w:tcBorders>
              <w:top w:val="nil"/>
              <w:left w:val="nil"/>
              <w:bottom w:val="nil"/>
              <w:right w:val="nil"/>
            </w:tcBorders>
            <w:shd w:val="clear" w:color="auto" w:fill="auto"/>
            <w:noWrap/>
            <w:vAlign w:val="center"/>
            <w:hideMark/>
          </w:tcPr>
          <w:p w14:paraId="55DF3E08" w14:textId="77777777" w:rsidR="006B1B66" w:rsidRPr="00460B91" w:rsidRDefault="006B1B66" w:rsidP="00416241">
            <w:pPr>
              <w:jc w:val="center"/>
              <w:rPr>
                <w:rFonts w:hint="eastAsia"/>
                <w:color w:val="000000"/>
                <w:sz w:val="22"/>
              </w:rPr>
            </w:pPr>
            <w:r w:rsidRPr="000F0F16">
              <w:rPr>
                <w:color w:val="000000"/>
                <w:sz w:val="22"/>
              </w:rPr>
              <w:t>1.334</w:t>
            </w:r>
          </w:p>
        </w:tc>
        <w:tc>
          <w:tcPr>
            <w:tcW w:w="1318" w:type="dxa"/>
            <w:tcBorders>
              <w:top w:val="nil"/>
              <w:left w:val="nil"/>
              <w:bottom w:val="nil"/>
              <w:right w:val="nil"/>
            </w:tcBorders>
            <w:shd w:val="clear" w:color="auto" w:fill="auto"/>
            <w:noWrap/>
            <w:vAlign w:val="center"/>
            <w:hideMark/>
          </w:tcPr>
          <w:p w14:paraId="705BADB8" w14:textId="77777777" w:rsidR="006B1B66" w:rsidRPr="00460B91" w:rsidRDefault="006B1B66" w:rsidP="00416241">
            <w:pPr>
              <w:jc w:val="center"/>
              <w:rPr>
                <w:rFonts w:hint="eastAsia"/>
                <w:color w:val="000000"/>
                <w:sz w:val="22"/>
              </w:rPr>
            </w:pPr>
            <w:r w:rsidRPr="000F0F16">
              <w:rPr>
                <w:color w:val="000000"/>
                <w:sz w:val="22"/>
              </w:rPr>
              <w:t>0.221</w:t>
            </w:r>
          </w:p>
        </w:tc>
        <w:tc>
          <w:tcPr>
            <w:tcW w:w="1516" w:type="dxa"/>
            <w:tcBorders>
              <w:top w:val="nil"/>
              <w:left w:val="nil"/>
              <w:bottom w:val="nil"/>
              <w:right w:val="nil"/>
            </w:tcBorders>
            <w:shd w:val="clear" w:color="auto" w:fill="auto"/>
            <w:noWrap/>
            <w:vAlign w:val="center"/>
            <w:hideMark/>
          </w:tcPr>
          <w:p w14:paraId="08244C81" w14:textId="77777777" w:rsidR="006B1B66" w:rsidRPr="00460B91" w:rsidRDefault="006B1B66" w:rsidP="00416241">
            <w:pPr>
              <w:jc w:val="center"/>
              <w:rPr>
                <w:rFonts w:hint="eastAsia"/>
                <w:color w:val="000000"/>
                <w:sz w:val="22"/>
              </w:rPr>
            </w:pPr>
            <w:r w:rsidRPr="000F0F16">
              <w:rPr>
                <w:color w:val="000000"/>
                <w:sz w:val="22"/>
              </w:rPr>
              <w:t>0.904</w:t>
            </w:r>
          </w:p>
        </w:tc>
        <w:tc>
          <w:tcPr>
            <w:tcW w:w="1400" w:type="dxa"/>
            <w:tcBorders>
              <w:top w:val="nil"/>
              <w:left w:val="nil"/>
              <w:bottom w:val="nil"/>
              <w:right w:val="nil"/>
            </w:tcBorders>
            <w:shd w:val="clear" w:color="auto" w:fill="auto"/>
            <w:noWrap/>
            <w:vAlign w:val="center"/>
            <w:hideMark/>
          </w:tcPr>
          <w:p w14:paraId="7397B0A0" w14:textId="77777777" w:rsidR="006B1B66" w:rsidRPr="00460B91" w:rsidRDefault="006B1B66" w:rsidP="00416241">
            <w:pPr>
              <w:jc w:val="center"/>
              <w:rPr>
                <w:rFonts w:hint="eastAsia"/>
                <w:color w:val="000000"/>
                <w:sz w:val="22"/>
              </w:rPr>
            </w:pPr>
            <w:r w:rsidRPr="000F0F16">
              <w:rPr>
                <w:color w:val="000000"/>
                <w:sz w:val="22"/>
              </w:rPr>
              <w:t>1.767</w:t>
            </w:r>
          </w:p>
        </w:tc>
      </w:tr>
      <w:tr w:rsidR="006B1B66" w:rsidRPr="00460B91" w14:paraId="41666A3C" w14:textId="77777777" w:rsidTr="00416241">
        <w:trPr>
          <w:trHeight w:val="291"/>
        </w:trPr>
        <w:tc>
          <w:tcPr>
            <w:tcW w:w="2515" w:type="dxa"/>
            <w:tcBorders>
              <w:top w:val="nil"/>
              <w:left w:val="nil"/>
              <w:bottom w:val="nil"/>
              <w:right w:val="nil"/>
            </w:tcBorders>
            <w:shd w:val="clear" w:color="auto" w:fill="auto"/>
            <w:noWrap/>
            <w:vAlign w:val="center"/>
            <w:hideMark/>
          </w:tcPr>
          <w:p w14:paraId="013DA668" w14:textId="77777777" w:rsidR="006B1B66" w:rsidRPr="00460B91" w:rsidRDefault="006B1B66" w:rsidP="00416241">
            <w:pPr>
              <w:jc w:val="center"/>
              <w:rPr>
                <w:rFonts w:hint="eastAsia"/>
                <w:color w:val="000000"/>
                <w:sz w:val="22"/>
              </w:rPr>
            </w:pPr>
            <w:r w:rsidRPr="00460B91">
              <w:rPr>
                <w:rFonts w:hint="eastAsia"/>
                <w:color w:val="000000"/>
                <w:sz w:val="22"/>
              </w:rPr>
              <w:t>有调节的中介效应对比</w:t>
            </w:r>
          </w:p>
        </w:tc>
        <w:tc>
          <w:tcPr>
            <w:tcW w:w="1645" w:type="dxa"/>
            <w:tcBorders>
              <w:top w:val="nil"/>
              <w:left w:val="nil"/>
              <w:bottom w:val="nil"/>
              <w:right w:val="nil"/>
            </w:tcBorders>
            <w:shd w:val="clear" w:color="auto" w:fill="auto"/>
            <w:noWrap/>
            <w:vAlign w:val="center"/>
            <w:hideMark/>
          </w:tcPr>
          <w:p w14:paraId="35258A4C" w14:textId="77777777" w:rsidR="006B1B66" w:rsidRPr="00460B91" w:rsidRDefault="006B1B66" w:rsidP="00416241">
            <w:pPr>
              <w:jc w:val="center"/>
              <w:rPr>
                <w:rFonts w:hint="eastAsia"/>
                <w:color w:val="000000"/>
                <w:sz w:val="22"/>
              </w:rPr>
            </w:pPr>
            <w:r w:rsidRPr="00460B91">
              <w:rPr>
                <w:rFonts w:hint="eastAsia"/>
                <w:color w:val="000000"/>
                <w:sz w:val="22"/>
              </w:rPr>
              <w:t>Eff2-Eff1</w:t>
            </w:r>
          </w:p>
        </w:tc>
        <w:tc>
          <w:tcPr>
            <w:tcW w:w="887" w:type="dxa"/>
            <w:tcBorders>
              <w:top w:val="nil"/>
              <w:left w:val="nil"/>
              <w:bottom w:val="nil"/>
              <w:right w:val="nil"/>
            </w:tcBorders>
            <w:shd w:val="clear" w:color="auto" w:fill="auto"/>
            <w:noWrap/>
            <w:vAlign w:val="center"/>
            <w:hideMark/>
          </w:tcPr>
          <w:p w14:paraId="7C374705" w14:textId="77777777" w:rsidR="006B1B66" w:rsidRPr="00460B91" w:rsidRDefault="006B1B66" w:rsidP="00416241">
            <w:pPr>
              <w:jc w:val="center"/>
              <w:rPr>
                <w:rFonts w:hint="eastAsia"/>
                <w:color w:val="000000"/>
                <w:sz w:val="22"/>
              </w:rPr>
            </w:pPr>
            <w:r w:rsidRPr="000F0F16">
              <w:rPr>
                <w:color w:val="000000"/>
                <w:sz w:val="22"/>
              </w:rPr>
              <w:t>-0.313</w:t>
            </w:r>
          </w:p>
        </w:tc>
        <w:tc>
          <w:tcPr>
            <w:tcW w:w="1318" w:type="dxa"/>
            <w:tcBorders>
              <w:top w:val="nil"/>
              <w:left w:val="nil"/>
              <w:bottom w:val="nil"/>
              <w:right w:val="nil"/>
            </w:tcBorders>
            <w:shd w:val="clear" w:color="auto" w:fill="auto"/>
            <w:noWrap/>
            <w:vAlign w:val="center"/>
            <w:hideMark/>
          </w:tcPr>
          <w:p w14:paraId="6FAC861C" w14:textId="77777777" w:rsidR="006B1B66" w:rsidRPr="00460B91" w:rsidRDefault="006B1B66" w:rsidP="00416241">
            <w:pPr>
              <w:jc w:val="center"/>
              <w:rPr>
                <w:rFonts w:hint="eastAsia"/>
                <w:color w:val="000000"/>
                <w:sz w:val="22"/>
              </w:rPr>
            </w:pPr>
            <w:r w:rsidRPr="000F0F16">
              <w:rPr>
                <w:color w:val="000000"/>
                <w:sz w:val="22"/>
              </w:rPr>
              <w:t>0.151</w:t>
            </w:r>
          </w:p>
        </w:tc>
        <w:tc>
          <w:tcPr>
            <w:tcW w:w="1516" w:type="dxa"/>
            <w:tcBorders>
              <w:top w:val="nil"/>
              <w:left w:val="nil"/>
              <w:bottom w:val="nil"/>
              <w:right w:val="nil"/>
            </w:tcBorders>
            <w:shd w:val="clear" w:color="auto" w:fill="auto"/>
            <w:noWrap/>
            <w:vAlign w:val="center"/>
            <w:hideMark/>
          </w:tcPr>
          <w:p w14:paraId="48A1C8FF" w14:textId="77777777" w:rsidR="006B1B66" w:rsidRPr="00460B91" w:rsidRDefault="006B1B66" w:rsidP="00416241">
            <w:pPr>
              <w:jc w:val="center"/>
              <w:rPr>
                <w:rFonts w:hint="eastAsia"/>
                <w:color w:val="000000"/>
                <w:sz w:val="22"/>
              </w:rPr>
            </w:pPr>
            <w:r w:rsidRPr="000F0F16">
              <w:rPr>
                <w:color w:val="000000"/>
                <w:sz w:val="22"/>
              </w:rPr>
              <w:t>-0.622</w:t>
            </w:r>
          </w:p>
        </w:tc>
        <w:tc>
          <w:tcPr>
            <w:tcW w:w="1400" w:type="dxa"/>
            <w:tcBorders>
              <w:top w:val="nil"/>
              <w:left w:val="nil"/>
              <w:bottom w:val="nil"/>
              <w:right w:val="nil"/>
            </w:tcBorders>
            <w:shd w:val="clear" w:color="auto" w:fill="auto"/>
            <w:noWrap/>
            <w:vAlign w:val="center"/>
            <w:hideMark/>
          </w:tcPr>
          <w:p w14:paraId="01A8BCFA" w14:textId="77777777" w:rsidR="006B1B66" w:rsidRPr="00460B91" w:rsidRDefault="006B1B66" w:rsidP="00416241">
            <w:pPr>
              <w:jc w:val="center"/>
              <w:rPr>
                <w:rFonts w:hint="eastAsia"/>
                <w:color w:val="000000"/>
                <w:sz w:val="22"/>
              </w:rPr>
            </w:pPr>
            <w:r w:rsidRPr="000F0F16">
              <w:rPr>
                <w:color w:val="000000"/>
                <w:sz w:val="22"/>
              </w:rPr>
              <w:t>-0.030</w:t>
            </w:r>
          </w:p>
        </w:tc>
      </w:tr>
      <w:tr w:rsidR="006B1B66" w:rsidRPr="00460B91" w14:paraId="381B91B5" w14:textId="77777777" w:rsidTr="00416241">
        <w:trPr>
          <w:trHeight w:val="291"/>
        </w:trPr>
        <w:tc>
          <w:tcPr>
            <w:tcW w:w="2515" w:type="dxa"/>
            <w:tcBorders>
              <w:top w:val="nil"/>
              <w:left w:val="nil"/>
              <w:bottom w:val="nil"/>
              <w:right w:val="nil"/>
            </w:tcBorders>
            <w:shd w:val="clear" w:color="auto" w:fill="auto"/>
            <w:noWrap/>
            <w:vAlign w:val="center"/>
            <w:hideMark/>
          </w:tcPr>
          <w:p w14:paraId="1106481B" w14:textId="77777777" w:rsidR="006B1B66" w:rsidRPr="00460B91" w:rsidRDefault="006B1B66" w:rsidP="00416241">
            <w:pPr>
              <w:jc w:val="center"/>
              <w:rPr>
                <w:rFonts w:hint="eastAsia"/>
                <w:color w:val="000000"/>
                <w:sz w:val="22"/>
              </w:rPr>
            </w:pPr>
          </w:p>
        </w:tc>
        <w:tc>
          <w:tcPr>
            <w:tcW w:w="1645" w:type="dxa"/>
            <w:tcBorders>
              <w:top w:val="nil"/>
              <w:left w:val="nil"/>
              <w:bottom w:val="nil"/>
              <w:right w:val="nil"/>
            </w:tcBorders>
            <w:shd w:val="clear" w:color="auto" w:fill="auto"/>
            <w:noWrap/>
            <w:vAlign w:val="center"/>
            <w:hideMark/>
          </w:tcPr>
          <w:p w14:paraId="3908FD9D" w14:textId="77777777" w:rsidR="006B1B66" w:rsidRPr="00460B91" w:rsidRDefault="006B1B66" w:rsidP="00416241">
            <w:pPr>
              <w:jc w:val="center"/>
              <w:rPr>
                <w:color w:val="000000"/>
                <w:sz w:val="22"/>
              </w:rPr>
            </w:pPr>
            <w:r w:rsidRPr="00460B91">
              <w:rPr>
                <w:rFonts w:hint="eastAsia"/>
                <w:color w:val="000000"/>
                <w:sz w:val="22"/>
              </w:rPr>
              <w:t>Eff3-Eff1</w:t>
            </w:r>
          </w:p>
        </w:tc>
        <w:tc>
          <w:tcPr>
            <w:tcW w:w="887" w:type="dxa"/>
            <w:tcBorders>
              <w:top w:val="nil"/>
              <w:left w:val="nil"/>
              <w:bottom w:val="nil"/>
              <w:right w:val="nil"/>
            </w:tcBorders>
            <w:shd w:val="clear" w:color="auto" w:fill="auto"/>
            <w:noWrap/>
            <w:vAlign w:val="center"/>
            <w:hideMark/>
          </w:tcPr>
          <w:p w14:paraId="28F646A7" w14:textId="77777777" w:rsidR="006B1B66" w:rsidRPr="00460B91" w:rsidRDefault="006B1B66" w:rsidP="00416241">
            <w:pPr>
              <w:jc w:val="center"/>
              <w:rPr>
                <w:rFonts w:hint="eastAsia"/>
                <w:color w:val="000000"/>
                <w:sz w:val="22"/>
              </w:rPr>
            </w:pPr>
            <w:r w:rsidRPr="000F0F16">
              <w:rPr>
                <w:color w:val="000000"/>
                <w:sz w:val="22"/>
              </w:rPr>
              <w:t>-0.625</w:t>
            </w:r>
          </w:p>
        </w:tc>
        <w:tc>
          <w:tcPr>
            <w:tcW w:w="1318" w:type="dxa"/>
            <w:tcBorders>
              <w:top w:val="nil"/>
              <w:left w:val="nil"/>
              <w:bottom w:val="nil"/>
              <w:right w:val="nil"/>
            </w:tcBorders>
            <w:shd w:val="clear" w:color="auto" w:fill="auto"/>
            <w:noWrap/>
            <w:vAlign w:val="center"/>
            <w:hideMark/>
          </w:tcPr>
          <w:p w14:paraId="0B014D9D" w14:textId="77777777" w:rsidR="006B1B66" w:rsidRPr="00460B91" w:rsidRDefault="006B1B66" w:rsidP="00416241">
            <w:pPr>
              <w:jc w:val="center"/>
              <w:rPr>
                <w:rFonts w:hint="eastAsia"/>
                <w:color w:val="000000"/>
                <w:sz w:val="22"/>
              </w:rPr>
            </w:pPr>
            <w:r w:rsidRPr="000F0F16">
              <w:rPr>
                <w:color w:val="000000"/>
                <w:sz w:val="22"/>
              </w:rPr>
              <w:t>0.302</w:t>
            </w:r>
          </w:p>
        </w:tc>
        <w:tc>
          <w:tcPr>
            <w:tcW w:w="1516" w:type="dxa"/>
            <w:tcBorders>
              <w:top w:val="nil"/>
              <w:left w:val="nil"/>
              <w:bottom w:val="nil"/>
              <w:right w:val="nil"/>
            </w:tcBorders>
            <w:shd w:val="clear" w:color="auto" w:fill="auto"/>
            <w:noWrap/>
            <w:vAlign w:val="center"/>
            <w:hideMark/>
          </w:tcPr>
          <w:p w14:paraId="4C0B2473" w14:textId="77777777" w:rsidR="006B1B66" w:rsidRPr="00460B91" w:rsidRDefault="006B1B66" w:rsidP="00416241">
            <w:pPr>
              <w:jc w:val="center"/>
              <w:rPr>
                <w:rFonts w:hint="eastAsia"/>
                <w:color w:val="000000"/>
                <w:sz w:val="22"/>
              </w:rPr>
            </w:pPr>
            <w:r w:rsidRPr="000F0F16">
              <w:rPr>
                <w:color w:val="000000"/>
                <w:sz w:val="22"/>
              </w:rPr>
              <w:t>-1.244</w:t>
            </w:r>
          </w:p>
        </w:tc>
        <w:tc>
          <w:tcPr>
            <w:tcW w:w="1400" w:type="dxa"/>
            <w:tcBorders>
              <w:top w:val="nil"/>
              <w:left w:val="nil"/>
              <w:bottom w:val="nil"/>
              <w:right w:val="nil"/>
            </w:tcBorders>
            <w:shd w:val="clear" w:color="auto" w:fill="auto"/>
            <w:noWrap/>
            <w:vAlign w:val="center"/>
            <w:hideMark/>
          </w:tcPr>
          <w:p w14:paraId="62823441" w14:textId="77777777" w:rsidR="006B1B66" w:rsidRPr="00460B91" w:rsidRDefault="006B1B66" w:rsidP="00416241">
            <w:pPr>
              <w:jc w:val="center"/>
              <w:rPr>
                <w:rFonts w:hint="eastAsia"/>
                <w:color w:val="000000"/>
                <w:sz w:val="22"/>
              </w:rPr>
            </w:pPr>
            <w:r w:rsidRPr="000F0F16">
              <w:rPr>
                <w:color w:val="000000"/>
                <w:sz w:val="22"/>
              </w:rPr>
              <w:t>-0.061</w:t>
            </w:r>
          </w:p>
        </w:tc>
      </w:tr>
      <w:tr w:rsidR="006B1B66" w:rsidRPr="00460B91" w14:paraId="440C722D" w14:textId="77777777" w:rsidTr="00416241">
        <w:trPr>
          <w:trHeight w:val="303"/>
        </w:trPr>
        <w:tc>
          <w:tcPr>
            <w:tcW w:w="2515" w:type="dxa"/>
            <w:tcBorders>
              <w:top w:val="nil"/>
              <w:left w:val="nil"/>
              <w:bottom w:val="single" w:sz="8" w:space="0" w:color="auto"/>
              <w:right w:val="nil"/>
            </w:tcBorders>
            <w:shd w:val="clear" w:color="auto" w:fill="auto"/>
            <w:noWrap/>
            <w:vAlign w:val="center"/>
            <w:hideMark/>
          </w:tcPr>
          <w:p w14:paraId="14B19C68" w14:textId="77777777" w:rsidR="006B1B66" w:rsidRPr="00460B91" w:rsidRDefault="006B1B66" w:rsidP="00416241">
            <w:pPr>
              <w:jc w:val="center"/>
              <w:rPr>
                <w:rFonts w:hint="eastAsia"/>
                <w:color w:val="000000"/>
                <w:sz w:val="22"/>
              </w:rPr>
            </w:pPr>
            <w:r w:rsidRPr="00460B91">
              <w:rPr>
                <w:rFonts w:hint="eastAsia"/>
                <w:color w:val="000000"/>
                <w:sz w:val="22"/>
              </w:rPr>
              <w:t xml:space="preserve">　</w:t>
            </w:r>
          </w:p>
        </w:tc>
        <w:tc>
          <w:tcPr>
            <w:tcW w:w="1645" w:type="dxa"/>
            <w:tcBorders>
              <w:top w:val="nil"/>
              <w:left w:val="nil"/>
              <w:bottom w:val="single" w:sz="8" w:space="0" w:color="auto"/>
              <w:right w:val="nil"/>
            </w:tcBorders>
            <w:shd w:val="clear" w:color="auto" w:fill="auto"/>
            <w:noWrap/>
            <w:vAlign w:val="center"/>
            <w:hideMark/>
          </w:tcPr>
          <w:p w14:paraId="7CC9F87A" w14:textId="77777777" w:rsidR="006B1B66" w:rsidRPr="00460B91" w:rsidRDefault="006B1B66" w:rsidP="00416241">
            <w:pPr>
              <w:jc w:val="center"/>
              <w:rPr>
                <w:rFonts w:hint="eastAsia"/>
                <w:color w:val="000000"/>
                <w:sz w:val="22"/>
              </w:rPr>
            </w:pPr>
            <w:r w:rsidRPr="00460B91">
              <w:rPr>
                <w:rFonts w:hint="eastAsia"/>
                <w:color w:val="000000"/>
                <w:sz w:val="22"/>
              </w:rPr>
              <w:t>Eff3-Eff2</w:t>
            </w:r>
          </w:p>
        </w:tc>
        <w:tc>
          <w:tcPr>
            <w:tcW w:w="887" w:type="dxa"/>
            <w:tcBorders>
              <w:top w:val="nil"/>
              <w:left w:val="nil"/>
              <w:bottom w:val="single" w:sz="8" w:space="0" w:color="auto"/>
              <w:right w:val="nil"/>
            </w:tcBorders>
            <w:shd w:val="clear" w:color="auto" w:fill="auto"/>
            <w:noWrap/>
            <w:vAlign w:val="center"/>
            <w:hideMark/>
          </w:tcPr>
          <w:p w14:paraId="6B4E5116" w14:textId="77777777" w:rsidR="006B1B66" w:rsidRPr="00460B91" w:rsidRDefault="006B1B66" w:rsidP="00416241">
            <w:pPr>
              <w:jc w:val="center"/>
              <w:rPr>
                <w:rFonts w:hint="eastAsia"/>
                <w:color w:val="000000"/>
                <w:sz w:val="22"/>
              </w:rPr>
            </w:pPr>
            <w:r w:rsidRPr="000F0F16">
              <w:rPr>
                <w:color w:val="000000"/>
                <w:sz w:val="22"/>
              </w:rPr>
              <w:t>-0.313</w:t>
            </w:r>
          </w:p>
        </w:tc>
        <w:tc>
          <w:tcPr>
            <w:tcW w:w="1318" w:type="dxa"/>
            <w:tcBorders>
              <w:top w:val="nil"/>
              <w:left w:val="nil"/>
              <w:bottom w:val="single" w:sz="8" w:space="0" w:color="auto"/>
              <w:right w:val="nil"/>
            </w:tcBorders>
            <w:shd w:val="clear" w:color="auto" w:fill="auto"/>
            <w:noWrap/>
            <w:vAlign w:val="center"/>
            <w:hideMark/>
          </w:tcPr>
          <w:p w14:paraId="3689A112" w14:textId="77777777" w:rsidR="006B1B66" w:rsidRPr="00460B91" w:rsidRDefault="006B1B66" w:rsidP="00416241">
            <w:pPr>
              <w:jc w:val="center"/>
              <w:rPr>
                <w:rFonts w:hint="eastAsia"/>
                <w:color w:val="000000"/>
                <w:sz w:val="22"/>
              </w:rPr>
            </w:pPr>
            <w:r w:rsidRPr="00460B91">
              <w:rPr>
                <w:rFonts w:hint="eastAsia"/>
                <w:color w:val="000000"/>
                <w:sz w:val="22"/>
              </w:rPr>
              <w:t>0</w:t>
            </w:r>
            <w:r w:rsidRPr="000F0F16">
              <w:rPr>
                <w:color w:val="000000"/>
                <w:sz w:val="22"/>
              </w:rPr>
              <w:t>0.151</w:t>
            </w:r>
          </w:p>
        </w:tc>
        <w:tc>
          <w:tcPr>
            <w:tcW w:w="1516" w:type="dxa"/>
            <w:tcBorders>
              <w:top w:val="nil"/>
              <w:left w:val="nil"/>
              <w:bottom w:val="single" w:sz="8" w:space="0" w:color="auto"/>
              <w:right w:val="nil"/>
            </w:tcBorders>
            <w:shd w:val="clear" w:color="auto" w:fill="auto"/>
            <w:noWrap/>
            <w:vAlign w:val="center"/>
            <w:hideMark/>
          </w:tcPr>
          <w:p w14:paraId="58F4EE8D" w14:textId="77777777" w:rsidR="006B1B66" w:rsidRPr="00460B91" w:rsidRDefault="006B1B66" w:rsidP="00416241">
            <w:pPr>
              <w:jc w:val="center"/>
              <w:rPr>
                <w:rFonts w:hint="eastAsia"/>
                <w:color w:val="000000"/>
                <w:sz w:val="22"/>
              </w:rPr>
            </w:pPr>
            <w:r w:rsidRPr="000F0F16">
              <w:rPr>
                <w:color w:val="000000"/>
                <w:sz w:val="22"/>
              </w:rPr>
              <w:t>-0.622</w:t>
            </w:r>
          </w:p>
        </w:tc>
        <w:tc>
          <w:tcPr>
            <w:tcW w:w="1400" w:type="dxa"/>
            <w:tcBorders>
              <w:top w:val="nil"/>
              <w:left w:val="nil"/>
              <w:bottom w:val="single" w:sz="8" w:space="0" w:color="auto"/>
              <w:right w:val="nil"/>
            </w:tcBorders>
            <w:shd w:val="clear" w:color="auto" w:fill="auto"/>
            <w:noWrap/>
            <w:vAlign w:val="center"/>
            <w:hideMark/>
          </w:tcPr>
          <w:p w14:paraId="47708E35" w14:textId="77777777" w:rsidR="006B1B66" w:rsidRPr="00460B91" w:rsidRDefault="006B1B66" w:rsidP="00416241">
            <w:pPr>
              <w:jc w:val="center"/>
              <w:rPr>
                <w:rFonts w:hint="eastAsia"/>
                <w:color w:val="000000"/>
                <w:sz w:val="22"/>
              </w:rPr>
            </w:pPr>
            <w:r w:rsidRPr="000F0F16">
              <w:rPr>
                <w:color w:val="000000"/>
                <w:sz w:val="22"/>
              </w:rPr>
              <w:t>-0.030</w:t>
            </w:r>
          </w:p>
        </w:tc>
      </w:tr>
    </w:tbl>
    <w:p w14:paraId="6D8D0A60" w14:textId="1D4E4EED" w:rsidR="00794582" w:rsidRDefault="00794582" w:rsidP="00D83474">
      <w:pPr>
        <w:pStyle w:val="afc"/>
        <w:keepNext/>
        <w:rPr>
          <w:rFonts w:hint="eastAsia"/>
          <w:color w:val="000000" w:themeColor="text1"/>
        </w:rPr>
      </w:pPr>
    </w:p>
    <w:p w14:paraId="60369BA9" w14:textId="6FCE3273" w:rsidR="00794582" w:rsidRDefault="00D83474">
      <w:pPr>
        <w:pStyle w:val="afc"/>
        <w:keepNext/>
        <w:jc w:val="center"/>
        <w:rPr>
          <w:color w:val="000000" w:themeColor="text1"/>
        </w:rPr>
      </w:pPr>
      <w:r>
        <w:rPr>
          <w:noProof/>
          <w:color w:val="000000" w:themeColor="text1"/>
        </w:rPr>
        <w:drawing>
          <wp:inline distT="0" distB="0" distL="0" distR="0" wp14:anchorId="54725233" wp14:editId="358A05DD">
            <wp:extent cx="5755640" cy="4029075"/>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4029075"/>
                    </a:xfrm>
                    <a:prstGeom prst="rect">
                      <a:avLst/>
                    </a:prstGeom>
                  </pic:spPr>
                </pic:pic>
              </a:graphicData>
            </a:graphic>
          </wp:inline>
        </w:drawing>
      </w:r>
    </w:p>
    <w:p w14:paraId="789783C9" w14:textId="77777777" w:rsidR="005872AF" w:rsidRDefault="005872AF">
      <w:pPr>
        <w:pStyle w:val="a3"/>
        <w:jc w:val="both"/>
        <w:rPr>
          <w:rFonts w:hint="eastAsia"/>
          <w:color w:val="000000" w:themeColor="text1"/>
        </w:rPr>
      </w:pPr>
    </w:p>
    <w:p w14:paraId="67A7AE0D" w14:textId="77777777" w:rsidR="005872AF" w:rsidRDefault="005872AF">
      <w:pPr>
        <w:pStyle w:val="a3"/>
        <w:jc w:val="both"/>
        <w:rPr>
          <w:color w:val="000000" w:themeColor="text1"/>
        </w:rPr>
      </w:pPr>
    </w:p>
    <w:p w14:paraId="26CD28A1" w14:textId="77777777" w:rsidR="005872AF" w:rsidRDefault="00C24D0E">
      <w:pPr>
        <w:pStyle w:val="a3"/>
        <w:rPr>
          <w:color w:val="000000" w:themeColor="text1"/>
        </w:rPr>
      </w:pPr>
      <w:r>
        <w:rPr>
          <w:rFonts w:hint="eastAsia"/>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279C5E4A" w14:textId="77777777" w:rsidR="005872AF" w:rsidRDefault="005872AF"/>
    <w:p w14:paraId="34DA0065" w14:textId="77777777" w:rsidR="005872AF" w:rsidRDefault="00C24D0E">
      <w:pPr>
        <w:pStyle w:val="1"/>
        <w:rPr>
          <w:color w:val="000000" w:themeColor="text1"/>
        </w:rPr>
      </w:pPr>
      <w:r>
        <w:rPr>
          <w:color w:val="000000" w:themeColor="text1"/>
        </w:rPr>
        <w:t>4</w:t>
      </w:r>
      <w:commentRangeStart w:id="44"/>
      <w:r>
        <w:rPr>
          <w:rFonts w:hint="eastAsia"/>
          <w:color w:val="000000" w:themeColor="text1"/>
        </w:rPr>
        <w:t>讨论</w:t>
      </w:r>
      <w:commentRangeEnd w:id="44"/>
      <w:r>
        <w:commentReference w:id="44"/>
      </w:r>
    </w:p>
    <w:p w14:paraId="0AE6B5B7" w14:textId="77777777" w:rsidR="005872AF" w:rsidRDefault="00C24D0E">
      <w:pPr>
        <w:pStyle w:val="afc"/>
        <w:spacing w:line="360" w:lineRule="auto"/>
        <w:ind w:firstLineChars="200" w:firstLine="420"/>
        <w:rPr>
          <w:ins w:id="45" w:author="微子" w:date="2022-01-26T11:27:00Z"/>
          <w:color w:val="000000" w:themeColor="text1"/>
          <w:sz w:val="21"/>
        </w:rPr>
      </w:pPr>
      <w:r>
        <w:rPr>
          <w:rFonts w:hint="eastAsia"/>
          <w:color w:val="000000" w:themeColor="text1"/>
          <w:sz w:val="21"/>
        </w:rPr>
        <w:t>鉴于创新行为在大学生群体中的重要性，以及社交网站使用对大学生心理社会适应的重要意义，本研究以大学生为被试，探讨了社交网站的使用对大学生创新行为的影响，以及创新自我效能和自尊在二者之间的关系。</w:t>
      </w:r>
      <w:del w:id="46" w:author="微子" w:date="2022-01-26T11:41:00Z">
        <w:r>
          <w:rPr>
            <w:color w:val="000000" w:themeColor="text1"/>
            <w:sz w:val="21"/>
          </w:rPr>
          <w:delText>本研究发现</w:delText>
        </w:r>
      </w:del>
      <w:ins w:id="47" w:author="微子" w:date="2022-01-26T11:41:00Z">
        <w:r>
          <w:rPr>
            <w:rFonts w:hint="eastAsia"/>
            <w:color w:val="000000" w:themeColor="text1"/>
            <w:sz w:val="21"/>
          </w:rPr>
          <w:t>与研究假设</w:t>
        </w:r>
        <w:r>
          <w:rPr>
            <w:rFonts w:hint="eastAsia"/>
            <w:color w:val="000000" w:themeColor="text1"/>
            <w:sz w:val="21"/>
          </w:rPr>
          <w:t>1</w:t>
        </w:r>
        <w:r>
          <w:rPr>
            <w:rFonts w:hint="eastAsia"/>
            <w:color w:val="000000" w:themeColor="text1"/>
            <w:sz w:val="21"/>
          </w:rPr>
          <w:t>相一致</w:t>
        </w:r>
      </w:ins>
      <w:r>
        <w:rPr>
          <w:rFonts w:hint="eastAsia"/>
          <w:color w:val="000000" w:themeColor="text1"/>
          <w:sz w:val="21"/>
        </w:rPr>
        <w:t>，大学生社交网站的使用强度显著正向预测创新行为，这与以往的研究结果一致</w:t>
      </w:r>
      <w:r>
        <w:rPr>
          <w:rFonts w:cs="Times New Roman"/>
          <w:color w:val="000000"/>
          <w:kern w:val="0"/>
          <w:sz w:val="21"/>
        </w:rPr>
        <w:t>(</w:t>
      </w:r>
      <w:r>
        <w:rPr>
          <w:rFonts w:cs="Times New Roman"/>
          <w:i/>
          <w:iCs/>
          <w:color w:val="000000"/>
          <w:kern w:val="0"/>
          <w:sz w:val="21"/>
        </w:rPr>
        <w:t xml:space="preserve">Hu et al., 2017; Rasheed et al., </w:t>
      </w:r>
      <w:proofErr w:type="gramStart"/>
      <w:r>
        <w:rPr>
          <w:rFonts w:cs="Times New Roman"/>
          <w:i/>
          <w:iCs/>
          <w:color w:val="000000"/>
          <w:kern w:val="0"/>
          <w:sz w:val="21"/>
        </w:rPr>
        <w:t>2020</w:t>
      </w:r>
      <w:r>
        <w:rPr>
          <w:rFonts w:cs="Times New Roman"/>
          <w:color w:val="000000"/>
          <w:kern w:val="0"/>
          <w:sz w:val="21"/>
        </w:rPr>
        <w:t>)</w:t>
      </w:r>
      <w:r>
        <w:rPr>
          <w:rFonts w:cs="Times New Roman" w:hint="eastAsia"/>
          <w:color w:val="000000"/>
          <w:kern w:val="0"/>
          <w:sz w:val="21"/>
        </w:rPr>
        <w:t>。</w:t>
      </w:r>
      <w:proofErr w:type="gramEnd"/>
      <w:r>
        <w:rPr>
          <w:rFonts w:hint="eastAsia"/>
          <w:color w:val="000000" w:themeColor="text1"/>
          <w:sz w:val="21"/>
        </w:rPr>
        <w:t>这可能是由于社交网站为大学生之间提供了非常好的交流平台，学生之间可以通过社交网站进行讨论、交流和共享知识</w:t>
      </w:r>
      <w:r>
        <w:rPr>
          <w:rFonts w:cs="Times New Roman"/>
          <w:color w:val="000000"/>
          <w:kern w:val="0"/>
          <w:sz w:val="21"/>
        </w:rPr>
        <w:t>(</w:t>
      </w:r>
      <w:r>
        <w:rPr>
          <w:rFonts w:cs="Times New Roman"/>
          <w:i/>
          <w:iCs/>
          <w:color w:val="000000"/>
          <w:kern w:val="0"/>
          <w:sz w:val="21"/>
        </w:rPr>
        <w:t>Eid &amp; Al-Jabri, 2016</w:t>
      </w:r>
      <w:r>
        <w:rPr>
          <w:rFonts w:cs="Times New Roman"/>
          <w:color w:val="000000"/>
          <w:kern w:val="0"/>
          <w:sz w:val="21"/>
        </w:rPr>
        <w:t>)</w:t>
      </w:r>
      <w:r>
        <w:rPr>
          <w:rFonts w:hint="eastAsia"/>
          <w:color w:val="000000" w:themeColor="text1"/>
          <w:sz w:val="21"/>
        </w:rPr>
        <w:t>，从而提高学生的创造力和激发创新行为。此外，创新自我效能在社交网站使用强度和创新行为之间起到部分中介作用；自尊在社交网站使用强度正向影响创新自我效能的过程中起到调节作用，对于低自尊水平的大学生来说，社交网站使用强度对创新自我效能有显著预测作用。</w:t>
      </w:r>
    </w:p>
    <w:p w14:paraId="4FD5D8CA" w14:textId="77777777" w:rsidR="005872AF" w:rsidRDefault="005872AF">
      <w:pPr>
        <w:pStyle w:val="afc"/>
        <w:rPr>
          <w:color w:val="000000" w:themeColor="text1"/>
        </w:rPr>
      </w:pPr>
    </w:p>
    <w:p w14:paraId="59EA96C5" w14:textId="77777777" w:rsidR="005872AF" w:rsidRDefault="00C24D0E">
      <w:pPr>
        <w:pStyle w:val="2"/>
        <w:rPr>
          <w:color w:val="000000" w:themeColor="text1"/>
        </w:rPr>
      </w:pPr>
      <w:r>
        <w:rPr>
          <w:color w:val="000000" w:themeColor="text1"/>
        </w:rPr>
        <w:t>4.1</w:t>
      </w:r>
      <w:r>
        <w:rPr>
          <w:rFonts w:hint="eastAsia"/>
          <w:color w:val="000000" w:themeColor="text1"/>
        </w:rPr>
        <w:t>创新自我效能的中介作用</w:t>
      </w:r>
    </w:p>
    <w:p w14:paraId="17A6F828" w14:textId="77777777" w:rsidR="005872AF" w:rsidRDefault="00C24D0E">
      <w:pPr>
        <w:pStyle w:val="afc"/>
        <w:spacing w:line="360" w:lineRule="auto"/>
        <w:ind w:firstLineChars="200" w:firstLine="420"/>
        <w:rPr>
          <w:ins w:id="48" w:author="微子" w:date="2022-01-26T12:12:00Z"/>
          <w:color w:val="000000" w:themeColor="text1"/>
          <w:sz w:val="21"/>
        </w:rPr>
      </w:pPr>
      <w:r>
        <w:rPr>
          <w:rFonts w:hint="eastAsia"/>
          <w:color w:val="000000" w:themeColor="text1"/>
          <w:sz w:val="21"/>
        </w:rPr>
        <w:t>本研究发现，社交网站的使用强度除会直接影响大学生群体的创新行为的产生外，还可以通过创新自我效能的中介作用对创新行为产生间接影响，支持了假设</w:t>
      </w:r>
      <w:r>
        <w:rPr>
          <w:rFonts w:hint="eastAsia"/>
          <w:color w:val="000000" w:themeColor="text1"/>
          <w:sz w:val="21"/>
        </w:rPr>
        <w:t>2</w:t>
      </w:r>
      <w:r>
        <w:rPr>
          <w:rFonts w:hint="eastAsia"/>
          <w:color w:val="000000" w:themeColor="text1"/>
          <w:sz w:val="21"/>
        </w:rPr>
        <w:t>。即社交网站的使用强度对大学</w:t>
      </w:r>
      <w:r>
        <w:rPr>
          <w:rFonts w:hint="eastAsia"/>
          <w:color w:val="000000" w:themeColor="text1"/>
          <w:sz w:val="21"/>
        </w:rPr>
        <w:lastRenderedPageBreak/>
        <w:t>生的创新行为具有直接的促进作用，也可以通过提高个体的创新自我效能这一过程来提高其创新行为的产生。该研究结果在一定程度上支持了社会交换理论，个体在社交网站的使用的过程中进行社会互动时，不仅获取到新的知识和经验</w:t>
      </w:r>
      <w:r>
        <w:rPr>
          <w:rFonts w:cs="Times New Roman"/>
          <w:color w:val="000000"/>
          <w:kern w:val="0"/>
          <w:sz w:val="21"/>
        </w:rPr>
        <w:t>(</w:t>
      </w:r>
      <w:r>
        <w:rPr>
          <w:rFonts w:cs="Times New Roman"/>
          <w:i/>
          <w:iCs/>
          <w:color w:val="000000"/>
          <w:kern w:val="0"/>
          <w:sz w:val="21"/>
        </w:rPr>
        <w:t>García-García et al., 2017)</w:t>
      </w:r>
      <w:r>
        <w:rPr>
          <w:rFonts w:hint="eastAsia"/>
          <w:color w:val="000000" w:themeColor="text1"/>
          <w:sz w:val="21"/>
        </w:rPr>
        <w:t>还会收到来自他人的支持，从而对自己产生认同和自信，促进了其创新自我效能的产生。而根据自我效能理论，个体的自我效能影响其内在动机和从事某一行为的能力，因此，创新自我效能感作为个体对自身创造和创新能力的评估和信念，对创新行为有着重要的预测作用</w:t>
      </w:r>
      <w:r>
        <w:rPr>
          <w:rFonts w:cs="Times New Roman"/>
          <w:color w:val="000000"/>
          <w:kern w:val="0"/>
          <w:sz w:val="21"/>
        </w:rPr>
        <w:t>(</w:t>
      </w:r>
      <w:r>
        <w:rPr>
          <w:rFonts w:cs="Times New Roman"/>
          <w:i/>
          <w:iCs/>
          <w:color w:val="000000"/>
          <w:kern w:val="0"/>
          <w:sz w:val="21"/>
        </w:rPr>
        <w:t>Tierney &amp; Farmer, 2002</w:t>
      </w:r>
      <w:r>
        <w:rPr>
          <w:rFonts w:cs="Times New Roman"/>
          <w:color w:val="000000"/>
          <w:kern w:val="0"/>
          <w:sz w:val="21"/>
          <w:u w:val="dash"/>
        </w:rPr>
        <w:t>)</w:t>
      </w:r>
      <w:r>
        <w:rPr>
          <w:rFonts w:hint="eastAsia"/>
          <w:color w:val="000000" w:themeColor="text1"/>
          <w:sz w:val="21"/>
        </w:rPr>
        <w:t>。此外，创新自我效能感的提高会进一步促进创新行为的产生</w:t>
      </w:r>
      <w:r>
        <w:rPr>
          <w:rFonts w:cs="Times New Roman"/>
          <w:color w:val="000000"/>
          <w:kern w:val="0"/>
          <w:sz w:val="21"/>
        </w:rPr>
        <w:t>(</w:t>
      </w:r>
      <w:r>
        <w:rPr>
          <w:rFonts w:cs="Times New Roman"/>
          <w:i/>
          <w:iCs/>
          <w:color w:val="000000"/>
          <w:kern w:val="0"/>
          <w:sz w:val="21"/>
        </w:rPr>
        <w:t>Chang et al., 2016</w:t>
      </w:r>
      <w:r>
        <w:rPr>
          <w:rFonts w:cs="Times New Roman"/>
          <w:color w:val="000000"/>
          <w:kern w:val="0"/>
          <w:sz w:val="21"/>
        </w:rPr>
        <w:t>)</w:t>
      </w:r>
      <w:r>
        <w:rPr>
          <w:rFonts w:cs="Times New Roman" w:hint="eastAsia"/>
          <w:color w:val="000000"/>
          <w:kern w:val="0"/>
          <w:sz w:val="21"/>
        </w:rPr>
        <w:t>，</w:t>
      </w:r>
      <w:r>
        <w:rPr>
          <w:rFonts w:hint="eastAsia"/>
          <w:color w:val="000000" w:themeColor="text1"/>
          <w:sz w:val="21"/>
        </w:rPr>
        <w:t>具体原因可能是具有较高创新自我效能水平的大学生往往采用较为开放的学习生活方式</w:t>
      </w:r>
      <w:r>
        <w:rPr>
          <w:rFonts w:cs="Times New Roman"/>
          <w:color w:val="000000"/>
          <w:kern w:val="0"/>
          <w:sz w:val="21"/>
        </w:rPr>
        <w:t>(</w:t>
      </w:r>
      <w:r>
        <w:rPr>
          <w:rFonts w:cs="Times New Roman"/>
          <w:i/>
          <w:iCs/>
          <w:color w:val="000000"/>
          <w:kern w:val="0"/>
          <w:sz w:val="21"/>
        </w:rPr>
        <w:t>He et al., 2020</w:t>
      </w:r>
      <w:r>
        <w:rPr>
          <w:rFonts w:cs="Times New Roman"/>
          <w:color w:val="000000"/>
          <w:kern w:val="0"/>
          <w:sz w:val="21"/>
        </w:rPr>
        <w:t>)</w:t>
      </w:r>
      <w:r>
        <w:rPr>
          <w:rFonts w:cs="Times New Roman" w:hint="eastAsia"/>
          <w:color w:val="000000"/>
          <w:kern w:val="0"/>
          <w:sz w:val="21"/>
        </w:rPr>
        <w:t>，</w:t>
      </w:r>
      <w:r>
        <w:rPr>
          <w:rFonts w:hint="eastAsia"/>
          <w:color w:val="000000" w:themeColor="text1"/>
          <w:sz w:val="21"/>
        </w:rPr>
        <w:t>这有利于积极促成大学生创新行为的产生。</w:t>
      </w:r>
    </w:p>
    <w:p w14:paraId="7B8AE248" w14:textId="77777777" w:rsidR="005872AF" w:rsidRDefault="005872AF">
      <w:pPr>
        <w:pStyle w:val="afc"/>
        <w:spacing w:line="360" w:lineRule="auto"/>
        <w:ind w:firstLineChars="200" w:firstLine="420"/>
        <w:rPr>
          <w:ins w:id="49" w:author="微子" w:date="2022-01-26T12:15:00Z"/>
          <w:color w:val="000000" w:themeColor="text1"/>
          <w:sz w:val="21"/>
        </w:rPr>
      </w:pPr>
    </w:p>
    <w:p w14:paraId="1A17D680" w14:textId="77777777" w:rsidR="005872AF" w:rsidRDefault="00C24D0E">
      <w:pPr>
        <w:pStyle w:val="2"/>
        <w:rPr>
          <w:color w:val="000000" w:themeColor="text1"/>
        </w:rPr>
      </w:pPr>
      <w:r>
        <w:rPr>
          <w:color w:val="000000" w:themeColor="text1"/>
        </w:rPr>
        <w:t xml:space="preserve">4.2 </w:t>
      </w:r>
      <w:r>
        <w:rPr>
          <w:color w:val="000000" w:themeColor="text1"/>
        </w:rPr>
        <w:tab/>
      </w:r>
      <w:r>
        <w:rPr>
          <w:rFonts w:hint="eastAsia"/>
          <w:color w:val="000000" w:themeColor="text1"/>
        </w:rPr>
        <w:t>自尊的调节作用</w:t>
      </w:r>
    </w:p>
    <w:p w14:paraId="1F8CA72C" w14:textId="77777777" w:rsidR="005872AF" w:rsidRPr="00761770" w:rsidRDefault="00C24D0E">
      <w:pPr>
        <w:pStyle w:val="afc"/>
        <w:widowControl/>
        <w:spacing w:line="360" w:lineRule="auto"/>
        <w:ind w:firstLineChars="200" w:firstLine="420"/>
        <w:jc w:val="left"/>
        <w:rPr>
          <w:color w:val="000000" w:themeColor="text1"/>
          <w:sz w:val="21"/>
        </w:rPr>
        <w:pPrChange w:id="50" w:author="微子" w:date="2022-01-26T15:21:00Z">
          <w:pPr/>
        </w:pPrChange>
      </w:pPr>
      <w:r w:rsidRPr="00761770">
        <w:rPr>
          <w:rFonts w:hint="eastAsia"/>
          <w:color w:val="000000" w:themeColor="text1"/>
          <w:sz w:val="21"/>
        </w:rPr>
        <w:t>本研究还发现，</w:t>
      </w:r>
      <w:r>
        <w:rPr>
          <w:rFonts w:hint="eastAsia"/>
          <w:color w:val="000000" w:themeColor="text1"/>
          <w:sz w:val="21"/>
        </w:rPr>
        <w:t>对于低自尊者而言，创新自我效能在社交网站的使用和创新行为之间中介效应较高，而在高自尊者中则较低，这验证了假设</w:t>
      </w:r>
      <w:r>
        <w:rPr>
          <w:rFonts w:hint="eastAsia"/>
          <w:color w:val="000000" w:themeColor="text1"/>
          <w:sz w:val="21"/>
        </w:rPr>
        <w:t>3</w:t>
      </w:r>
      <w:r>
        <w:rPr>
          <w:rFonts w:hint="eastAsia"/>
          <w:color w:val="000000" w:themeColor="text1"/>
          <w:sz w:val="21"/>
        </w:rPr>
        <w:t>。简单效应分析的结果表明，</w:t>
      </w:r>
      <w:del w:id="51" w:author="微子" w:date="2022-01-26T12:54:00Z">
        <w:r w:rsidRPr="00761770">
          <w:rPr>
            <w:rFonts w:hint="eastAsia"/>
            <w:color w:val="000000" w:themeColor="text1"/>
            <w:sz w:val="21"/>
          </w:rPr>
          <w:delText>大学生自尊水平可以调节社交网站使用强度对创新自我效能的正向影响，证实了假设</w:delText>
        </w:r>
        <w:r w:rsidRPr="00761770">
          <w:rPr>
            <w:color w:val="000000" w:themeColor="text1"/>
            <w:sz w:val="21"/>
          </w:rPr>
          <w:delText>3</w:delText>
        </w:r>
        <w:r w:rsidRPr="00761770">
          <w:rPr>
            <w:color w:val="000000" w:themeColor="text1"/>
            <w:sz w:val="21"/>
          </w:rPr>
          <w:delText>。进一步简单斜率检验结果表明，相比自尊水平较高的大学生群体，</w:delText>
        </w:r>
        <w:r w:rsidRPr="00761770">
          <w:rPr>
            <w:rFonts w:hint="eastAsia"/>
            <w:color w:val="000000" w:themeColor="text1"/>
            <w:sz w:val="21"/>
          </w:rPr>
          <w:delText>社交网站使用强度对创新行为的直接效应以及</w:delText>
        </w:r>
      </w:del>
      <w:r w:rsidRPr="00761770">
        <w:rPr>
          <w:rFonts w:hint="eastAsia"/>
          <w:color w:val="000000" w:themeColor="text1"/>
          <w:sz w:val="21"/>
        </w:rPr>
        <w:t>创新自我效能感的中介效应在自尊水平较低的群体中更</w:t>
      </w:r>
      <w:r>
        <w:rPr>
          <w:rFonts w:hint="eastAsia"/>
          <w:color w:val="000000" w:themeColor="text1"/>
          <w:sz w:val="21"/>
        </w:rPr>
        <w:t>高</w:t>
      </w:r>
      <w:r w:rsidRPr="00761770">
        <w:rPr>
          <w:rFonts w:hint="eastAsia"/>
          <w:color w:val="000000" w:themeColor="text1"/>
          <w:sz w:val="21"/>
        </w:rPr>
        <w:t>，即随着自尊水平的提高，个体通过社交网站获得到的有益方面的程度反而降低，这与以往的一些实证研究结果不同</w:t>
      </w:r>
      <w:r>
        <w:rPr>
          <w:rFonts w:hint="eastAsia"/>
          <w:color w:val="000000" w:themeColor="text1"/>
          <w:sz w:val="21"/>
        </w:rPr>
        <w:t>(</w:t>
      </w:r>
      <w:proofErr w:type="spellStart"/>
      <w:r>
        <w:rPr>
          <w:rFonts w:hint="eastAsia"/>
          <w:color w:val="000000" w:themeColor="text1"/>
          <w:sz w:val="21"/>
        </w:rPr>
        <w:t>Brailovskaia</w:t>
      </w:r>
      <w:proofErr w:type="spellEnd"/>
      <w:r>
        <w:rPr>
          <w:rFonts w:hint="eastAsia"/>
          <w:color w:val="000000" w:themeColor="text1"/>
          <w:sz w:val="21"/>
        </w:rPr>
        <w:t xml:space="preserve"> &amp; </w:t>
      </w:r>
      <w:proofErr w:type="spellStart"/>
      <w:r>
        <w:rPr>
          <w:rFonts w:hint="eastAsia"/>
          <w:color w:val="000000" w:themeColor="text1"/>
          <w:sz w:val="21"/>
        </w:rPr>
        <w:t>Bierhoff</w:t>
      </w:r>
      <w:proofErr w:type="spellEnd"/>
      <w:r>
        <w:rPr>
          <w:rFonts w:hint="eastAsia"/>
          <w:color w:val="000000" w:themeColor="text1"/>
          <w:sz w:val="21"/>
        </w:rPr>
        <w:t xml:space="preserve">, 2020; Burke et al., 2011; Kraut et al., </w:t>
      </w:r>
      <w:proofErr w:type="gramStart"/>
      <w:r>
        <w:rPr>
          <w:rFonts w:hint="eastAsia"/>
          <w:color w:val="000000" w:themeColor="text1"/>
          <w:sz w:val="21"/>
        </w:rPr>
        <w:t>2002)</w:t>
      </w:r>
      <w:r w:rsidRPr="00761770">
        <w:rPr>
          <w:rFonts w:hint="eastAsia"/>
          <w:color w:val="000000" w:themeColor="text1"/>
          <w:sz w:val="21"/>
        </w:rPr>
        <w:t>。</w:t>
      </w:r>
      <w:proofErr w:type="gramEnd"/>
      <w:r>
        <w:rPr>
          <w:rFonts w:hint="eastAsia"/>
          <w:color w:val="000000" w:themeColor="text1"/>
          <w:sz w:val="21"/>
        </w:rPr>
        <w:t>之所以出现这样的结果，首先，相关研究表明，个体的自尊水平与其进行上行社会比较之间存在显著负相关</w:t>
      </w:r>
      <w:r>
        <w:rPr>
          <w:rFonts w:hint="eastAsia"/>
          <w:color w:val="000000" w:themeColor="text1"/>
          <w:sz w:val="21"/>
        </w:rPr>
        <w:t>(Vogel et al., 2014)</w:t>
      </w:r>
      <w:r>
        <w:rPr>
          <w:rFonts w:hint="eastAsia"/>
          <w:color w:val="000000" w:themeColor="text1"/>
          <w:sz w:val="21"/>
        </w:rPr>
        <w:t>，这意味着自尊水平较低的个体更有可能进行更多的上行社会比较，这会为提高个体创新自我效能感提供必要来源。相反，当自尊水平较高时，个体接收到相对较多他人的积极评价，在社交网站使用的过程中，可能会较少的进行线上上行社会比较，从而降低了获取创新自我效能感信息的可能。其次从认知行为的视角来看，是因为低自尊水平的个体更有可能通过在社交网站中积极呈现自我来获得较高的自我评价水平</w:t>
      </w:r>
      <w:r>
        <w:rPr>
          <w:rFonts w:hint="eastAsia"/>
          <w:color w:val="000000" w:themeColor="text1"/>
          <w:sz w:val="21"/>
        </w:rPr>
        <w:t>(Gonzales &amp; Hancock, 2011; Veldhuis et al., 2020)</w:t>
      </w:r>
      <w:r>
        <w:rPr>
          <w:rFonts w:hint="eastAsia"/>
          <w:color w:val="000000" w:themeColor="text1"/>
          <w:sz w:val="21"/>
        </w:rPr>
        <w:t>。因此，对于在社交网站的使用中积极呈现自我，低自尊者为与他人之间的互动和知识共享创造了机会，从而</w:t>
      </w:r>
      <w:r w:rsidRPr="00761770">
        <w:rPr>
          <w:rFonts w:hint="eastAsia"/>
          <w:color w:val="000000" w:themeColor="text1"/>
          <w:sz w:val="21"/>
        </w:rPr>
        <w:t>可以进一步提高创新自我效能感</w:t>
      </w:r>
      <w:r>
        <w:rPr>
          <w:rFonts w:hint="eastAsia"/>
          <w:color w:val="000000" w:themeColor="text1"/>
          <w:sz w:val="21"/>
        </w:rPr>
        <w:t>(Rasheed et al., 2020)</w:t>
      </w:r>
      <w:r w:rsidRPr="00761770">
        <w:rPr>
          <w:rFonts w:hint="eastAsia"/>
          <w:color w:val="000000" w:themeColor="text1"/>
          <w:sz w:val="21"/>
        </w:rPr>
        <w:t>。</w:t>
      </w:r>
    </w:p>
    <w:p w14:paraId="71F5FF13" w14:textId="77777777" w:rsidR="005872AF" w:rsidRDefault="005872AF">
      <w:pPr>
        <w:pStyle w:val="afc"/>
        <w:spacing w:line="360" w:lineRule="auto"/>
        <w:ind w:firstLineChars="200" w:firstLine="420"/>
        <w:rPr>
          <w:color w:val="000000" w:themeColor="text1"/>
          <w:sz w:val="21"/>
        </w:rPr>
      </w:pPr>
    </w:p>
    <w:p w14:paraId="05476FAC" w14:textId="77777777" w:rsidR="005872AF" w:rsidRDefault="00C24D0E">
      <w:pPr>
        <w:pStyle w:val="2"/>
        <w:rPr>
          <w:color w:val="000000" w:themeColor="text1"/>
        </w:rPr>
      </w:pPr>
      <w:r>
        <w:rPr>
          <w:color w:val="000000" w:themeColor="text1"/>
        </w:rPr>
        <w:t xml:space="preserve">4.3 </w:t>
      </w:r>
      <w:r>
        <w:rPr>
          <w:color w:val="000000" w:themeColor="text1"/>
        </w:rPr>
        <w:tab/>
      </w:r>
      <w:r>
        <w:rPr>
          <w:rFonts w:hint="eastAsia"/>
          <w:color w:val="000000" w:themeColor="text1"/>
        </w:rPr>
        <w:t>研究的意义与</w:t>
      </w:r>
      <w:commentRangeStart w:id="52"/>
      <w:r>
        <w:rPr>
          <w:rFonts w:hint="eastAsia"/>
          <w:color w:val="000000" w:themeColor="text1"/>
        </w:rPr>
        <w:t>局限</w:t>
      </w:r>
      <w:commentRangeEnd w:id="52"/>
      <w:r>
        <w:commentReference w:id="52"/>
      </w:r>
    </w:p>
    <w:p w14:paraId="5F142318" w14:textId="77777777" w:rsidR="005872AF" w:rsidRDefault="00C24D0E">
      <w:pPr>
        <w:pStyle w:val="12"/>
        <w:ind w:firstLine="420"/>
      </w:pPr>
      <w:r>
        <w:rPr>
          <w:rFonts w:hint="eastAsia"/>
        </w:rPr>
        <w:t>本研究在综合考虑社交网站使用的属性和大学生心理特点的基础上</w:t>
      </w:r>
      <w:ins w:id="53" w:author="微子" w:date="2022-01-26T14:29:00Z">
        <w:r>
          <w:rPr>
            <w:rFonts w:hint="eastAsia"/>
          </w:rPr>
          <w:t>，</w:t>
        </w:r>
      </w:ins>
      <w:r>
        <w:rPr>
          <w:rFonts w:hint="eastAsia"/>
        </w:rPr>
        <w:t>探讨了大学生社交网站使用强度对大学生创新行为的影响机制，为教育工作者和家长理解社交网站的使用对大学生心理社会适应的意义，以及开展网络教育提供了重要启示。第一，为了消除社交网站的使用对于大学生发展的不利影响，家长及教育工作者应重点关注低自尊者网络使用方式；第二，重视创新自我效能的中介作用，可以通过提升个体的创新自我效能水平来增加大学生的创新行为的产生。</w:t>
      </w:r>
    </w:p>
    <w:p w14:paraId="2293285C" w14:textId="77777777" w:rsidR="005872AF" w:rsidRDefault="00C24D0E">
      <w:pPr>
        <w:pStyle w:val="12"/>
        <w:ind w:firstLine="420"/>
      </w:pPr>
      <w:r>
        <w:rPr>
          <w:rFonts w:hint="eastAsia"/>
        </w:rPr>
        <w:t>最后，本研究也存在着一定的局限性。首先，尽管本研究提出的模型是基于相关理论和实证研究，但本研究采用的是横断研究设计，无法充分揭示变量间的因果关系，因此以后的研究中可以通过纵向研究来弥补这一缺陷。其次，在被试的选取中仅选择了来自一地的高校学生，使得研究结果在推广在其他地区和群体时需要进一步检验。</w:t>
      </w:r>
    </w:p>
    <w:p w14:paraId="028026B2" w14:textId="77777777" w:rsidR="005872AF" w:rsidRDefault="005872AF">
      <w:pPr>
        <w:pStyle w:val="12"/>
        <w:ind w:firstLine="420"/>
        <w:rPr>
          <w:ins w:id="54" w:author="微子" w:date="2022-01-26T14:40:00Z"/>
        </w:rPr>
      </w:pPr>
    </w:p>
    <w:p w14:paraId="095922E7" w14:textId="77777777" w:rsidR="005872AF" w:rsidRDefault="00C24D0E">
      <w:pPr>
        <w:pStyle w:val="1"/>
        <w:rPr>
          <w:color w:val="000000" w:themeColor="text1"/>
        </w:rPr>
      </w:pPr>
      <w:r>
        <w:rPr>
          <w:rFonts w:hint="eastAsia"/>
          <w:color w:val="000000" w:themeColor="text1"/>
        </w:rPr>
        <w:t>参考文献</w:t>
      </w:r>
    </w:p>
    <w:p w14:paraId="3B9CC027"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安容瑾, 姜永志, 白晓丽. (2020). 青少年社交网络使用与孤独感的关系：在线积极反馈与积极情绪的多重中介. </w:t>
      </w:r>
      <w:r>
        <w:rPr>
          <w:rFonts w:cs="Times New Roman" w:hint="eastAsia"/>
          <w:i/>
          <w:iCs/>
          <w:sz w:val="16"/>
          <w:szCs w:val="16"/>
        </w:rPr>
        <w:t>中国临床心理</w:t>
      </w:r>
      <w:r>
        <w:rPr>
          <w:rFonts w:cs="Times New Roman" w:hint="eastAsia"/>
          <w:i/>
          <w:iCs/>
          <w:sz w:val="16"/>
          <w:szCs w:val="16"/>
        </w:rPr>
        <w:lastRenderedPageBreak/>
        <w:t>学杂志</w:t>
      </w:r>
      <w:r>
        <w:rPr>
          <w:rFonts w:cs="Times New Roman" w:hint="eastAsia"/>
          <w:sz w:val="16"/>
          <w:szCs w:val="16"/>
        </w:rPr>
        <w:t xml:space="preserve">, </w:t>
      </w:r>
      <w:r>
        <w:rPr>
          <w:rFonts w:cs="Times New Roman" w:hint="eastAsia"/>
          <w:i/>
          <w:iCs/>
          <w:sz w:val="16"/>
          <w:szCs w:val="16"/>
        </w:rPr>
        <w:t>28</w:t>
      </w:r>
      <w:r>
        <w:rPr>
          <w:rFonts w:cs="Times New Roman" w:hint="eastAsia"/>
          <w:sz w:val="16"/>
          <w:szCs w:val="16"/>
        </w:rPr>
        <w:t>(04), 824-833.</w:t>
      </w:r>
    </w:p>
    <w:p w14:paraId="0784668A" w14:textId="77777777" w:rsidR="005872AF" w:rsidRDefault="00C24D0E">
      <w:pPr>
        <w:widowControl w:val="0"/>
        <w:ind w:left="320" w:hangingChars="200" w:hanging="320"/>
        <w:rPr>
          <w:rFonts w:cs="Times New Roman"/>
          <w:i/>
          <w:iCs/>
          <w:sz w:val="16"/>
          <w:szCs w:val="16"/>
        </w:rPr>
      </w:pPr>
      <w:r>
        <w:rPr>
          <w:rFonts w:cs="Times New Roman" w:hint="eastAsia"/>
          <w:sz w:val="16"/>
          <w:szCs w:val="16"/>
        </w:rPr>
        <w:t xml:space="preserve">陈建文, 王滔. (2007). 自尊与自我效能关系的辨析. </w:t>
      </w:r>
      <w:r>
        <w:rPr>
          <w:rFonts w:cs="Times New Roman" w:hint="eastAsia"/>
          <w:i/>
          <w:iCs/>
          <w:sz w:val="16"/>
          <w:szCs w:val="16"/>
        </w:rPr>
        <w:t>心理科学进展</w:t>
      </w:r>
      <w:r>
        <w:rPr>
          <w:rFonts w:cs="Times New Roman" w:hint="eastAsia"/>
          <w:sz w:val="16"/>
          <w:szCs w:val="16"/>
        </w:rPr>
        <w:t xml:space="preserve">, </w:t>
      </w:r>
      <w:r>
        <w:rPr>
          <w:rFonts w:cs="Times New Roman" w:hint="eastAsia"/>
          <w:i/>
          <w:iCs/>
          <w:sz w:val="16"/>
          <w:szCs w:val="16"/>
        </w:rPr>
        <w:t>04</w:t>
      </w:r>
      <w:r>
        <w:rPr>
          <w:rFonts w:cs="Times New Roman" w:hint="eastAsia"/>
          <w:sz w:val="16"/>
          <w:szCs w:val="16"/>
        </w:rPr>
        <w:t>, 624–630.</w:t>
      </w:r>
    </w:p>
    <w:p w14:paraId="7D5E602B"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陈斯允, 骆紫薇. (2017). 在线社会支持对顾客创新行为的影响——基于自我效能的中介作用. </w:t>
      </w:r>
      <w:r>
        <w:rPr>
          <w:rFonts w:cs="Times New Roman" w:hint="eastAsia"/>
          <w:i/>
          <w:iCs/>
          <w:sz w:val="16"/>
          <w:szCs w:val="16"/>
        </w:rPr>
        <w:t>企业经济</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(05), 64–71.</w:t>
      </w:r>
    </w:p>
    <w:p w14:paraId="289C5FFD" w14:textId="77777777" w:rsidR="005872AF" w:rsidRDefault="00C24D0E">
      <w:pPr>
        <w:pStyle w:val="a8"/>
        <w:widowControl w:val="0"/>
        <w:jc w:val="both"/>
        <w:rPr>
          <w:rFonts w:cs="Times New Roman"/>
          <w:sz w:val="16"/>
          <w:szCs w:val="16"/>
        </w:rPr>
      </w:pPr>
      <w:r>
        <w:rPr>
          <w:rFonts w:cs="Times New Roman" w:hint="eastAsia"/>
          <w:sz w:val="16"/>
          <w:szCs w:val="16"/>
        </w:rPr>
        <w:t>董会芹</w:t>
      </w:r>
      <w:r>
        <w:rPr>
          <w:rFonts w:cs="Times New Roman"/>
          <w:sz w:val="16"/>
          <w:szCs w:val="16"/>
        </w:rPr>
        <w:t>.</w:t>
      </w:r>
      <w:r>
        <w:rPr>
          <w:rFonts w:cs="Times New Roman" w:hint="eastAsia"/>
          <w:sz w:val="16"/>
          <w:szCs w:val="16"/>
        </w:rPr>
        <w:t xml:space="preserve"> (2015). 同伴侵害与儿童问题行为:自尊的调节作用</w:t>
      </w:r>
      <w:r>
        <w:rPr>
          <w:rFonts w:ascii="Times New Roman" w:hAnsi="Times New Roman" w:cs="Times New Roman" w:hint="eastAsia"/>
          <w:i/>
          <w:iCs/>
          <w:sz w:val="21"/>
          <w:lang w:bidi="ar"/>
        </w:rPr>
        <w:t xml:space="preserve">. </w:t>
      </w:r>
      <w:r>
        <w:rPr>
          <w:rFonts w:cs="Times New Roman" w:hint="eastAsia"/>
          <w:i/>
          <w:iCs/>
          <w:sz w:val="16"/>
          <w:szCs w:val="16"/>
        </w:rPr>
        <w:t>中国临床心理学杂志, 23(2), 281-284.</w:t>
      </w:r>
    </w:p>
    <w:p w14:paraId="121B24E2"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方臻, 高雯, 黄静静, 陈雅岩. (2019). 不同社交网站使用动机对大学生网络利他行为的影响:多重中介模型. </w:t>
      </w:r>
      <w:r>
        <w:rPr>
          <w:rFonts w:cs="Times New Roman" w:hint="eastAsia"/>
          <w:i/>
          <w:iCs/>
          <w:sz w:val="16"/>
          <w:szCs w:val="16"/>
        </w:rPr>
        <w:t>心理技术与应用</w:t>
      </w:r>
      <w:r>
        <w:rPr>
          <w:rFonts w:cs="Times New Roman" w:hint="eastAsia"/>
          <w:sz w:val="16"/>
          <w:szCs w:val="16"/>
        </w:rPr>
        <w:t xml:space="preserve">, </w:t>
      </w:r>
      <w:r>
        <w:rPr>
          <w:rFonts w:cs="Times New Roman" w:hint="eastAsia"/>
          <w:i/>
          <w:iCs/>
          <w:sz w:val="16"/>
          <w:szCs w:val="16"/>
        </w:rPr>
        <w:t>7</w:t>
      </w:r>
      <w:r>
        <w:rPr>
          <w:rFonts w:cs="Times New Roman" w:hint="eastAsia"/>
          <w:sz w:val="16"/>
          <w:szCs w:val="16"/>
        </w:rPr>
        <w:t>(07), 385–395.</w:t>
      </w:r>
    </w:p>
    <w:p w14:paraId="3662BFE1"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韩向前, 江波, 汤家彦, 王益荣. (2005). 自尊量表使用过程中的问题及建议. </w:t>
      </w:r>
      <w:r>
        <w:rPr>
          <w:rFonts w:cs="Times New Roman" w:hint="eastAsia"/>
          <w:i/>
          <w:iCs/>
          <w:sz w:val="16"/>
          <w:szCs w:val="16"/>
        </w:rPr>
        <w:t>中国行为医学科学</w:t>
      </w:r>
      <w:r>
        <w:rPr>
          <w:rFonts w:cs="Times New Roman" w:hint="eastAsia"/>
          <w:sz w:val="16"/>
          <w:szCs w:val="16"/>
        </w:rPr>
        <w:t xml:space="preserve">, </w:t>
      </w:r>
      <w:r>
        <w:rPr>
          <w:rFonts w:cs="Times New Roman" w:hint="eastAsia"/>
          <w:i/>
          <w:iCs/>
          <w:sz w:val="16"/>
          <w:szCs w:val="16"/>
        </w:rPr>
        <w:t>08</w:t>
      </w:r>
      <w:r>
        <w:rPr>
          <w:rFonts w:cs="Times New Roman" w:hint="eastAsia"/>
          <w:sz w:val="16"/>
          <w:szCs w:val="16"/>
        </w:rPr>
        <w:t>, 763.</w:t>
      </w:r>
    </w:p>
    <w:p w14:paraId="0567E30C"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黄飞, 张建新. (2010). 2247名中学生的自我效能、自尊与积极/消极情感. </w:t>
      </w:r>
      <w:r>
        <w:rPr>
          <w:rFonts w:cs="Times New Roman" w:hint="eastAsia"/>
          <w:i/>
          <w:iCs/>
          <w:sz w:val="16"/>
          <w:szCs w:val="16"/>
        </w:rPr>
        <w:t>中国心理卫生杂志</w:t>
      </w:r>
      <w:r>
        <w:rPr>
          <w:rFonts w:cs="Times New Roman" w:hint="eastAsia"/>
          <w:sz w:val="16"/>
          <w:szCs w:val="16"/>
        </w:rPr>
        <w:t xml:space="preserve">, </w:t>
      </w:r>
      <w:r>
        <w:rPr>
          <w:rFonts w:cs="Times New Roman" w:hint="eastAsia"/>
          <w:i/>
          <w:iCs/>
          <w:sz w:val="16"/>
          <w:szCs w:val="16"/>
        </w:rPr>
        <w:t>24</w:t>
      </w:r>
      <w:r>
        <w:rPr>
          <w:rFonts w:cs="Times New Roman" w:hint="eastAsia"/>
          <w:sz w:val="16"/>
          <w:szCs w:val="16"/>
        </w:rPr>
        <w:t>(02), 149–152.</w:t>
      </w:r>
    </w:p>
    <w:p w14:paraId="7D7E01B2"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刘艳, 陈建文. (2020). 大学生自尊与社会适应的关系:积极核心图式与同伴依恋的链式中介效应分析.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36</w:t>
      </w:r>
      <w:r>
        <w:rPr>
          <w:rFonts w:cs="Times New Roman" w:hint="eastAsia"/>
          <w:sz w:val="16"/>
          <w:szCs w:val="16"/>
        </w:rPr>
        <w:t>(06), 694–699.</w:t>
      </w:r>
    </w:p>
    <w:p w14:paraId="66140EA9"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牛更枫, 鲍娜, 范翠英, 周宗奎, 孔繁昌, 孙晓军. (2015). 社交网站中的自我呈现对自尊的影响:社会支持的中介作用.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38</w:t>
      </w:r>
      <w:r>
        <w:rPr>
          <w:rFonts w:cs="Times New Roman" w:hint="eastAsia"/>
          <w:sz w:val="16"/>
          <w:szCs w:val="16"/>
        </w:rPr>
        <w:t>(04), 939–945.</w:t>
      </w:r>
    </w:p>
    <w:p w14:paraId="2A83531F" w14:textId="77777777" w:rsidR="005872AF" w:rsidRDefault="00C24D0E">
      <w:pPr>
        <w:widowControl w:val="0"/>
        <w:ind w:left="320" w:hangingChars="200" w:hanging="320"/>
        <w:rPr>
          <w:rFonts w:cs="Times New Roman"/>
          <w:sz w:val="16"/>
          <w:szCs w:val="16"/>
        </w:rPr>
      </w:pPr>
      <w:r>
        <w:rPr>
          <w:rFonts w:cs="Times New Roman" w:hint="eastAsia"/>
          <w:sz w:val="16"/>
          <w:szCs w:val="16"/>
        </w:rPr>
        <w:t>汤丹丹, 温忠麟. (2020). 共同方法偏差检验：问题与建议. 心理科学, 43(01), 215–223.</w:t>
      </w:r>
    </w:p>
    <w:p w14:paraId="0B188B0E"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田录梅, 李双. (2005). 自尊概念辨析. </w:t>
      </w:r>
      <w:r>
        <w:rPr>
          <w:rFonts w:cs="Times New Roman" w:hint="eastAsia"/>
          <w:i/>
          <w:iCs/>
          <w:sz w:val="16"/>
          <w:szCs w:val="16"/>
        </w:rPr>
        <w:t>心理学探新</w:t>
      </w:r>
      <w:r>
        <w:rPr>
          <w:rFonts w:cs="Times New Roman" w:hint="eastAsia"/>
          <w:sz w:val="16"/>
          <w:szCs w:val="16"/>
        </w:rPr>
        <w:t xml:space="preserve">, </w:t>
      </w:r>
      <w:r>
        <w:rPr>
          <w:rFonts w:cs="Times New Roman" w:hint="eastAsia"/>
          <w:i/>
          <w:iCs/>
          <w:sz w:val="16"/>
          <w:szCs w:val="16"/>
        </w:rPr>
        <w:t>02</w:t>
      </w:r>
      <w:r>
        <w:rPr>
          <w:rFonts w:cs="Times New Roman" w:hint="eastAsia"/>
          <w:sz w:val="16"/>
          <w:szCs w:val="16"/>
        </w:rPr>
        <w:t>, 26–29.</w:t>
      </w:r>
    </w:p>
    <w:p w14:paraId="479B53CE"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王晨羽, 徐骞, 陈紫薇, 林育芳. (2015). 大学生使用社交网络对情绪、抑郁、自尊的影响. </w:t>
      </w:r>
      <w:r>
        <w:rPr>
          <w:rFonts w:cs="Times New Roman" w:hint="eastAsia"/>
          <w:i/>
          <w:iCs/>
          <w:sz w:val="16"/>
          <w:szCs w:val="16"/>
        </w:rPr>
        <w:t>中国健康心理学杂志</w:t>
      </w:r>
      <w:r>
        <w:rPr>
          <w:rFonts w:cs="Times New Roman" w:hint="eastAsia"/>
          <w:sz w:val="16"/>
          <w:szCs w:val="16"/>
        </w:rPr>
        <w:t xml:space="preserve">, </w:t>
      </w:r>
      <w:r>
        <w:rPr>
          <w:rFonts w:cs="Times New Roman" w:hint="eastAsia"/>
          <w:i/>
          <w:iCs/>
          <w:sz w:val="16"/>
          <w:szCs w:val="16"/>
        </w:rPr>
        <w:t>23</w:t>
      </w:r>
      <w:r>
        <w:rPr>
          <w:rFonts w:cs="Times New Roman" w:hint="eastAsia"/>
          <w:sz w:val="16"/>
          <w:szCs w:val="16"/>
        </w:rPr>
        <w:t>(02), 238–242.</w:t>
      </w:r>
    </w:p>
    <w:p w14:paraId="2CEAD6C3"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王楠, 张立艳, 王洋. (2016). 创新自我效能感对创新行为的影响:多重中介效应分析. </w:t>
      </w:r>
      <w:r>
        <w:rPr>
          <w:rFonts w:cs="Times New Roman" w:hint="eastAsia"/>
          <w:i/>
          <w:iCs/>
          <w:sz w:val="16"/>
          <w:szCs w:val="16"/>
        </w:rPr>
        <w:t>心理与行为研究</w:t>
      </w:r>
      <w:r>
        <w:rPr>
          <w:rFonts w:cs="Times New Roman" w:hint="eastAsia"/>
          <w:sz w:val="16"/>
          <w:szCs w:val="16"/>
        </w:rPr>
        <w:t xml:space="preserve">, </w:t>
      </w:r>
      <w:r>
        <w:rPr>
          <w:rFonts w:cs="Times New Roman" w:hint="eastAsia"/>
          <w:i/>
          <w:iCs/>
          <w:sz w:val="16"/>
          <w:szCs w:val="16"/>
        </w:rPr>
        <w:t>14</w:t>
      </w:r>
      <w:r>
        <w:rPr>
          <w:rFonts w:cs="Times New Roman" w:hint="eastAsia"/>
          <w:sz w:val="16"/>
          <w:szCs w:val="16"/>
        </w:rPr>
        <w:t>(06), 811–816.</w:t>
      </w:r>
    </w:p>
    <w:p w14:paraId="483DB0E9"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温忠麟, 黄彬彬, 汤丹丹. (2018). 问卷数据建模前传.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41</w:t>
      </w:r>
      <w:r>
        <w:rPr>
          <w:rFonts w:cs="Times New Roman" w:hint="eastAsia"/>
          <w:sz w:val="16"/>
          <w:szCs w:val="16"/>
        </w:rPr>
        <w:t>(01), 204–210.</w:t>
      </w:r>
    </w:p>
    <w:p w14:paraId="01B8ABB9"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辛雅丽. (2003). 大学生创新能力影响因素的调查研究. </w:t>
      </w:r>
      <w:r>
        <w:rPr>
          <w:rFonts w:cs="Times New Roman" w:hint="eastAsia"/>
          <w:i/>
          <w:iCs/>
          <w:sz w:val="16"/>
          <w:szCs w:val="16"/>
        </w:rPr>
        <w:t>心理科学</w:t>
      </w:r>
      <w:r>
        <w:rPr>
          <w:rFonts w:cs="Times New Roman" w:hint="eastAsia"/>
          <w:sz w:val="16"/>
          <w:szCs w:val="16"/>
        </w:rPr>
        <w:t xml:space="preserve">, </w:t>
      </w:r>
      <w:r>
        <w:rPr>
          <w:rFonts w:cs="Times New Roman" w:hint="eastAsia"/>
          <w:i/>
          <w:iCs/>
          <w:sz w:val="16"/>
          <w:szCs w:val="16"/>
        </w:rPr>
        <w:t>05</w:t>
      </w:r>
      <w:r>
        <w:rPr>
          <w:rFonts w:cs="Times New Roman" w:hint="eastAsia"/>
          <w:sz w:val="16"/>
          <w:szCs w:val="16"/>
        </w:rPr>
        <w:t>, 926-927+950.</w:t>
      </w:r>
    </w:p>
    <w:p w14:paraId="24A079DA"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张钰, 刘海燕. (2021). 大、中学生社交网站使用强度、自尊和抑郁的关系：好友数量的中介作用和性别的调节作用. </w:t>
      </w:r>
      <w:r>
        <w:rPr>
          <w:rFonts w:cs="Times New Roman" w:hint="eastAsia"/>
          <w:i/>
          <w:iCs/>
          <w:sz w:val="16"/>
          <w:szCs w:val="16"/>
        </w:rPr>
        <w:t>中国健康心理学杂志</w:t>
      </w:r>
      <w:r>
        <w:rPr>
          <w:rFonts w:cs="Times New Roman" w:hint="eastAsia"/>
          <w:sz w:val="16"/>
          <w:szCs w:val="16"/>
        </w:rPr>
        <w:t>, 1–16.</w:t>
      </w:r>
    </w:p>
    <w:p w14:paraId="3B6F6907" w14:textId="77777777" w:rsidR="005872AF" w:rsidRDefault="00C24D0E">
      <w:pPr>
        <w:autoSpaceDE w:val="0"/>
        <w:autoSpaceDN w:val="0"/>
        <w:adjustRightInd w:val="0"/>
        <w:rPr>
          <w:rFonts w:ascii="Times New Roman" w:hAnsi="Times New Roman" w:cs="Times New Roman"/>
          <w:color w:val="000000" w:themeColor="text1"/>
          <w:sz w:val="16"/>
          <w:szCs w:val="16"/>
        </w:rPr>
      </w:pPr>
      <w:r>
        <w:rPr>
          <w:rFonts w:ascii="Times New Roman" w:hAnsi="Times New Roman" w:cs="Times New Roman" w:hint="eastAsia"/>
          <w:color w:val="000000" w:themeColor="text1"/>
          <w:sz w:val="16"/>
          <w:szCs w:val="16"/>
        </w:rPr>
        <w:t>张振刚</w:t>
      </w:r>
      <w:r>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余传鹏</w:t>
      </w:r>
      <w:r>
        <w:rPr>
          <w:rFonts w:ascii="Times New Roman" w:hAnsi="Times New Roman" w:cs="Times New Roman"/>
          <w:color w:val="000000" w:themeColor="text1"/>
          <w:sz w:val="16"/>
          <w:szCs w:val="16"/>
        </w:rPr>
        <w:t xml:space="preserve">, &amp; </w:t>
      </w:r>
      <w:r>
        <w:rPr>
          <w:rFonts w:ascii="Times New Roman" w:hAnsi="Times New Roman" w:cs="Times New Roman" w:hint="eastAsia"/>
          <w:color w:val="000000" w:themeColor="text1"/>
          <w:sz w:val="16"/>
          <w:szCs w:val="16"/>
        </w:rPr>
        <w:t>李云健</w:t>
      </w:r>
      <w:r>
        <w:rPr>
          <w:rFonts w:ascii="Times New Roman" w:hAnsi="Times New Roman" w:cs="Times New Roman"/>
          <w:color w:val="000000" w:themeColor="text1"/>
          <w:sz w:val="16"/>
          <w:szCs w:val="16"/>
        </w:rPr>
        <w:t xml:space="preserve">. (2016). </w:t>
      </w:r>
      <w:r>
        <w:rPr>
          <w:rFonts w:ascii="Times New Roman" w:hAnsi="Times New Roman" w:cs="Times New Roman" w:hint="eastAsia"/>
          <w:color w:val="000000" w:themeColor="text1"/>
          <w:sz w:val="16"/>
          <w:szCs w:val="16"/>
        </w:rPr>
        <w:t>主动性人格、知识分享与员工创新行为关系研究</w:t>
      </w:r>
      <w:r>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管理评论</w:t>
      </w:r>
      <w:r>
        <w:rPr>
          <w:rFonts w:ascii="Times New Roman" w:hAnsi="Times New Roman" w:cs="Times New Roman"/>
          <w:color w:val="000000" w:themeColor="text1"/>
          <w:sz w:val="16"/>
          <w:szCs w:val="16"/>
        </w:rPr>
        <w:t xml:space="preserve">, </w:t>
      </w:r>
      <w:r>
        <w:rPr>
          <w:rFonts w:ascii="Times New Roman" w:hAnsi="Times New Roman" w:cs="Times New Roman"/>
          <w:i/>
          <w:iCs/>
          <w:color w:val="000000" w:themeColor="text1"/>
          <w:sz w:val="16"/>
          <w:szCs w:val="16"/>
        </w:rPr>
        <w:t>28</w:t>
      </w:r>
      <w:r>
        <w:rPr>
          <w:rFonts w:ascii="Times New Roman" w:hAnsi="Times New Roman" w:cs="Times New Roman"/>
          <w:color w:val="000000" w:themeColor="text1"/>
          <w:sz w:val="16"/>
          <w:szCs w:val="16"/>
        </w:rPr>
        <w:t>(04), 123–133</w:t>
      </w:r>
      <w:r>
        <w:rPr>
          <w:rFonts w:ascii="Times New Roman" w:hAnsi="Times New Roman" w:cs="Times New Roman" w:hint="eastAsia"/>
          <w:color w:val="000000" w:themeColor="text1"/>
          <w:sz w:val="16"/>
          <w:szCs w:val="16"/>
        </w:rPr>
        <w:t>．</w:t>
      </w:r>
    </w:p>
    <w:p w14:paraId="3C1D114D" w14:textId="77777777" w:rsidR="005872AF" w:rsidRDefault="00C24D0E">
      <w:pPr>
        <w:widowControl w:val="0"/>
        <w:ind w:left="320" w:hangingChars="200" w:hanging="320"/>
        <w:rPr>
          <w:rFonts w:cs="Times New Roman"/>
          <w:sz w:val="16"/>
          <w:szCs w:val="16"/>
        </w:rPr>
      </w:pPr>
      <w:r>
        <w:rPr>
          <w:rFonts w:cs="Times New Roman" w:hint="eastAsia"/>
          <w:sz w:val="16"/>
          <w:szCs w:val="16"/>
        </w:rPr>
        <w:t xml:space="preserve">周宗奎, 连帅磊, 田媛, 牛更枫, 孙晓军. (2017). 社交网站使用与青少年生活满意度的关系:一个有调节的中介模型. </w:t>
      </w:r>
      <w:r>
        <w:rPr>
          <w:rFonts w:cs="Times New Roman" w:hint="eastAsia"/>
          <w:i/>
          <w:iCs/>
          <w:sz w:val="16"/>
          <w:szCs w:val="16"/>
        </w:rPr>
        <w:t>心理发展与教育</w:t>
      </w:r>
      <w:r>
        <w:rPr>
          <w:rFonts w:cs="Times New Roman" w:hint="eastAsia"/>
          <w:sz w:val="16"/>
          <w:szCs w:val="16"/>
        </w:rPr>
        <w:t xml:space="preserve">, </w:t>
      </w:r>
      <w:r>
        <w:rPr>
          <w:rFonts w:cs="Times New Roman" w:hint="eastAsia"/>
          <w:i/>
          <w:iCs/>
          <w:sz w:val="16"/>
          <w:szCs w:val="16"/>
        </w:rPr>
        <w:t>33</w:t>
      </w:r>
      <w:r>
        <w:rPr>
          <w:rFonts w:cs="Times New Roman" w:hint="eastAsia"/>
          <w:sz w:val="16"/>
          <w:szCs w:val="16"/>
        </w:rPr>
        <w:t>(03), 297–305.</w:t>
      </w:r>
    </w:p>
    <w:p w14:paraId="422D960F" w14:textId="77777777" w:rsidR="005872AF" w:rsidRDefault="00C24D0E">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Barbot</w:t>
      </w:r>
      <w:proofErr w:type="spellEnd"/>
      <w:r>
        <w:rPr>
          <w:rFonts w:ascii="Times New Roman" w:hAnsi="Times New Roman" w:cs="Times New Roman"/>
          <w:i/>
          <w:iCs/>
          <w:sz w:val="16"/>
          <w:szCs w:val="16"/>
        </w:rPr>
        <w:t xml:space="preserve">, B. (2020). Creativity and Self‐esteem in Adolescence: A Study of Their Domain‐Specific, Multivariate Relationships. The Journal of Creative Behavior, 54(2), 279–292. </w:t>
      </w:r>
    </w:p>
    <w:p w14:paraId="69E2842E" w14:textId="77777777" w:rsidR="005872AF" w:rsidRDefault="00C24D0E">
      <w:pPr>
        <w:widowControl w:val="0"/>
        <w:ind w:left="320" w:hangingChars="200" w:hanging="320"/>
        <w:rPr>
          <w:rFonts w:ascii="Times New Roman" w:hAnsi="Times New Roman" w:cs="Times New Roman"/>
          <w:i/>
          <w:iCs/>
          <w:sz w:val="16"/>
          <w:szCs w:val="16"/>
        </w:rPr>
      </w:pPr>
      <w:proofErr w:type="spellStart"/>
      <w:proofErr w:type="gramStart"/>
      <w:r>
        <w:rPr>
          <w:rFonts w:ascii="Times New Roman" w:hAnsi="Times New Roman" w:cs="Times New Roman"/>
          <w:i/>
          <w:iCs/>
          <w:sz w:val="16"/>
          <w:szCs w:val="16"/>
        </w:rPr>
        <w:t>boyd</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danah</w:t>
      </w:r>
      <w:proofErr w:type="spellEnd"/>
      <w:proofErr w:type="gramEnd"/>
      <w:r>
        <w:rPr>
          <w:rFonts w:ascii="Times New Roman" w:hAnsi="Times New Roman" w:cs="Times New Roman"/>
          <w:i/>
          <w:iCs/>
          <w:sz w:val="16"/>
          <w:szCs w:val="16"/>
        </w:rPr>
        <w:t xml:space="preserve"> m., &amp; Ellison, N. B. (2007). Social Network Sites: Definition, History, and Scholarship. Journal of Computer-Mediated Communication, 13(1), 210–230. </w:t>
      </w:r>
    </w:p>
    <w:p w14:paraId="31F5C489" w14:textId="77777777" w:rsidR="005872AF" w:rsidRDefault="00C24D0E">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Brailovskaia</w:t>
      </w:r>
      <w:proofErr w:type="spellEnd"/>
      <w:r>
        <w:rPr>
          <w:rFonts w:ascii="Times New Roman" w:hAnsi="Times New Roman" w:cs="Times New Roman"/>
          <w:i/>
          <w:iCs/>
          <w:sz w:val="16"/>
          <w:szCs w:val="16"/>
        </w:rPr>
        <w:t xml:space="preserve">, J., &amp; </w:t>
      </w:r>
      <w:proofErr w:type="spellStart"/>
      <w:r>
        <w:rPr>
          <w:rFonts w:ascii="Times New Roman" w:hAnsi="Times New Roman" w:cs="Times New Roman"/>
          <w:i/>
          <w:iCs/>
          <w:sz w:val="16"/>
          <w:szCs w:val="16"/>
        </w:rPr>
        <w:t>Bierhoff</w:t>
      </w:r>
      <w:proofErr w:type="spellEnd"/>
      <w:r>
        <w:rPr>
          <w:rFonts w:ascii="Times New Roman" w:hAnsi="Times New Roman" w:cs="Times New Roman"/>
          <w:i/>
          <w:iCs/>
          <w:sz w:val="16"/>
          <w:szCs w:val="16"/>
        </w:rPr>
        <w:t xml:space="preserve">, H.-W. (2020). The Narcissistic Millennial Generation: A Study of Personality Traits and Online Behavior on Facebook. Journal of Adult Development, 27(1), 23–35. </w:t>
      </w:r>
    </w:p>
    <w:p w14:paraId="3C817DDB"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Budge, K. (2013). Virtual studio practices: Visual artists, social </w:t>
      </w:r>
      <w:proofErr w:type="gramStart"/>
      <w:r>
        <w:rPr>
          <w:rFonts w:ascii="Times New Roman" w:hAnsi="Times New Roman" w:cs="Times New Roman"/>
          <w:i/>
          <w:iCs/>
          <w:sz w:val="16"/>
          <w:szCs w:val="16"/>
        </w:rPr>
        <w:t>media</w:t>
      </w:r>
      <w:proofErr w:type="gramEnd"/>
      <w:r>
        <w:rPr>
          <w:rFonts w:ascii="Times New Roman" w:hAnsi="Times New Roman" w:cs="Times New Roman"/>
          <w:i/>
          <w:iCs/>
          <w:sz w:val="16"/>
          <w:szCs w:val="16"/>
        </w:rPr>
        <w:t xml:space="preserve"> and creativity. Journal of Science and Technology of the Arts, 15-23 </w:t>
      </w:r>
      <w:proofErr w:type="spellStart"/>
      <w:r>
        <w:rPr>
          <w:rFonts w:ascii="Times New Roman" w:hAnsi="Times New Roman" w:cs="Times New Roman"/>
          <w:i/>
          <w:iCs/>
          <w:sz w:val="16"/>
          <w:szCs w:val="16"/>
        </w:rPr>
        <w:t>Páginas</w:t>
      </w:r>
      <w:proofErr w:type="spellEnd"/>
      <w:r>
        <w:rPr>
          <w:rFonts w:ascii="Times New Roman" w:hAnsi="Times New Roman" w:cs="Times New Roman"/>
          <w:i/>
          <w:iCs/>
          <w:sz w:val="16"/>
          <w:szCs w:val="16"/>
        </w:rPr>
        <w:t>.</w:t>
      </w:r>
    </w:p>
    <w:p w14:paraId="4EC61C57"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Burke, M., Kraut, R., &amp; Marlow, C. (2011). Social capital on </w:t>
      </w:r>
      <w:proofErr w:type="spellStart"/>
      <w:r>
        <w:rPr>
          <w:rFonts w:ascii="Times New Roman" w:hAnsi="Times New Roman" w:cs="Times New Roman"/>
          <w:i/>
          <w:iCs/>
          <w:sz w:val="16"/>
          <w:szCs w:val="16"/>
        </w:rPr>
        <w:t>facebook</w:t>
      </w:r>
      <w:proofErr w:type="spellEnd"/>
      <w:r>
        <w:rPr>
          <w:rFonts w:ascii="Times New Roman" w:hAnsi="Times New Roman" w:cs="Times New Roman"/>
          <w:i/>
          <w:iCs/>
          <w:sz w:val="16"/>
          <w:szCs w:val="16"/>
        </w:rPr>
        <w:t xml:space="preserve">: Differentiating uses and users. Proceedings of the SIGCHI Conference on Human Factors in Computing Systems, 571–580. </w:t>
      </w:r>
    </w:p>
    <w:p w14:paraId="213A1105"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Chan, R. C. H., Chu, S. K. W., Lee, C. W. Y., Chan, B. K. T., &amp; Leung, C. K. (2013). Knowledge management using social media: A comparative study between blogs and Facebook. Proceedings of the American Society for Information Science and Technology, 50(1), 1–9. </w:t>
      </w:r>
    </w:p>
    <w:p w14:paraId="4BABB75F"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Chang, S.-H., Wang, C.-L., &amp; Lee, J.-C. (2016). Do award-winning experiences benefit students’ creative self-efficacy and creativity? The moderated mediation effects of perceived school support for creativity. Learning and Individual Differences, 51, 291–298. </w:t>
      </w:r>
    </w:p>
    <w:p w14:paraId="15A68717"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Eid, M. I. M., &amp; Al-Jabri, I. M. (2016). Social networking, knowledge sharing, and student learning: The case of university students. Computers &amp; Education, 99, 14–27. </w:t>
      </w:r>
    </w:p>
    <w:p w14:paraId="30992D16"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García-García, C., </w:t>
      </w:r>
      <w:proofErr w:type="spellStart"/>
      <w:r>
        <w:rPr>
          <w:rFonts w:ascii="Times New Roman" w:hAnsi="Times New Roman" w:cs="Times New Roman"/>
          <w:i/>
          <w:iCs/>
          <w:sz w:val="16"/>
          <w:szCs w:val="16"/>
        </w:rPr>
        <w:t>Chulvi</w:t>
      </w:r>
      <w:proofErr w:type="spellEnd"/>
      <w:r>
        <w:rPr>
          <w:rFonts w:ascii="Times New Roman" w:hAnsi="Times New Roman" w:cs="Times New Roman"/>
          <w:i/>
          <w:iCs/>
          <w:sz w:val="16"/>
          <w:szCs w:val="16"/>
        </w:rPr>
        <w:t xml:space="preserve">, V., &amp; </w:t>
      </w:r>
      <w:proofErr w:type="spellStart"/>
      <w:r>
        <w:rPr>
          <w:rFonts w:ascii="Times New Roman" w:hAnsi="Times New Roman" w:cs="Times New Roman"/>
          <w:i/>
          <w:iCs/>
          <w:sz w:val="16"/>
          <w:szCs w:val="16"/>
        </w:rPr>
        <w:t>Royo</w:t>
      </w:r>
      <w:proofErr w:type="spellEnd"/>
      <w:r>
        <w:rPr>
          <w:rFonts w:ascii="Times New Roman" w:hAnsi="Times New Roman" w:cs="Times New Roman"/>
          <w:i/>
          <w:iCs/>
          <w:sz w:val="16"/>
          <w:szCs w:val="16"/>
        </w:rPr>
        <w:t xml:space="preserve">, M. (2017). Knowledge generation for enhancing design creativity through co-creative Virtual Learning Communities. Thinking Skills and Creativity, 24, 12–19. </w:t>
      </w:r>
    </w:p>
    <w:p w14:paraId="7F637383"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Gonzales, A. L., &amp; Hancock, J. T. (2011). Mirror, Mirror on my Facebook Wall: Effects of Exposure to Facebook on Self-Esteem. Cyberpsychology, Behavior, and Social Networking, 14(1–2), 79–83. </w:t>
      </w:r>
    </w:p>
    <w:p w14:paraId="25537695"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He, W., Hao, P., Huang, X., Long, L., Hiller, N. J., &amp; Li, S. (2020). Different roles of shared and vertical leadership in promoting team creativity: Cultivating and synthesizing team members’ individual creativity. Personnel Psychology, 73(1), 199–225. </w:t>
      </w:r>
    </w:p>
    <w:p w14:paraId="0DF8EDB3"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Hogan, M., &amp; Strasburger, V. C. (2018). Social Media and New Technology: A Primer. Clinical Pediatrics, 57(10), 1204–1215.</w:t>
      </w:r>
    </w:p>
    <w:p w14:paraId="21C3AF04"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Hu, S., Gu, J., Liu, H., &amp; Huang, Q. (2017). The moderating role of social media usage in the relationship among multicultural experiences, cultural intelligence, and individual creativity. Information Technology &amp; People, 30(2), 265–281. </w:t>
      </w:r>
    </w:p>
    <w:p w14:paraId="6B1DEEC3" w14:textId="77777777" w:rsidR="005872AF" w:rsidRDefault="00C24D0E">
      <w:pPr>
        <w:autoSpaceDE w:val="0"/>
        <w:autoSpaceDN w:val="0"/>
        <w:adjustRightInd w:val="0"/>
        <w:rPr>
          <w:rFonts w:ascii="Times New Roman" w:eastAsia="DengXian" w:hAnsi="Times New Roman" w:cs="Times New Roman"/>
          <w:i/>
          <w:iCs/>
          <w:sz w:val="16"/>
          <w:szCs w:val="16"/>
        </w:rPr>
      </w:pPr>
      <w:r>
        <w:rPr>
          <w:rFonts w:ascii="Times New Roman" w:eastAsia="DengXian" w:hAnsi="Times New Roman" w:cs="Times New Roman"/>
          <w:i/>
          <w:iCs/>
          <w:sz w:val="16"/>
          <w:szCs w:val="16"/>
        </w:rPr>
        <w:t xml:space="preserve">Kraut, R., </w:t>
      </w:r>
      <w:proofErr w:type="spellStart"/>
      <w:r>
        <w:rPr>
          <w:rFonts w:ascii="Times New Roman" w:eastAsia="DengXian" w:hAnsi="Times New Roman" w:cs="Times New Roman"/>
          <w:i/>
          <w:iCs/>
          <w:sz w:val="16"/>
          <w:szCs w:val="16"/>
        </w:rPr>
        <w:t>Kiesler</w:t>
      </w:r>
      <w:proofErr w:type="spellEnd"/>
      <w:r>
        <w:rPr>
          <w:rFonts w:ascii="Times New Roman" w:eastAsia="DengXian" w:hAnsi="Times New Roman" w:cs="Times New Roman"/>
          <w:i/>
          <w:iCs/>
          <w:sz w:val="16"/>
          <w:szCs w:val="16"/>
        </w:rPr>
        <w:t xml:space="preserve">, S., </w:t>
      </w:r>
      <w:proofErr w:type="spellStart"/>
      <w:r>
        <w:rPr>
          <w:rFonts w:ascii="Times New Roman" w:eastAsia="DengXian" w:hAnsi="Times New Roman" w:cs="Times New Roman"/>
          <w:i/>
          <w:iCs/>
          <w:sz w:val="16"/>
          <w:szCs w:val="16"/>
        </w:rPr>
        <w:t>Boneva</w:t>
      </w:r>
      <w:proofErr w:type="spellEnd"/>
      <w:r>
        <w:rPr>
          <w:rFonts w:ascii="Times New Roman" w:eastAsia="DengXian" w:hAnsi="Times New Roman" w:cs="Times New Roman"/>
          <w:i/>
          <w:iCs/>
          <w:sz w:val="16"/>
          <w:szCs w:val="16"/>
        </w:rPr>
        <w:t xml:space="preserve">, B., Cummings, J., Helgeson, V., &amp; Crawford, A. (2002). Internet Paradox Revisited. Journal of Social Issues, 58(1), 49–74. </w:t>
      </w:r>
    </w:p>
    <w:p w14:paraId="765DA586" w14:textId="77777777" w:rsidR="005872AF" w:rsidRDefault="00C24D0E">
      <w:pPr>
        <w:autoSpaceDE w:val="0"/>
        <w:autoSpaceDN w:val="0"/>
        <w:adjustRightInd w:val="0"/>
        <w:rPr>
          <w:rFonts w:ascii="Times New Roman" w:eastAsia="DengXian" w:hAnsi="Times New Roman" w:cs="Times New Roman"/>
          <w:i/>
          <w:iCs/>
          <w:sz w:val="16"/>
          <w:szCs w:val="16"/>
          <w:lang w:eastAsia="zh-TW"/>
        </w:rPr>
      </w:pPr>
      <w:proofErr w:type="spellStart"/>
      <w:r>
        <w:rPr>
          <w:rFonts w:ascii="Times New Roman" w:hAnsi="Times New Roman" w:cs="Times New Roman"/>
          <w:i/>
          <w:iCs/>
          <w:color w:val="000000" w:themeColor="text1"/>
          <w:sz w:val="16"/>
          <w:szCs w:val="16"/>
        </w:rPr>
        <w:t>Niu</w:t>
      </w:r>
      <w:proofErr w:type="spellEnd"/>
      <w:r>
        <w:rPr>
          <w:rFonts w:ascii="Times New Roman" w:hAnsi="Times New Roman" w:cs="Times New Roman"/>
          <w:i/>
          <w:iCs/>
          <w:color w:val="000000" w:themeColor="text1"/>
          <w:sz w:val="16"/>
          <w:szCs w:val="16"/>
        </w:rPr>
        <w:t xml:space="preserve"> G., Sun X., Zhou Z., Kong F., &amp; Tian Y. (2016). The impact of social network site (</w:t>
      </w:r>
      <w:proofErr w:type="spellStart"/>
      <w:r>
        <w:rPr>
          <w:rFonts w:ascii="Times New Roman" w:hAnsi="Times New Roman" w:cs="Times New Roman"/>
          <w:i/>
          <w:iCs/>
          <w:color w:val="000000" w:themeColor="text1"/>
          <w:sz w:val="16"/>
          <w:szCs w:val="16"/>
        </w:rPr>
        <w:t>Qzone</w:t>
      </w:r>
      <w:proofErr w:type="spellEnd"/>
      <w:r>
        <w:rPr>
          <w:rFonts w:ascii="Times New Roman" w:hAnsi="Times New Roman" w:cs="Times New Roman"/>
          <w:i/>
          <w:iCs/>
          <w:color w:val="000000" w:themeColor="text1"/>
          <w:sz w:val="16"/>
          <w:szCs w:val="16"/>
        </w:rPr>
        <w:t xml:space="preserve">) on adolescents’ depression: The serial mediation of upward social comparison and self-esteem. Acta </w:t>
      </w:r>
      <w:proofErr w:type="spellStart"/>
      <w:r>
        <w:rPr>
          <w:rFonts w:ascii="Times New Roman" w:hAnsi="Times New Roman" w:cs="Times New Roman"/>
          <w:i/>
          <w:iCs/>
          <w:color w:val="000000" w:themeColor="text1"/>
          <w:sz w:val="16"/>
          <w:szCs w:val="16"/>
        </w:rPr>
        <w:t>Psychologica</w:t>
      </w:r>
      <w:proofErr w:type="spellEnd"/>
      <w:r>
        <w:rPr>
          <w:rFonts w:ascii="Times New Roman" w:hAnsi="Times New Roman" w:cs="Times New Roman"/>
          <w:i/>
          <w:iCs/>
          <w:color w:val="000000" w:themeColor="text1"/>
          <w:sz w:val="16"/>
          <w:szCs w:val="16"/>
        </w:rPr>
        <w:t xml:space="preserve"> </w:t>
      </w:r>
      <w:proofErr w:type="spellStart"/>
      <w:r>
        <w:rPr>
          <w:rFonts w:ascii="Times New Roman" w:hAnsi="Times New Roman" w:cs="Times New Roman"/>
          <w:i/>
          <w:iCs/>
          <w:color w:val="000000" w:themeColor="text1"/>
          <w:sz w:val="16"/>
          <w:szCs w:val="16"/>
        </w:rPr>
        <w:t>Sinica</w:t>
      </w:r>
      <w:proofErr w:type="spellEnd"/>
      <w:r>
        <w:rPr>
          <w:rFonts w:ascii="Times New Roman" w:hAnsi="Times New Roman" w:cs="Times New Roman"/>
          <w:i/>
          <w:iCs/>
          <w:color w:val="000000" w:themeColor="text1"/>
          <w:sz w:val="16"/>
          <w:szCs w:val="16"/>
        </w:rPr>
        <w:t xml:space="preserve">, 48(10), 1282. </w:t>
      </w:r>
    </w:p>
    <w:p w14:paraId="01A3FB19" w14:textId="77777777" w:rsidR="005872AF" w:rsidRDefault="00C24D0E">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Qiu</w:t>
      </w:r>
      <w:proofErr w:type="spellEnd"/>
      <w:r>
        <w:rPr>
          <w:rFonts w:ascii="Times New Roman" w:hAnsi="Times New Roman" w:cs="Times New Roman"/>
          <w:i/>
          <w:iCs/>
          <w:sz w:val="16"/>
          <w:szCs w:val="16"/>
        </w:rPr>
        <w:t xml:space="preserve">, L., Lin, H., Leung, A. K., &amp; Tov, W. (2012). Putting Their Best Foot Forward: Emotional Disclosure on Facebook. Cyberpsychology, Behavior, and Social Networking, 15(10), 569–572. </w:t>
      </w:r>
    </w:p>
    <w:p w14:paraId="0AE4937A"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Rasheed M. I., Malik M. J., </w:t>
      </w:r>
      <w:proofErr w:type="spellStart"/>
      <w:r>
        <w:rPr>
          <w:rFonts w:ascii="Times New Roman" w:hAnsi="Times New Roman" w:cs="Times New Roman"/>
          <w:i/>
          <w:iCs/>
          <w:sz w:val="16"/>
          <w:szCs w:val="16"/>
        </w:rPr>
        <w:t>Pitafi</w:t>
      </w:r>
      <w:proofErr w:type="spellEnd"/>
      <w:r>
        <w:rPr>
          <w:rFonts w:ascii="Times New Roman" w:hAnsi="Times New Roman" w:cs="Times New Roman"/>
          <w:i/>
          <w:iCs/>
          <w:sz w:val="16"/>
          <w:szCs w:val="16"/>
        </w:rPr>
        <w:t xml:space="preserve"> A. H., Iqbal J., </w:t>
      </w:r>
      <w:proofErr w:type="spellStart"/>
      <w:r>
        <w:rPr>
          <w:rFonts w:ascii="Times New Roman" w:hAnsi="Times New Roman" w:cs="Times New Roman"/>
          <w:i/>
          <w:iCs/>
          <w:sz w:val="16"/>
          <w:szCs w:val="16"/>
        </w:rPr>
        <w:t>Anser</w:t>
      </w:r>
      <w:proofErr w:type="spellEnd"/>
      <w:r>
        <w:rPr>
          <w:rFonts w:ascii="Times New Roman" w:hAnsi="Times New Roman" w:cs="Times New Roman"/>
          <w:i/>
          <w:iCs/>
          <w:sz w:val="16"/>
          <w:szCs w:val="16"/>
        </w:rPr>
        <w:t xml:space="preserve"> M. K., &amp; Abbas M. (2020). Usage of social media, student engagement, and creativity: The role of knowledge sharing behavior and cyberbullying. Computers &amp; Education, 159, 104002.</w:t>
      </w:r>
    </w:p>
    <w:p w14:paraId="7DFA54EF" w14:textId="77777777" w:rsidR="005872AF" w:rsidRDefault="00C24D0E">
      <w:pPr>
        <w:widowControl w:val="0"/>
        <w:ind w:left="320" w:hangingChars="200" w:hanging="320"/>
        <w:rPr>
          <w:rFonts w:ascii="Times New Roman" w:hAnsi="Times New Roman" w:cs="Times New Roman"/>
          <w:i/>
          <w:iCs/>
          <w:sz w:val="16"/>
          <w:szCs w:val="16"/>
        </w:rPr>
      </w:pPr>
      <w:proofErr w:type="spellStart"/>
      <w:r>
        <w:rPr>
          <w:rFonts w:ascii="Times New Roman" w:hAnsi="Times New Roman" w:cs="Times New Roman"/>
          <w:i/>
          <w:iCs/>
          <w:sz w:val="16"/>
          <w:szCs w:val="16"/>
        </w:rPr>
        <w:t>Rosseel</w:t>
      </w:r>
      <w:proofErr w:type="spellEnd"/>
      <w:r>
        <w:rPr>
          <w:rFonts w:ascii="Times New Roman" w:hAnsi="Times New Roman" w:cs="Times New Roman"/>
          <w:i/>
          <w:iCs/>
          <w:sz w:val="16"/>
          <w:szCs w:val="16"/>
        </w:rPr>
        <w:t xml:space="preserve">, Y. (2012). </w:t>
      </w:r>
      <w:proofErr w:type="spellStart"/>
      <w:r>
        <w:rPr>
          <w:rFonts w:ascii="Times New Roman" w:hAnsi="Times New Roman" w:cs="Times New Roman"/>
          <w:i/>
          <w:iCs/>
          <w:sz w:val="16"/>
          <w:szCs w:val="16"/>
        </w:rPr>
        <w:t>lavaan</w:t>
      </w:r>
      <w:proofErr w:type="spellEnd"/>
      <w:r>
        <w:rPr>
          <w:rFonts w:ascii="Times New Roman" w:hAnsi="Times New Roman" w:cs="Times New Roman"/>
          <w:i/>
          <w:iCs/>
          <w:sz w:val="16"/>
          <w:szCs w:val="16"/>
        </w:rPr>
        <w:t>: An R Package for Structural Equation Modeling. Journal of Statistical Software, 36.</w:t>
      </w:r>
    </w:p>
    <w:p w14:paraId="07994136"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Teng, C., Hu, C., &amp; Chang, J. (2020). Triggering Creative Self‐Efficacy to Increase Employee Innovation Behavior in the Hospitality Workplace. The Journal of Creative Behavior, 54(4), 912–925.</w:t>
      </w:r>
    </w:p>
    <w:p w14:paraId="1D677189" w14:textId="13F8FC34" w:rsidR="005872AF" w:rsidDel="00C24D0E" w:rsidRDefault="00C24D0E">
      <w:pPr>
        <w:widowControl w:val="0"/>
        <w:ind w:left="320" w:hangingChars="200" w:hanging="320"/>
        <w:rPr>
          <w:del w:id="55" w:author="moh" w:date="2022-02-02T11:50:00Z"/>
          <w:rFonts w:ascii="Times New Roman" w:hAnsi="Times New Roman" w:cs="Times New Roman"/>
          <w:i/>
          <w:iCs/>
          <w:sz w:val="16"/>
          <w:szCs w:val="16"/>
        </w:rPr>
      </w:pPr>
      <w:del w:id="56" w:author="moh" w:date="2022-02-02T11:50:00Z">
        <w:r w:rsidDel="00C24D0E">
          <w:rPr>
            <w:rFonts w:ascii="Times New Roman" w:hAnsi="Times New Roman" w:cs="Times New Roman"/>
            <w:i/>
            <w:iCs/>
            <w:sz w:val="16"/>
            <w:szCs w:val="16"/>
          </w:rPr>
          <w:delText xml:space="preserve">Tierney, P., &amp; Farmer, S. M. (2002). CREATIVE SELF-EFFICACY: ITS POTENTIAL ANTECEDENTS AND RELATIONSHIP TO CREATIVE PERFORMANCE. Academy of Management Journal, 45(6), 1137–1148. </w:delText>
        </w:r>
      </w:del>
    </w:p>
    <w:p w14:paraId="247B6219"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Veldhuis, J., </w:t>
      </w:r>
      <w:proofErr w:type="spellStart"/>
      <w:r>
        <w:rPr>
          <w:rFonts w:ascii="Times New Roman" w:hAnsi="Times New Roman" w:cs="Times New Roman"/>
          <w:i/>
          <w:iCs/>
          <w:sz w:val="16"/>
          <w:szCs w:val="16"/>
        </w:rPr>
        <w:t>Alleva</w:t>
      </w:r>
      <w:proofErr w:type="spellEnd"/>
      <w:r>
        <w:rPr>
          <w:rFonts w:ascii="Times New Roman" w:hAnsi="Times New Roman" w:cs="Times New Roman"/>
          <w:i/>
          <w:iCs/>
          <w:sz w:val="16"/>
          <w:szCs w:val="16"/>
        </w:rPr>
        <w:t xml:space="preserve">, J. M., </w:t>
      </w:r>
      <w:proofErr w:type="spellStart"/>
      <w:r>
        <w:rPr>
          <w:rFonts w:ascii="Times New Roman" w:hAnsi="Times New Roman" w:cs="Times New Roman"/>
          <w:i/>
          <w:iCs/>
          <w:sz w:val="16"/>
          <w:szCs w:val="16"/>
        </w:rPr>
        <w:t>Bij</w:t>
      </w:r>
      <w:proofErr w:type="spellEnd"/>
      <w:r>
        <w:rPr>
          <w:rFonts w:ascii="Times New Roman" w:hAnsi="Times New Roman" w:cs="Times New Roman"/>
          <w:i/>
          <w:iCs/>
          <w:sz w:val="16"/>
          <w:szCs w:val="16"/>
        </w:rPr>
        <w:t xml:space="preserve"> de </w:t>
      </w:r>
      <w:proofErr w:type="spellStart"/>
      <w:r>
        <w:rPr>
          <w:rFonts w:ascii="Times New Roman" w:hAnsi="Times New Roman" w:cs="Times New Roman"/>
          <w:i/>
          <w:iCs/>
          <w:sz w:val="16"/>
          <w:szCs w:val="16"/>
        </w:rPr>
        <w:t>Vaate</w:t>
      </w:r>
      <w:proofErr w:type="spellEnd"/>
      <w:r>
        <w:rPr>
          <w:rFonts w:ascii="Times New Roman" w:hAnsi="Times New Roman" w:cs="Times New Roman"/>
          <w:i/>
          <w:iCs/>
          <w:sz w:val="16"/>
          <w:szCs w:val="16"/>
        </w:rPr>
        <w:t xml:space="preserve">, A. J. D. (Nadia), </w:t>
      </w:r>
      <w:proofErr w:type="spellStart"/>
      <w:r>
        <w:rPr>
          <w:rFonts w:ascii="Times New Roman" w:hAnsi="Times New Roman" w:cs="Times New Roman"/>
          <w:i/>
          <w:iCs/>
          <w:sz w:val="16"/>
          <w:szCs w:val="16"/>
        </w:rPr>
        <w:t>Keijer</w:t>
      </w:r>
      <w:proofErr w:type="spellEnd"/>
      <w:r>
        <w:rPr>
          <w:rFonts w:ascii="Times New Roman" w:hAnsi="Times New Roman" w:cs="Times New Roman"/>
          <w:i/>
          <w:iCs/>
          <w:sz w:val="16"/>
          <w:szCs w:val="16"/>
        </w:rPr>
        <w:t xml:space="preserve">, M., &amp; </w:t>
      </w:r>
      <w:proofErr w:type="spellStart"/>
      <w:r>
        <w:rPr>
          <w:rFonts w:ascii="Times New Roman" w:hAnsi="Times New Roman" w:cs="Times New Roman"/>
          <w:i/>
          <w:iCs/>
          <w:sz w:val="16"/>
          <w:szCs w:val="16"/>
        </w:rPr>
        <w:t>Konijn</w:t>
      </w:r>
      <w:proofErr w:type="spellEnd"/>
      <w:r>
        <w:rPr>
          <w:rFonts w:ascii="Times New Roman" w:hAnsi="Times New Roman" w:cs="Times New Roman"/>
          <w:i/>
          <w:iCs/>
          <w:sz w:val="16"/>
          <w:szCs w:val="16"/>
        </w:rPr>
        <w:t xml:space="preserve">, E. A. (2020). Me, my selfie, and I: The relations between selfie behaviors, body image, self-objectification, and self-esteem in young women. Psychology of Popular Media, 9(1), 3–13. </w:t>
      </w:r>
    </w:p>
    <w:p w14:paraId="2C6F1DF1"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Vogel, E. A., Rose, J. P., Roberts, L. R., &amp; Eckles, K. (2014). Social comparison, social media, and self-esteem. Psychology of Popular Media Culture, 3(4), 206–222. </w:t>
      </w:r>
    </w:p>
    <w:p w14:paraId="3DDC7D9E"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Wang, X.-H. F., Fang, Y., Qureshi, I., &amp; Janssen, O. (2015). Understanding employee innovative behavior: Integrating the social network and leader-member exchange perspectives: SOCIAL TIES, LMX, AND INNOVATIVE BEHAVIOR. Journal of Organizational Behavior, 36(3), 403–420.</w:t>
      </w:r>
    </w:p>
    <w:p w14:paraId="4ECBF2C9"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Wen Z., &amp; Ye B. (2014). Analyses of Mediating Effects: The Development of Methods and Models. Advances in Psychological Science, 22(5), 731. </w:t>
      </w:r>
    </w:p>
    <w:p w14:paraId="012DE170"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Wickham, H., </w:t>
      </w:r>
      <w:proofErr w:type="spellStart"/>
      <w:r>
        <w:rPr>
          <w:rFonts w:ascii="Times New Roman" w:hAnsi="Times New Roman" w:cs="Times New Roman"/>
          <w:i/>
          <w:iCs/>
          <w:sz w:val="16"/>
          <w:szCs w:val="16"/>
        </w:rPr>
        <w:t>Averick</w:t>
      </w:r>
      <w:proofErr w:type="spellEnd"/>
      <w:r>
        <w:rPr>
          <w:rFonts w:ascii="Times New Roman" w:hAnsi="Times New Roman" w:cs="Times New Roman"/>
          <w:i/>
          <w:iCs/>
          <w:sz w:val="16"/>
          <w:szCs w:val="16"/>
        </w:rPr>
        <w:t xml:space="preserve">, M., Bryan, J., Chang, W., McGowan, L., François, R., </w:t>
      </w:r>
      <w:proofErr w:type="spellStart"/>
      <w:r>
        <w:rPr>
          <w:rFonts w:ascii="Times New Roman" w:hAnsi="Times New Roman" w:cs="Times New Roman"/>
          <w:i/>
          <w:iCs/>
          <w:sz w:val="16"/>
          <w:szCs w:val="16"/>
        </w:rPr>
        <w:t>Grolemund</w:t>
      </w:r>
      <w:proofErr w:type="spellEnd"/>
      <w:r>
        <w:rPr>
          <w:rFonts w:ascii="Times New Roman" w:hAnsi="Times New Roman" w:cs="Times New Roman"/>
          <w:i/>
          <w:iCs/>
          <w:sz w:val="16"/>
          <w:szCs w:val="16"/>
        </w:rPr>
        <w:t xml:space="preserve">, G., Hayes, A., Henry, L., Hester, J., Kuhn, M., Pedersen, T., Miller, E., Bache, S., Müller, K., </w:t>
      </w:r>
      <w:proofErr w:type="spellStart"/>
      <w:r>
        <w:rPr>
          <w:rFonts w:ascii="Times New Roman" w:hAnsi="Times New Roman" w:cs="Times New Roman"/>
          <w:i/>
          <w:iCs/>
          <w:sz w:val="16"/>
          <w:szCs w:val="16"/>
        </w:rPr>
        <w:t>Ooms</w:t>
      </w:r>
      <w:proofErr w:type="spellEnd"/>
      <w:r>
        <w:rPr>
          <w:rFonts w:ascii="Times New Roman" w:hAnsi="Times New Roman" w:cs="Times New Roman"/>
          <w:i/>
          <w:iCs/>
          <w:sz w:val="16"/>
          <w:szCs w:val="16"/>
        </w:rPr>
        <w:t xml:space="preserve">, J., Robinson, D., Seidel, D., </w:t>
      </w:r>
      <w:proofErr w:type="spellStart"/>
      <w:r>
        <w:rPr>
          <w:rFonts w:ascii="Times New Roman" w:hAnsi="Times New Roman" w:cs="Times New Roman"/>
          <w:i/>
          <w:iCs/>
          <w:sz w:val="16"/>
          <w:szCs w:val="16"/>
        </w:rPr>
        <w:t>Spinu</w:t>
      </w:r>
      <w:proofErr w:type="spellEnd"/>
      <w:r>
        <w:rPr>
          <w:rFonts w:ascii="Times New Roman" w:hAnsi="Times New Roman" w:cs="Times New Roman"/>
          <w:i/>
          <w:iCs/>
          <w:sz w:val="16"/>
          <w:szCs w:val="16"/>
        </w:rPr>
        <w:t xml:space="preserve">, V., … </w:t>
      </w:r>
      <w:proofErr w:type="spellStart"/>
      <w:r>
        <w:rPr>
          <w:rFonts w:ascii="Times New Roman" w:hAnsi="Times New Roman" w:cs="Times New Roman"/>
          <w:i/>
          <w:iCs/>
          <w:sz w:val="16"/>
          <w:szCs w:val="16"/>
        </w:rPr>
        <w:t>Yutani</w:t>
      </w:r>
      <w:proofErr w:type="spellEnd"/>
      <w:r>
        <w:rPr>
          <w:rFonts w:ascii="Times New Roman" w:hAnsi="Times New Roman" w:cs="Times New Roman"/>
          <w:i/>
          <w:iCs/>
          <w:sz w:val="16"/>
          <w:szCs w:val="16"/>
        </w:rPr>
        <w:t xml:space="preserve">, H. (2019). Welcome to the </w:t>
      </w:r>
      <w:proofErr w:type="spellStart"/>
      <w:r>
        <w:rPr>
          <w:rFonts w:ascii="Times New Roman" w:hAnsi="Times New Roman" w:cs="Times New Roman"/>
          <w:i/>
          <w:iCs/>
          <w:sz w:val="16"/>
          <w:szCs w:val="16"/>
        </w:rPr>
        <w:t>Tidyverse</w:t>
      </w:r>
      <w:proofErr w:type="spellEnd"/>
      <w:r>
        <w:rPr>
          <w:rFonts w:ascii="Times New Roman" w:hAnsi="Times New Roman" w:cs="Times New Roman"/>
          <w:i/>
          <w:iCs/>
          <w:sz w:val="16"/>
          <w:szCs w:val="16"/>
        </w:rPr>
        <w:t xml:space="preserve">. Journal of </w:t>
      </w:r>
      <w:proofErr w:type="gramStart"/>
      <w:r>
        <w:rPr>
          <w:rFonts w:ascii="Times New Roman" w:hAnsi="Times New Roman" w:cs="Times New Roman"/>
          <w:i/>
          <w:iCs/>
          <w:sz w:val="16"/>
          <w:szCs w:val="16"/>
        </w:rPr>
        <w:t>Open Source</w:t>
      </w:r>
      <w:proofErr w:type="gramEnd"/>
      <w:r>
        <w:rPr>
          <w:rFonts w:ascii="Times New Roman" w:hAnsi="Times New Roman" w:cs="Times New Roman"/>
          <w:i/>
          <w:iCs/>
          <w:sz w:val="16"/>
          <w:szCs w:val="16"/>
        </w:rPr>
        <w:t xml:space="preserve"> Software, 4(43), 1686.</w:t>
      </w:r>
    </w:p>
    <w:p w14:paraId="582E460D"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t xml:space="preserve">Woods, H. C., &amp; Scott, H. (2016). #Sleepyteens: Social media use in adolescence is associated with poor sleep quality, anxiety, </w:t>
      </w:r>
      <w:proofErr w:type="gramStart"/>
      <w:r>
        <w:rPr>
          <w:rFonts w:ascii="Times New Roman" w:hAnsi="Times New Roman" w:cs="Times New Roman"/>
          <w:i/>
          <w:iCs/>
          <w:sz w:val="16"/>
          <w:szCs w:val="16"/>
        </w:rPr>
        <w:t>depression</w:t>
      </w:r>
      <w:proofErr w:type="gramEnd"/>
      <w:r>
        <w:rPr>
          <w:rFonts w:ascii="Times New Roman" w:hAnsi="Times New Roman" w:cs="Times New Roman"/>
          <w:i/>
          <w:iCs/>
          <w:sz w:val="16"/>
          <w:szCs w:val="16"/>
        </w:rPr>
        <w:t xml:space="preserve"> and low self-esteem. Journal of Adolescence, 51, 41–49.</w:t>
      </w:r>
    </w:p>
    <w:p w14:paraId="02423BB1" w14:textId="77777777" w:rsidR="005872AF" w:rsidRDefault="00C24D0E">
      <w:pPr>
        <w:widowControl w:val="0"/>
        <w:ind w:left="320" w:hangingChars="200" w:hanging="320"/>
        <w:rPr>
          <w:rFonts w:ascii="Times New Roman" w:hAnsi="Times New Roman" w:cs="Times New Roman"/>
          <w:i/>
          <w:iCs/>
          <w:sz w:val="16"/>
          <w:szCs w:val="16"/>
        </w:rPr>
      </w:pPr>
      <w:r>
        <w:rPr>
          <w:rFonts w:ascii="Times New Roman" w:hAnsi="Times New Roman" w:cs="Times New Roman"/>
          <w:i/>
          <w:iCs/>
          <w:sz w:val="16"/>
          <w:szCs w:val="16"/>
        </w:rPr>
        <w:lastRenderedPageBreak/>
        <w:t xml:space="preserve">Ye B., &amp; Wen Z. (2013). A Discussion on Testing Methods for Mediated Moderation </w:t>
      </w:r>
      <w:proofErr w:type="spellStart"/>
      <w:proofErr w:type="gramStart"/>
      <w:r>
        <w:rPr>
          <w:rFonts w:ascii="Times New Roman" w:hAnsi="Times New Roman" w:cs="Times New Roman"/>
          <w:i/>
          <w:iCs/>
          <w:sz w:val="16"/>
          <w:szCs w:val="16"/>
        </w:rPr>
        <w:t>Models:Discrimination</w:t>
      </w:r>
      <w:proofErr w:type="spellEnd"/>
      <w:proofErr w:type="gramEnd"/>
      <w:r>
        <w:rPr>
          <w:rFonts w:ascii="Times New Roman" w:hAnsi="Times New Roman" w:cs="Times New Roman"/>
          <w:i/>
          <w:iCs/>
          <w:sz w:val="16"/>
          <w:szCs w:val="16"/>
        </w:rPr>
        <w:t xml:space="preserve"> and Integration: A Discussion on Testing Methods for Mediated Moderation </w:t>
      </w:r>
      <w:proofErr w:type="spellStart"/>
      <w:r>
        <w:rPr>
          <w:rFonts w:ascii="Times New Roman" w:hAnsi="Times New Roman" w:cs="Times New Roman"/>
          <w:i/>
          <w:iCs/>
          <w:sz w:val="16"/>
          <w:szCs w:val="16"/>
        </w:rPr>
        <w:t>Models:Discrimination</w:t>
      </w:r>
      <w:proofErr w:type="spellEnd"/>
      <w:r>
        <w:rPr>
          <w:rFonts w:ascii="Times New Roman" w:hAnsi="Times New Roman" w:cs="Times New Roman"/>
          <w:i/>
          <w:iCs/>
          <w:sz w:val="16"/>
          <w:szCs w:val="16"/>
        </w:rPr>
        <w:t xml:space="preserve"> and Integration. Acta </w:t>
      </w:r>
      <w:proofErr w:type="spellStart"/>
      <w:r>
        <w:rPr>
          <w:rFonts w:ascii="Times New Roman" w:hAnsi="Times New Roman" w:cs="Times New Roman"/>
          <w:i/>
          <w:iCs/>
          <w:sz w:val="16"/>
          <w:szCs w:val="16"/>
        </w:rPr>
        <w:t>Psychologica</w:t>
      </w:r>
      <w:proofErr w:type="spellEnd"/>
      <w:r>
        <w:rPr>
          <w:rFonts w:ascii="Times New Roman" w:hAnsi="Times New Roman" w:cs="Times New Roman"/>
          <w:i/>
          <w:iCs/>
          <w:sz w:val="16"/>
          <w:szCs w:val="16"/>
        </w:rPr>
        <w:t xml:space="preserve"> </w:t>
      </w:r>
      <w:proofErr w:type="spellStart"/>
      <w:r>
        <w:rPr>
          <w:rFonts w:ascii="Times New Roman" w:hAnsi="Times New Roman" w:cs="Times New Roman"/>
          <w:i/>
          <w:iCs/>
          <w:sz w:val="16"/>
          <w:szCs w:val="16"/>
        </w:rPr>
        <w:t>Sinica</w:t>
      </w:r>
      <w:proofErr w:type="spellEnd"/>
      <w:r>
        <w:rPr>
          <w:rFonts w:ascii="Times New Roman" w:hAnsi="Times New Roman" w:cs="Times New Roman"/>
          <w:i/>
          <w:iCs/>
          <w:sz w:val="16"/>
          <w:szCs w:val="16"/>
        </w:rPr>
        <w:t>, 45(9), 1050–1060.</w:t>
      </w:r>
    </w:p>
    <w:p w14:paraId="41F8A182" w14:textId="77777777" w:rsidR="005872AF" w:rsidRDefault="005872AF">
      <w:pPr>
        <w:pStyle w:val="12"/>
        <w:ind w:firstLine="320"/>
        <w:rPr>
          <w:rFonts w:cs="Times New Roman"/>
          <w:i/>
          <w:iCs/>
          <w:color w:val="000000" w:themeColor="text1"/>
          <w:sz w:val="16"/>
          <w:szCs w:val="16"/>
        </w:rPr>
      </w:pPr>
    </w:p>
    <w:p w14:paraId="4F3A3CAF" w14:textId="77777777" w:rsidR="006F442F" w:rsidRPr="006F442F" w:rsidRDefault="006F442F" w:rsidP="006F442F">
      <w:pPr>
        <w:autoSpaceDE w:val="0"/>
        <w:autoSpaceDN w:val="0"/>
        <w:adjustRightInd w:val="0"/>
        <w:rPr>
          <w:rFonts w:ascii="Times New Roman" w:hAnsi="Times New Roman" w:cs="Times New Roman"/>
          <w:color w:val="000000"/>
          <w:sz w:val="16"/>
          <w:highlight w:val="yellow"/>
          <w:rPrChange w:id="57" w:author="moh" w:date="2022-02-03T15:30:00Z">
            <w:rPr>
              <w:rFonts w:ascii="Times New Roman" w:hAnsi="Times New Roman" w:cs="Times New Roman"/>
              <w:color w:val="000000"/>
              <w:sz w:val="16"/>
            </w:rPr>
          </w:rPrChange>
        </w:rPr>
      </w:pPr>
      <w:r w:rsidRPr="006F442F">
        <w:rPr>
          <w:rFonts w:cs="Times New Roman"/>
          <w:i/>
          <w:iCs/>
          <w:color w:val="000000" w:themeColor="text1"/>
          <w:sz w:val="16"/>
          <w:szCs w:val="16"/>
          <w:highlight w:val="yellow"/>
          <w:rPrChange w:id="58" w:author="moh" w:date="2022-02-03T15:30:00Z">
            <w:rPr>
              <w:rFonts w:cs="Times New Roman"/>
              <w:i/>
              <w:iCs/>
              <w:color w:val="000000" w:themeColor="text1"/>
              <w:sz w:val="16"/>
              <w:szCs w:val="16"/>
            </w:rPr>
          </w:rPrChange>
        </w:rPr>
        <w:fldChar w:fldCharType="begin"/>
      </w:r>
      <w:r w:rsidRPr="006F442F">
        <w:rPr>
          <w:rFonts w:cs="Times New Roman"/>
          <w:i/>
          <w:iCs/>
          <w:color w:val="000000" w:themeColor="text1"/>
          <w:sz w:val="16"/>
          <w:szCs w:val="16"/>
          <w:highlight w:val="yellow"/>
          <w:rPrChange w:id="59" w:author="moh" w:date="2022-02-03T15:30:00Z">
            <w:rPr>
              <w:rFonts w:cs="Times New Roman"/>
              <w:i/>
              <w:iCs/>
              <w:color w:val="000000" w:themeColor="text1"/>
              <w:sz w:val="16"/>
              <w:szCs w:val="16"/>
            </w:rPr>
          </w:rPrChange>
        </w:rPr>
        <w:instrText xml:space="preserve"> ADDIN ZOTERO_BIBL {"uncited":[],"omitted":[],"custom":[]} CSL_BIBLIOGRAPHY </w:instrText>
      </w:r>
      <w:r w:rsidRPr="006F442F">
        <w:rPr>
          <w:rFonts w:cs="Times New Roman"/>
          <w:i/>
          <w:iCs/>
          <w:color w:val="000000" w:themeColor="text1"/>
          <w:sz w:val="16"/>
          <w:szCs w:val="16"/>
          <w:highlight w:val="yellow"/>
          <w:rPrChange w:id="60" w:author="moh" w:date="2022-02-03T15:30:00Z">
            <w:rPr>
              <w:rFonts w:ascii="Times New Roman" w:hAnsi="Times New Roman" w:cs="Times New Roman"/>
              <w:i/>
              <w:iCs/>
              <w:color w:val="000000" w:themeColor="text1"/>
              <w:kern w:val="2"/>
              <w:sz w:val="16"/>
              <w:szCs w:val="16"/>
            </w:rPr>
          </w:rPrChange>
        </w:rPr>
        <w:fldChar w:fldCharType="separate"/>
      </w:r>
      <w:r w:rsidRPr="006F442F">
        <w:rPr>
          <w:rFonts w:ascii="Times New Roman" w:hAnsi="Times New Roman" w:cs="Times New Roman" w:hint="eastAsia"/>
          <w:color w:val="000000"/>
          <w:sz w:val="16"/>
          <w:highlight w:val="yellow"/>
          <w:rPrChange w:id="61" w:author="moh" w:date="2022-02-03T15:30:00Z">
            <w:rPr>
              <w:rFonts w:ascii="Times New Roman" w:hAnsi="Times New Roman" w:cs="Times New Roman" w:hint="eastAsia"/>
              <w:color w:val="000000"/>
              <w:sz w:val="16"/>
            </w:rPr>
          </w:rPrChange>
        </w:rPr>
        <w:t>刘智强</w:t>
      </w:r>
      <w:r w:rsidRPr="006F442F">
        <w:rPr>
          <w:rFonts w:ascii="Times New Roman" w:hAnsi="Times New Roman" w:cs="Times New Roman"/>
          <w:color w:val="000000"/>
          <w:sz w:val="16"/>
          <w:highlight w:val="yellow"/>
          <w:rPrChange w:id="62" w:author="moh" w:date="2022-02-03T15:30:00Z">
            <w:rPr>
              <w:rFonts w:ascii="Times New Roman" w:hAnsi="Times New Roman" w:cs="Times New Roman"/>
              <w:color w:val="000000"/>
              <w:sz w:val="16"/>
            </w:rPr>
          </w:rPrChange>
        </w:rPr>
        <w:t xml:space="preserve">, </w:t>
      </w:r>
      <w:r w:rsidRPr="006F442F">
        <w:rPr>
          <w:rFonts w:ascii="Times New Roman" w:hAnsi="Times New Roman" w:cs="Times New Roman" w:hint="eastAsia"/>
          <w:color w:val="000000"/>
          <w:sz w:val="16"/>
          <w:highlight w:val="yellow"/>
          <w:rPrChange w:id="63" w:author="moh" w:date="2022-02-03T15:30:00Z">
            <w:rPr>
              <w:rFonts w:ascii="Times New Roman" w:hAnsi="Times New Roman" w:cs="Times New Roman" w:hint="eastAsia"/>
              <w:color w:val="000000"/>
              <w:sz w:val="16"/>
            </w:rPr>
          </w:rPrChange>
        </w:rPr>
        <w:t>葛靓</w:t>
      </w:r>
      <w:r w:rsidRPr="006F442F">
        <w:rPr>
          <w:rFonts w:ascii="Times New Roman" w:hAnsi="Times New Roman" w:cs="Times New Roman"/>
          <w:color w:val="000000"/>
          <w:sz w:val="16"/>
          <w:highlight w:val="yellow"/>
          <w:rPrChange w:id="64" w:author="moh" w:date="2022-02-03T15:30:00Z">
            <w:rPr>
              <w:rFonts w:ascii="Times New Roman" w:hAnsi="Times New Roman" w:cs="Times New Roman"/>
              <w:color w:val="000000"/>
              <w:sz w:val="16"/>
            </w:rPr>
          </w:rPrChange>
        </w:rPr>
        <w:t xml:space="preserve">, </w:t>
      </w:r>
      <w:r w:rsidRPr="006F442F">
        <w:rPr>
          <w:rFonts w:ascii="Times New Roman" w:hAnsi="Times New Roman" w:cs="Times New Roman" w:hint="eastAsia"/>
          <w:color w:val="000000"/>
          <w:sz w:val="16"/>
          <w:highlight w:val="yellow"/>
          <w:rPrChange w:id="65" w:author="moh" w:date="2022-02-03T15:30:00Z">
            <w:rPr>
              <w:rFonts w:ascii="Times New Roman" w:hAnsi="Times New Roman" w:cs="Times New Roman" w:hint="eastAsia"/>
              <w:color w:val="000000"/>
              <w:sz w:val="16"/>
            </w:rPr>
          </w:rPrChange>
        </w:rPr>
        <w:t>潘欣</w:t>
      </w:r>
      <w:r w:rsidRPr="006F442F">
        <w:rPr>
          <w:rFonts w:ascii="Times New Roman" w:hAnsi="Times New Roman" w:cs="Times New Roman"/>
          <w:color w:val="000000"/>
          <w:sz w:val="16"/>
          <w:highlight w:val="yellow"/>
          <w:rPrChange w:id="66" w:author="moh" w:date="2022-02-03T15:30:00Z">
            <w:rPr>
              <w:rFonts w:ascii="Times New Roman" w:hAnsi="Times New Roman" w:cs="Times New Roman"/>
              <w:color w:val="000000"/>
              <w:sz w:val="16"/>
            </w:rPr>
          </w:rPrChange>
        </w:rPr>
        <w:t xml:space="preserve">, &amp; </w:t>
      </w:r>
      <w:r w:rsidRPr="006F442F">
        <w:rPr>
          <w:rFonts w:ascii="Times New Roman" w:hAnsi="Times New Roman" w:cs="Times New Roman" w:hint="eastAsia"/>
          <w:color w:val="000000"/>
          <w:sz w:val="16"/>
          <w:highlight w:val="yellow"/>
          <w:rPrChange w:id="67" w:author="moh" w:date="2022-02-03T15:30:00Z">
            <w:rPr>
              <w:rFonts w:ascii="Times New Roman" w:hAnsi="Times New Roman" w:cs="Times New Roman" w:hint="eastAsia"/>
              <w:color w:val="000000"/>
              <w:sz w:val="16"/>
            </w:rPr>
          </w:rPrChange>
        </w:rPr>
        <w:t>刘芬</w:t>
      </w:r>
      <w:r w:rsidRPr="006F442F">
        <w:rPr>
          <w:rFonts w:ascii="Times New Roman" w:hAnsi="Times New Roman" w:cs="Times New Roman"/>
          <w:color w:val="000000"/>
          <w:sz w:val="16"/>
          <w:highlight w:val="yellow"/>
          <w:rPrChange w:id="68" w:author="moh" w:date="2022-02-03T15:30:00Z">
            <w:rPr>
              <w:rFonts w:ascii="Times New Roman" w:hAnsi="Times New Roman" w:cs="Times New Roman"/>
              <w:color w:val="000000"/>
              <w:sz w:val="16"/>
            </w:rPr>
          </w:rPrChange>
        </w:rPr>
        <w:t xml:space="preserve">. (2014). </w:t>
      </w:r>
      <w:r w:rsidRPr="006F442F">
        <w:rPr>
          <w:rFonts w:ascii="Times New Roman" w:hAnsi="Times New Roman" w:cs="Times New Roman" w:hint="eastAsia"/>
          <w:color w:val="000000"/>
          <w:sz w:val="16"/>
          <w:highlight w:val="yellow"/>
          <w:rPrChange w:id="69" w:author="moh" w:date="2022-02-03T15:30:00Z">
            <w:rPr>
              <w:rFonts w:ascii="Times New Roman" w:hAnsi="Times New Roman" w:cs="Times New Roman" w:hint="eastAsia"/>
              <w:color w:val="000000"/>
              <w:sz w:val="16"/>
            </w:rPr>
          </w:rPrChange>
        </w:rPr>
        <w:t>可变薪酬支付力度、地位竞争动机与员工创新行为研究</w:t>
      </w:r>
      <w:r w:rsidRPr="006F442F">
        <w:rPr>
          <w:rFonts w:ascii="Times New Roman" w:hAnsi="Times New Roman" w:cs="Times New Roman"/>
          <w:color w:val="000000"/>
          <w:sz w:val="16"/>
          <w:highlight w:val="yellow"/>
          <w:rPrChange w:id="70" w:author="moh" w:date="2022-02-03T15:30:00Z">
            <w:rPr>
              <w:rFonts w:ascii="Times New Roman" w:hAnsi="Times New Roman" w:cs="Times New Roman"/>
              <w:color w:val="000000"/>
              <w:sz w:val="16"/>
            </w:rPr>
          </w:rPrChange>
        </w:rPr>
        <w:t xml:space="preserve">. </w:t>
      </w:r>
      <w:r w:rsidRPr="006F442F">
        <w:rPr>
          <w:rFonts w:ascii="Times New Roman" w:hAnsi="Times New Roman" w:cs="Times New Roman" w:hint="eastAsia"/>
          <w:color w:val="000000"/>
          <w:sz w:val="16"/>
          <w:highlight w:val="yellow"/>
          <w:rPrChange w:id="71" w:author="moh" w:date="2022-02-03T15:30:00Z">
            <w:rPr>
              <w:rFonts w:ascii="Times New Roman" w:hAnsi="Times New Roman" w:cs="Times New Roman" w:hint="eastAsia"/>
              <w:color w:val="000000"/>
              <w:sz w:val="16"/>
            </w:rPr>
          </w:rPrChange>
        </w:rPr>
        <w:t>管理学报</w:t>
      </w:r>
      <w:r w:rsidRPr="006F442F">
        <w:rPr>
          <w:rFonts w:ascii="Times New Roman" w:hAnsi="Times New Roman" w:cs="Times New Roman"/>
          <w:color w:val="000000"/>
          <w:sz w:val="16"/>
          <w:highlight w:val="yellow"/>
          <w:rPrChange w:id="72" w:author="moh" w:date="2022-02-03T15:30:00Z">
            <w:rPr>
              <w:rFonts w:ascii="Times New Roman" w:hAnsi="Times New Roman" w:cs="Times New Roman"/>
              <w:color w:val="000000"/>
              <w:sz w:val="16"/>
            </w:rPr>
          </w:rPrChange>
        </w:rPr>
        <w:t xml:space="preserve">, </w:t>
      </w:r>
      <w:r w:rsidRPr="006F442F">
        <w:rPr>
          <w:rFonts w:ascii="Times New Roman" w:hAnsi="Times New Roman" w:cs="Times New Roman"/>
          <w:i/>
          <w:iCs/>
          <w:color w:val="000000"/>
          <w:sz w:val="16"/>
          <w:highlight w:val="yellow"/>
          <w:rPrChange w:id="73" w:author="moh" w:date="2022-02-03T15:30:00Z">
            <w:rPr>
              <w:rFonts w:ascii="Times New Roman" w:hAnsi="Times New Roman" w:cs="Times New Roman"/>
              <w:i/>
              <w:iCs/>
              <w:color w:val="000000"/>
              <w:sz w:val="16"/>
            </w:rPr>
          </w:rPrChange>
        </w:rPr>
        <w:t>11</w:t>
      </w:r>
      <w:r w:rsidRPr="006F442F">
        <w:rPr>
          <w:rFonts w:ascii="Times New Roman" w:hAnsi="Times New Roman" w:cs="Times New Roman"/>
          <w:color w:val="000000"/>
          <w:sz w:val="16"/>
          <w:highlight w:val="yellow"/>
          <w:rPrChange w:id="74" w:author="moh" w:date="2022-02-03T15:30:00Z">
            <w:rPr>
              <w:rFonts w:ascii="Times New Roman" w:hAnsi="Times New Roman" w:cs="Times New Roman"/>
              <w:color w:val="000000"/>
              <w:sz w:val="16"/>
            </w:rPr>
          </w:rPrChange>
        </w:rPr>
        <w:t>(10), 1460–1468.</w:t>
      </w:r>
    </w:p>
    <w:p w14:paraId="7A58D882" w14:textId="4EC0FF9C" w:rsidR="005872AF" w:rsidRDefault="006F442F">
      <w:pPr>
        <w:pStyle w:val="12"/>
        <w:ind w:firstLine="320"/>
        <w:rPr>
          <w:rFonts w:cs="Times New Roman"/>
          <w:i/>
          <w:iCs/>
          <w:color w:val="000000" w:themeColor="text1"/>
          <w:sz w:val="16"/>
          <w:szCs w:val="16"/>
        </w:rPr>
      </w:pPr>
      <w:r w:rsidRPr="006F442F">
        <w:rPr>
          <w:rFonts w:cs="Times New Roman"/>
          <w:i/>
          <w:iCs/>
          <w:color w:val="000000" w:themeColor="text1"/>
          <w:sz w:val="16"/>
          <w:szCs w:val="16"/>
          <w:highlight w:val="yellow"/>
          <w:rPrChange w:id="75" w:author="moh" w:date="2022-02-03T15:30:00Z">
            <w:rPr>
              <w:rFonts w:cs="Times New Roman"/>
              <w:i/>
              <w:iCs/>
              <w:color w:val="000000" w:themeColor="text1"/>
              <w:sz w:val="16"/>
              <w:szCs w:val="16"/>
            </w:rPr>
          </w:rPrChange>
        </w:rPr>
        <w:fldChar w:fldCharType="end"/>
      </w:r>
    </w:p>
    <w:sectPr w:rsidR="005872AF">
      <w:pgSz w:w="11900" w:h="16840"/>
      <w:pgMar w:top="1134" w:right="1418" w:bottom="1134" w:left="1418"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1-20T11:25:00Z" w:initials="">
    <w:p w14:paraId="325D36C9" w14:textId="77777777" w:rsidR="005872AF" w:rsidRDefault="00C24D0E">
      <w:pPr>
        <w:pStyle w:val="a4"/>
      </w:pPr>
      <w:r>
        <w:rPr>
          <w:rFonts w:hint="eastAsia"/>
        </w:rPr>
        <w:t>仅首字母大写</w:t>
      </w:r>
    </w:p>
  </w:comment>
  <w:comment w:id="2" w:author="李鹏" w:date="2022-01-20T16:24:00Z" w:initials="">
    <w:p w14:paraId="39E117B5" w14:textId="77777777" w:rsidR="005872AF" w:rsidRDefault="00C24D0E">
      <w:pPr>
        <w:pStyle w:val="a4"/>
      </w:pPr>
      <w:r>
        <w:rPr>
          <w:rFonts w:hint="eastAsia"/>
        </w:rPr>
        <w:t>路径图更适合作为结果呈现，其中变量采用中文，同时在每条路径旁边标注</w:t>
      </w:r>
      <w:r>
        <w:rPr>
          <w:rFonts w:hint="eastAsia"/>
        </w:rPr>
        <w:t>beta</w:t>
      </w:r>
      <w:r>
        <w:rPr>
          <w:rFonts w:hint="eastAsia"/>
        </w:rPr>
        <w:t>系数及显著性的标记</w:t>
      </w:r>
      <w:r>
        <w:rPr>
          <w:rFonts w:hint="eastAsia"/>
        </w:rPr>
        <w:t>*</w:t>
      </w:r>
      <w:r>
        <w:rPr>
          <w:rFonts w:hint="eastAsia"/>
        </w:rPr>
        <w:t>。</w:t>
      </w:r>
    </w:p>
  </w:comment>
  <w:comment w:id="4" w:author="李鹏" w:date="2022-01-20T16:29:00Z" w:initials="">
    <w:p w14:paraId="12790D71" w14:textId="77777777" w:rsidR="005872AF" w:rsidRDefault="00C24D0E">
      <w:pPr>
        <w:pStyle w:val="a4"/>
      </w:pPr>
      <w:r>
        <w:rPr>
          <w:rFonts w:hint="eastAsia"/>
        </w:rPr>
        <w:t>方便取样的具体操作方法还需进一步具体化。</w:t>
      </w:r>
    </w:p>
  </w:comment>
  <w:comment w:id="5" w:author="李鹏" w:date="2022-01-20T16:30:00Z" w:initials="">
    <w:p w14:paraId="3AEB3A6A" w14:textId="77777777" w:rsidR="005872AF" w:rsidRDefault="00C24D0E">
      <w:pPr>
        <w:pStyle w:val="a4"/>
      </w:pPr>
      <w:r>
        <w:rPr>
          <w:rFonts w:hint="eastAsia"/>
        </w:rPr>
        <w:t>涉及到几所高校，高校的地域分布等特征也需要报告。</w:t>
      </w:r>
    </w:p>
  </w:comment>
  <w:comment w:id="6" w:author="李鹏" w:date="2022-01-20T16:28:00Z" w:initials="">
    <w:p w14:paraId="4D7A3817" w14:textId="77777777" w:rsidR="005872AF" w:rsidRDefault="00C24D0E">
      <w:pPr>
        <w:pStyle w:val="a4"/>
      </w:pPr>
      <w:r>
        <w:rPr>
          <w:rFonts w:hint="eastAsia"/>
        </w:rPr>
        <w:t>如何确定被试有社交网站使用经验？</w:t>
      </w:r>
    </w:p>
  </w:comment>
  <w:comment w:id="7" w:author="李鹏" w:date="2022-01-20T17:35:00Z" w:initials="">
    <w:p w14:paraId="25DF0BCA" w14:textId="77777777" w:rsidR="005872AF" w:rsidRDefault="00C24D0E">
      <w:pPr>
        <w:pStyle w:val="a4"/>
      </w:pPr>
      <w:r>
        <w:rPr>
          <w:rFonts w:hint="eastAsia"/>
        </w:rPr>
        <w:t>性别、年龄、学校类型等变量是否需要在模型中进行控制呢？</w:t>
      </w:r>
    </w:p>
  </w:comment>
  <w:comment w:id="8" w:author="李鹏" w:date="2022-01-20T16:29:00Z" w:initials="">
    <w:p w14:paraId="08162745" w14:textId="77777777" w:rsidR="005872AF" w:rsidRDefault="00C24D0E">
      <w:pPr>
        <w:pStyle w:val="a4"/>
      </w:pPr>
      <w:r>
        <w:rPr>
          <w:rFonts w:hint="eastAsia"/>
        </w:rPr>
        <w:t>年级分布和专业类型分布也应该报告</w:t>
      </w:r>
    </w:p>
  </w:comment>
  <w:comment w:id="9" w:author="李鹏" w:date="2022-01-20T17:05:00Z" w:initials="">
    <w:p w14:paraId="56B17AC8" w14:textId="77777777" w:rsidR="005872AF" w:rsidRDefault="00C24D0E">
      <w:pPr>
        <w:pStyle w:val="a4"/>
      </w:pPr>
      <w:r>
        <w:rPr>
          <w:rFonts w:hint="eastAsia"/>
        </w:rPr>
        <w:t>每个量表的计分方法及分值含义需要分别说明。</w:t>
      </w:r>
    </w:p>
  </w:comment>
  <w:comment w:id="13" w:author="李鹏" w:date="2022-01-20T17:05:00Z" w:initials="">
    <w:p w14:paraId="1C820CAE" w14:textId="77777777" w:rsidR="005872AF" w:rsidRDefault="00C24D0E">
      <w:pPr>
        <w:pStyle w:val="a4"/>
      </w:pPr>
      <w:r>
        <w:rPr>
          <w:rFonts w:hint="eastAsia"/>
        </w:rPr>
        <w:t>转换为</w:t>
      </w:r>
      <w:r>
        <w:rPr>
          <w:rFonts w:hint="eastAsia"/>
        </w:rPr>
        <w:t>Z</w:t>
      </w:r>
      <w:r>
        <w:rPr>
          <w:rFonts w:hint="eastAsia"/>
        </w:rPr>
        <w:t>分数的参照均值和标准差是什么，这需要进行说明。</w:t>
      </w:r>
    </w:p>
  </w:comment>
  <w:comment w:id="14" w:author="moh" w:date="2022-02-02T11:29:00Z" w:initials="m">
    <w:p w14:paraId="4E55ACAD" w14:textId="49765BB0" w:rsidR="004F0E5E" w:rsidRDefault="004F0E5E" w:rsidP="004F0E5E">
      <w:r>
        <w:rPr>
          <w:rStyle w:val="af2"/>
        </w:rPr>
        <w:annotationRef/>
      </w:r>
      <w:r>
        <w:rPr>
          <w:rFonts w:hint="eastAsia"/>
        </w:rPr>
        <w:t>量表应该是对每一题进行标准化处理，最后对所有题目求平均，</w:t>
      </w:r>
      <w:r>
        <w:t>Individual items were first standardized before taking an average to create scale due to differing item scale ranges. Unless provided, response categories ranged from 1 = strongly disagree to 5 = strongly agree</w:t>
      </w:r>
    </w:p>
    <w:p w14:paraId="6CBAE72E" w14:textId="47CE5784" w:rsidR="004F0E5E" w:rsidRDefault="004F0E5E">
      <w:pPr>
        <w:pStyle w:val="a4"/>
      </w:pPr>
    </w:p>
  </w:comment>
  <w:comment w:id="22" w:author="李鹏" w:date="2022-01-20T17:00:00Z" w:initials="">
    <w:p w14:paraId="0CE06AD4" w14:textId="77777777" w:rsidR="005872AF" w:rsidRDefault="00C24D0E">
      <w:pPr>
        <w:pStyle w:val="a4"/>
      </w:pPr>
      <w:r>
        <w:rPr>
          <w:rFonts w:hint="eastAsia"/>
        </w:rPr>
        <w:t>中文版谁翻译的呢？引用自？</w:t>
      </w:r>
    </w:p>
  </w:comment>
  <w:comment w:id="23" w:author="李鹏" w:date="2022-01-20T16:57:00Z" w:initials="">
    <w:p w14:paraId="76D72C63" w14:textId="77777777" w:rsidR="005872AF" w:rsidRDefault="00C24D0E">
      <w:pPr>
        <w:pStyle w:val="a4"/>
      </w:pPr>
      <w:r>
        <w:rPr>
          <w:rFonts w:hint="eastAsia"/>
        </w:rPr>
        <w:t>中文版是你们自己翻译的吗？若是，则需要进行验证性因素分析。可以参考</w:t>
      </w:r>
      <w:r>
        <w:rPr>
          <w:rFonts w:hint="eastAsia"/>
          <w:color w:val="000000" w:themeColor="text1"/>
        </w:rPr>
        <w:t>牛更枫（</w:t>
      </w:r>
      <w:r>
        <w:rPr>
          <w:rFonts w:hint="eastAsia"/>
          <w:color w:val="000000" w:themeColor="text1"/>
        </w:rPr>
        <w:t>2015</w:t>
      </w:r>
      <w:r>
        <w:rPr>
          <w:rFonts w:hint="eastAsia"/>
          <w:color w:val="000000" w:themeColor="text1"/>
        </w:rPr>
        <w:t>）的做法。</w:t>
      </w:r>
    </w:p>
  </w:comment>
  <w:comment w:id="31" w:author="moh" w:date="2022-02-03T15:34:00Z" w:initials="m">
    <w:p w14:paraId="41D233FF" w14:textId="13D7A60F" w:rsidR="00AE6E36" w:rsidRDefault="00AE6E36">
      <w:pPr>
        <w:pStyle w:val="a4"/>
      </w:pPr>
      <w:r>
        <w:rPr>
          <w:rStyle w:val="af2"/>
        </w:rPr>
        <w:annotationRef/>
      </w:r>
      <w:r>
        <w:rPr>
          <w:rFonts w:hint="eastAsia"/>
        </w:rPr>
        <w:t>这里加入差异分析，控制变量</w:t>
      </w:r>
    </w:p>
  </w:comment>
  <w:comment w:id="37" w:author="李鹏" w:date="2022-01-20T17:14:00Z" w:initials="">
    <w:p w14:paraId="4AFB2EB0" w14:textId="77777777" w:rsidR="005872AF" w:rsidRDefault="00C24D0E">
      <w:pPr>
        <w:pStyle w:val="a4"/>
      </w:pPr>
      <w:r>
        <w:rPr>
          <w:rFonts w:hint="eastAsia"/>
        </w:rPr>
        <w:t>改用三线表格式</w:t>
      </w:r>
    </w:p>
  </w:comment>
  <w:comment w:id="44" w:author="李鹏" w:date="2022-01-20T17:39:00Z" w:initials="">
    <w:p w14:paraId="0A542E1F" w14:textId="77777777" w:rsidR="005872AF" w:rsidRDefault="00C24D0E">
      <w:pPr>
        <w:pStyle w:val="a4"/>
      </w:pPr>
      <w:r>
        <w:rPr>
          <w:rFonts w:hint="eastAsia"/>
        </w:rPr>
        <w:t>从论文的整体来看，对四个变量关系的解释和讨论还是主要在现象层面，理论的深度不够。不过这是目前大多数相关研究（包括已发表的论文）中普遍存在的不足。</w:t>
      </w:r>
    </w:p>
  </w:comment>
  <w:comment w:id="52" w:author="李鹏" w:date="2022-01-20T17:34:00Z" w:initials="">
    <w:p w14:paraId="4DFF35CF" w14:textId="77777777" w:rsidR="005872AF" w:rsidRDefault="00C24D0E">
      <w:pPr>
        <w:pStyle w:val="a4"/>
      </w:pPr>
      <w:r>
        <w:rPr>
          <w:rFonts w:hint="eastAsia"/>
        </w:rPr>
        <w:t>样本来源是否有局限呢？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5D36C9" w15:done="0"/>
  <w15:commentEx w15:paraId="39E117B5" w15:done="0"/>
  <w15:commentEx w15:paraId="12790D71" w15:done="0"/>
  <w15:commentEx w15:paraId="3AEB3A6A" w15:done="1"/>
  <w15:commentEx w15:paraId="4D7A3817" w15:done="0"/>
  <w15:commentEx w15:paraId="25DF0BCA" w15:done="0"/>
  <w15:commentEx w15:paraId="08162745" w15:done="0"/>
  <w15:commentEx w15:paraId="56B17AC8" w15:done="0"/>
  <w15:commentEx w15:paraId="1C820CAE" w15:done="0"/>
  <w15:commentEx w15:paraId="6CBAE72E" w15:paraIdParent="1C820CAE" w15:done="0"/>
  <w15:commentEx w15:paraId="0CE06AD4" w15:done="0"/>
  <w15:commentEx w15:paraId="76D72C63" w15:done="0"/>
  <w15:commentEx w15:paraId="41D233FF" w15:done="0"/>
  <w15:commentEx w15:paraId="4AFB2EB0" w15:done="1"/>
  <w15:commentEx w15:paraId="0A542E1F" w15:done="0"/>
  <w15:commentEx w15:paraId="4DFF3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4E771" w16cex:dateUtc="2022-01-20T03:25:00Z"/>
  <w16cex:commentExtensible w16cex:durableId="25A4E772" w16cex:dateUtc="2022-01-20T08:24:00Z"/>
  <w16cex:commentExtensible w16cex:durableId="25A4E773" w16cex:dateUtc="2022-01-20T08:29:00Z"/>
  <w16cex:commentExtensible w16cex:durableId="25A4E774" w16cex:dateUtc="2022-01-20T08:30:00Z"/>
  <w16cex:commentExtensible w16cex:durableId="25A4E775" w16cex:dateUtc="2022-01-20T08:28:00Z"/>
  <w16cex:commentExtensible w16cex:durableId="25A4E776" w16cex:dateUtc="2022-01-20T09:35:00Z"/>
  <w16cex:commentExtensible w16cex:durableId="25A4E777" w16cex:dateUtc="2022-01-20T08:29:00Z"/>
  <w16cex:commentExtensible w16cex:durableId="25A4E778" w16cex:dateUtc="2022-01-20T09:05:00Z"/>
  <w16cex:commentExtensible w16cex:durableId="25A4E779" w16cex:dateUtc="2022-01-20T09:05:00Z"/>
  <w16cex:commentExtensible w16cex:durableId="25A4E99C" w16cex:dateUtc="2022-02-02T03:29:00Z"/>
  <w16cex:commentExtensible w16cex:durableId="25A4E77A" w16cex:dateUtc="2022-01-20T09:00:00Z"/>
  <w16cex:commentExtensible w16cex:durableId="25A4E77B" w16cex:dateUtc="2022-01-20T08:57:00Z"/>
  <w16cex:commentExtensible w16cex:durableId="25A67498" w16cex:dateUtc="2022-02-03T07:34:00Z"/>
  <w16cex:commentExtensible w16cex:durableId="25A4E77C" w16cex:dateUtc="2022-01-20T09:14:00Z"/>
  <w16cex:commentExtensible w16cex:durableId="25A4E780" w16cex:dateUtc="2022-01-20T09:39:00Z"/>
  <w16cex:commentExtensible w16cex:durableId="25A4E781" w16cex:dateUtc="2022-01-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5D36C9" w16cid:durableId="25A4E771"/>
  <w16cid:commentId w16cid:paraId="39E117B5" w16cid:durableId="25A4E772"/>
  <w16cid:commentId w16cid:paraId="12790D71" w16cid:durableId="25A4E773"/>
  <w16cid:commentId w16cid:paraId="3AEB3A6A" w16cid:durableId="25A4E774"/>
  <w16cid:commentId w16cid:paraId="4D7A3817" w16cid:durableId="25A4E775"/>
  <w16cid:commentId w16cid:paraId="25DF0BCA" w16cid:durableId="25A4E776"/>
  <w16cid:commentId w16cid:paraId="08162745" w16cid:durableId="25A4E777"/>
  <w16cid:commentId w16cid:paraId="56B17AC8" w16cid:durableId="25A4E778"/>
  <w16cid:commentId w16cid:paraId="1C820CAE" w16cid:durableId="25A4E779"/>
  <w16cid:commentId w16cid:paraId="6CBAE72E" w16cid:durableId="25A4E99C"/>
  <w16cid:commentId w16cid:paraId="0CE06AD4" w16cid:durableId="25A4E77A"/>
  <w16cid:commentId w16cid:paraId="76D72C63" w16cid:durableId="25A4E77B"/>
  <w16cid:commentId w16cid:paraId="41D233FF" w16cid:durableId="25A67498"/>
  <w16cid:commentId w16cid:paraId="4AFB2EB0" w16cid:durableId="25A4E77C"/>
  <w16cid:commentId w16cid:paraId="0A542E1F" w16cid:durableId="25A4E780"/>
  <w16cid:commentId w16cid:paraId="4DFF35CF" w16cid:durableId="25A4E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302C9"/>
    <w:rsid w:val="00040E12"/>
    <w:rsid w:val="000604B0"/>
    <w:rsid w:val="0006279A"/>
    <w:rsid w:val="000655D1"/>
    <w:rsid w:val="00066992"/>
    <w:rsid w:val="00077DD2"/>
    <w:rsid w:val="000807FC"/>
    <w:rsid w:val="000810AD"/>
    <w:rsid w:val="00094C0F"/>
    <w:rsid w:val="000957D7"/>
    <w:rsid w:val="0009696B"/>
    <w:rsid w:val="000D3472"/>
    <w:rsid w:val="000E5883"/>
    <w:rsid w:val="000F357F"/>
    <w:rsid w:val="000F3810"/>
    <w:rsid w:val="00106E1E"/>
    <w:rsid w:val="00130261"/>
    <w:rsid w:val="001512F9"/>
    <w:rsid w:val="00156C02"/>
    <w:rsid w:val="0018502C"/>
    <w:rsid w:val="00187BBB"/>
    <w:rsid w:val="001B32F6"/>
    <w:rsid w:val="001C19EE"/>
    <w:rsid w:val="001D6DDC"/>
    <w:rsid w:val="001E0F10"/>
    <w:rsid w:val="001F0078"/>
    <w:rsid w:val="001F35DC"/>
    <w:rsid w:val="001F732B"/>
    <w:rsid w:val="0020028A"/>
    <w:rsid w:val="00203D7B"/>
    <w:rsid w:val="0020702E"/>
    <w:rsid w:val="002134AA"/>
    <w:rsid w:val="00220BDD"/>
    <w:rsid w:val="002262BC"/>
    <w:rsid w:val="00237343"/>
    <w:rsid w:val="00244BAC"/>
    <w:rsid w:val="0027219D"/>
    <w:rsid w:val="00287966"/>
    <w:rsid w:val="002B71FB"/>
    <w:rsid w:val="002C0995"/>
    <w:rsid w:val="002C2213"/>
    <w:rsid w:val="002E3651"/>
    <w:rsid w:val="002F0944"/>
    <w:rsid w:val="002F1465"/>
    <w:rsid w:val="002F17A0"/>
    <w:rsid w:val="002F3415"/>
    <w:rsid w:val="003025B9"/>
    <w:rsid w:val="00303F18"/>
    <w:rsid w:val="003232D9"/>
    <w:rsid w:val="00327B08"/>
    <w:rsid w:val="00330253"/>
    <w:rsid w:val="003432F8"/>
    <w:rsid w:val="00343356"/>
    <w:rsid w:val="00355AAE"/>
    <w:rsid w:val="00355F45"/>
    <w:rsid w:val="00356330"/>
    <w:rsid w:val="003609A9"/>
    <w:rsid w:val="00360E5E"/>
    <w:rsid w:val="00367091"/>
    <w:rsid w:val="00367FEE"/>
    <w:rsid w:val="00377016"/>
    <w:rsid w:val="003830C4"/>
    <w:rsid w:val="00385563"/>
    <w:rsid w:val="00385D75"/>
    <w:rsid w:val="0038772A"/>
    <w:rsid w:val="003959B0"/>
    <w:rsid w:val="00395EA7"/>
    <w:rsid w:val="003A4671"/>
    <w:rsid w:val="003A7B06"/>
    <w:rsid w:val="003B56FF"/>
    <w:rsid w:val="003C216A"/>
    <w:rsid w:val="003E328F"/>
    <w:rsid w:val="003E390A"/>
    <w:rsid w:val="003F6ABB"/>
    <w:rsid w:val="00413504"/>
    <w:rsid w:val="00424095"/>
    <w:rsid w:val="00440AD5"/>
    <w:rsid w:val="004442BF"/>
    <w:rsid w:val="00450C34"/>
    <w:rsid w:val="004611C5"/>
    <w:rsid w:val="00470695"/>
    <w:rsid w:val="00477E5A"/>
    <w:rsid w:val="0048041A"/>
    <w:rsid w:val="00485377"/>
    <w:rsid w:val="00485F48"/>
    <w:rsid w:val="00492110"/>
    <w:rsid w:val="004923CE"/>
    <w:rsid w:val="00492DF3"/>
    <w:rsid w:val="004A3B89"/>
    <w:rsid w:val="004A716C"/>
    <w:rsid w:val="004B0645"/>
    <w:rsid w:val="004C2C17"/>
    <w:rsid w:val="004C6851"/>
    <w:rsid w:val="004E3BE0"/>
    <w:rsid w:val="004F0E5E"/>
    <w:rsid w:val="004F29BC"/>
    <w:rsid w:val="00513D79"/>
    <w:rsid w:val="00513F4F"/>
    <w:rsid w:val="00520D22"/>
    <w:rsid w:val="005326FE"/>
    <w:rsid w:val="0053349B"/>
    <w:rsid w:val="0054598D"/>
    <w:rsid w:val="00551D44"/>
    <w:rsid w:val="00571570"/>
    <w:rsid w:val="005768D4"/>
    <w:rsid w:val="005872AF"/>
    <w:rsid w:val="00592C67"/>
    <w:rsid w:val="00597B92"/>
    <w:rsid w:val="005A75D9"/>
    <w:rsid w:val="005B16A6"/>
    <w:rsid w:val="005D553A"/>
    <w:rsid w:val="005D5716"/>
    <w:rsid w:val="005E05C1"/>
    <w:rsid w:val="005E59E3"/>
    <w:rsid w:val="005E6815"/>
    <w:rsid w:val="005E7683"/>
    <w:rsid w:val="00606D65"/>
    <w:rsid w:val="00611BCB"/>
    <w:rsid w:val="00613D25"/>
    <w:rsid w:val="006273F6"/>
    <w:rsid w:val="00644A24"/>
    <w:rsid w:val="0065582A"/>
    <w:rsid w:val="00660094"/>
    <w:rsid w:val="006801EB"/>
    <w:rsid w:val="00686A25"/>
    <w:rsid w:val="00687E13"/>
    <w:rsid w:val="00691839"/>
    <w:rsid w:val="006918FB"/>
    <w:rsid w:val="00695C78"/>
    <w:rsid w:val="006A220A"/>
    <w:rsid w:val="006B012F"/>
    <w:rsid w:val="006B1B66"/>
    <w:rsid w:val="006B3F93"/>
    <w:rsid w:val="006C3717"/>
    <w:rsid w:val="006E3F47"/>
    <w:rsid w:val="006F0E6B"/>
    <w:rsid w:val="006F442F"/>
    <w:rsid w:val="007214A2"/>
    <w:rsid w:val="00745AEA"/>
    <w:rsid w:val="00751F36"/>
    <w:rsid w:val="00755D40"/>
    <w:rsid w:val="00755FA1"/>
    <w:rsid w:val="00761770"/>
    <w:rsid w:val="007654ED"/>
    <w:rsid w:val="00765A5F"/>
    <w:rsid w:val="0077235B"/>
    <w:rsid w:val="0077693B"/>
    <w:rsid w:val="00794582"/>
    <w:rsid w:val="007A2847"/>
    <w:rsid w:val="007A7D55"/>
    <w:rsid w:val="007B0D57"/>
    <w:rsid w:val="007B4F0A"/>
    <w:rsid w:val="007B792F"/>
    <w:rsid w:val="007E2FB7"/>
    <w:rsid w:val="00814992"/>
    <w:rsid w:val="00830279"/>
    <w:rsid w:val="00831F87"/>
    <w:rsid w:val="00832BCD"/>
    <w:rsid w:val="00841DCC"/>
    <w:rsid w:val="00844231"/>
    <w:rsid w:val="00845087"/>
    <w:rsid w:val="00845BE6"/>
    <w:rsid w:val="0084792F"/>
    <w:rsid w:val="00850C0F"/>
    <w:rsid w:val="00852A49"/>
    <w:rsid w:val="008567B1"/>
    <w:rsid w:val="0087279E"/>
    <w:rsid w:val="00881704"/>
    <w:rsid w:val="00886F6A"/>
    <w:rsid w:val="0088732F"/>
    <w:rsid w:val="00893867"/>
    <w:rsid w:val="008956B2"/>
    <w:rsid w:val="0089570C"/>
    <w:rsid w:val="008A1EA0"/>
    <w:rsid w:val="008A2E18"/>
    <w:rsid w:val="008A6C15"/>
    <w:rsid w:val="008B4A92"/>
    <w:rsid w:val="008D0A75"/>
    <w:rsid w:val="008D20D0"/>
    <w:rsid w:val="008E0D6D"/>
    <w:rsid w:val="00906C8D"/>
    <w:rsid w:val="009137B7"/>
    <w:rsid w:val="0091629F"/>
    <w:rsid w:val="00916A10"/>
    <w:rsid w:val="0092133B"/>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03E2"/>
    <w:rsid w:val="009E4657"/>
    <w:rsid w:val="009F4EA5"/>
    <w:rsid w:val="00A04359"/>
    <w:rsid w:val="00A10EC1"/>
    <w:rsid w:val="00A16DDC"/>
    <w:rsid w:val="00A205F2"/>
    <w:rsid w:val="00A20610"/>
    <w:rsid w:val="00A273F4"/>
    <w:rsid w:val="00A35A41"/>
    <w:rsid w:val="00A73DA2"/>
    <w:rsid w:val="00A74BAC"/>
    <w:rsid w:val="00A7773C"/>
    <w:rsid w:val="00A82A2F"/>
    <w:rsid w:val="00A92516"/>
    <w:rsid w:val="00AB4625"/>
    <w:rsid w:val="00AC6A05"/>
    <w:rsid w:val="00AD68FA"/>
    <w:rsid w:val="00AE0CF4"/>
    <w:rsid w:val="00AE0F91"/>
    <w:rsid w:val="00AE6E36"/>
    <w:rsid w:val="00AF0876"/>
    <w:rsid w:val="00B02E3F"/>
    <w:rsid w:val="00B02F54"/>
    <w:rsid w:val="00B10D51"/>
    <w:rsid w:val="00B23144"/>
    <w:rsid w:val="00B27A40"/>
    <w:rsid w:val="00B35B91"/>
    <w:rsid w:val="00B40147"/>
    <w:rsid w:val="00B43CDF"/>
    <w:rsid w:val="00B4671D"/>
    <w:rsid w:val="00B534D1"/>
    <w:rsid w:val="00B66B04"/>
    <w:rsid w:val="00B70410"/>
    <w:rsid w:val="00B72DCF"/>
    <w:rsid w:val="00B85773"/>
    <w:rsid w:val="00B86FE5"/>
    <w:rsid w:val="00B93F19"/>
    <w:rsid w:val="00BB2790"/>
    <w:rsid w:val="00BB66E1"/>
    <w:rsid w:val="00BB6D64"/>
    <w:rsid w:val="00BC0CB4"/>
    <w:rsid w:val="00BC0E1B"/>
    <w:rsid w:val="00BD0520"/>
    <w:rsid w:val="00BD2941"/>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632A5"/>
    <w:rsid w:val="00C65140"/>
    <w:rsid w:val="00C85E4E"/>
    <w:rsid w:val="00C8714A"/>
    <w:rsid w:val="00CA18D2"/>
    <w:rsid w:val="00CA338D"/>
    <w:rsid w:val="00CA4C76"/>
    <w:rsid w:val="00CA5F5D"/>
    <w:rsid w:val="00CA7875"/>
    <w:rsid w:val="00CB27D5"/>
    <w:rsid w:val="00CB6CF7"/>
    <w:rsid w:val="00CD0B40"/>
    <w:rsid w:val="00CD46D7"/>
    <w:rsid w:val="00CE6D58"/>
    <w:rsid w:val="00CF0992"/>
    <w:rsid w:val="00CF4B8E"/>
    <w:rsid w:val="00D03073"/>
    <w:rsid w:val="00D0413C"/>
    <w:rsid w:val="00D10C42"/>
    <w:rsid w:val="00D177AA"/>
    <w:rsid w:val="00D3203B"/>
    <w:rsid w:val="00D35421"/>
    <w:rsid w:val="00D46914"/>
    <w:rsid w:val="00D4712B"/>
    <w:rsid w:val="00D53760"/>
    <w:rsid w:val="00D5428A"/>
    <w:rsid w:val="00D578B9"/>
    <w:rsid w:val="00D677BA"/>
    <w:rsid w:val="00D83474"/>
    <w:rsid w:val="00D85F3E"/>
    <w:rsid w:val="00D94772"/>
    <w:rsid w:val="00DA2404"/>
    <w:rsid w:val="00DA7E5F"/>
    <w:rsid w:val="00DB388D"/>
    <w:rsid w:val="00DC4113"/>
    <w:rsid w:val="00DC5485"/>
    <w:rsid w:val="00DC7DE7"/>
    <w:rsid w:val="00DD4B98"/>
    <w:rsid w:val="00DF6BE9"/>
    <w:rsid w:val="00E048C4"/>
    <w:rsid w:val="00E1057E"/>
    <w:rsid w:val="00E21A28"/>
    <w:rsid w:val="00E23C16"/>
    <w:rsid w:val="00E32AA4"/>
    <w:rsid w:val="00E3697B"/>
    <w:rsid w:val="00E56D6D"/>
    <w:rsid w:val="00E678CD"/>
    <w:rsid w:val="00E722DE"/>
    <w:rsid w:val="00E73105"/>
    <w:rsid w:val="00E7747D"/>
    <w:rsid w:val="00E80E3B"/>
    <w:rsid w:val="00E861AE"/>
    <w:rsid w:val="00E93E39"/>
    <w:rsid w:val="00E96C49"/>
    <w:rsid w:val="00EA2CC0"/>
    <w:rsid w:val="00EA3440"/>
    <w:rsid w:val="00EC0551"/>
    <w:rsid w:val="00EC57C7"/>
    <w:rsid w:val="00EC729F"/>
    <w:rsid w:val="00ED6308"/>
    <w:rsid w:val="00EE5ECE"/>
    <w:rsid w:val="00EF2784"/>
    <w:rsid w:val="00F00CD5"/>
    <w:rsid w:val="00F02F8C"/>
    <w:rsid w:val="00F12306"/>
    <w:rsid w:val="00F13646"/>
    <w:rsid w:val="00F23EE9"/>
    <w:rsid w:val="00F246BD"/>
    <w:rsid w:val="00F27CCA"/>
    <w:rsid w:val="00F3430D"/>
    <w:rsid w:val="00F408E4"/>
    <w:rsid w:val="00F40DD2"/>
    <w:rsid w:val="00F46D8C"/>
    <w:rsid w:val="00F6094A"/>
    <w:rsid w:val="00F639B8"/>
    <w:rsid w:val="00F702A9"/>
    <w:rsid w:val="00F720E7"/>
    <w:rsid w:val="00F81039"/>
    <w:rsid w:val="00F958ED"/>
    <w:rsid w:val="00F978E2"/>
    <w:rsid w:val="00FA2589"/>
    <w:rsid w:val="00FB274C"/>
    <w:rsid w:val="00FC0BB5"/>
    <w:rsid w:val="00FC1713"/>
    <w:rsid w:val="00FC4206"/>
    <w:rsid w:val="00FC70BF"/>
    <w:rsid w:val="00FC75B4"/>
    <w:rsid w:val="00FD04E3"/>
    <w:rsid w:val="00FD6FC0"/>
    <w:rsid w:val="00FF5CBC"/>
    <w:rsid w:val="143403B3"/>
    <w:rsid w:val="14CB40DD"/>
    <w:rsid w:val="14F52F16"/>
    <w:rsid w:val="18AD463C"/>
    <w:rsid w:val="233B3E23"/>
    <w:rsid w:val="2B5E4533"/>
    <w:rsid w:val="376A1DA0"/>
    <w:rsid w:val="4321000A"/>
    <w:rsid w:val="4E4372DB"/>
    <w:rsid w:val="5E42204F"/>
    <w:rsid w:val="60D52C65"/>
    <w:rsid w:val="753A2E6D"/>
    <w:rsid w:val="796D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6D8C"/>
  <w15:docId w15:val="{FC602651-27D6-E044-9B5E-DFCD7C06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uiPriority w:val="9"/>
    <w:qFormat/>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widowControl w:val="0"/>
      <w:jc w:val="center"/>
    </w:pPr>
    <w:rPr>
      <w:rFonts w:ascii="Times New Roman" w:hAnsi="Times New Roman" w:cstheme="minorBidi"/>
      <w:kern w:val="2"/>
      <w:sz w:val="18"/>
      <w:szCs w:val="20"/>
    </w:rPr>
  </w:style>
  <w:style w:type="paragraph" w:styleId="a4">
    <w:name w:val="annotation text"/>
    <w:basedOn w:val="a"/>
    <w:link w:val="a5"/>
    <w:uiPriority w:val="99"/>
    <w:semiHidden/>
    <w:unhideWhenUsed/>
    <w:qFormat/>
    <w:pPr>
      <w:widowControl w:val="0"/>
    </w:pPr>
    <w:rPr>
      <w:rFonts w:ascii="Times New Roman" w:hAnsi="Times New Roman" w:cstheme="minorBidi"/>
      <w:kern w:val="2"/>
      <w:sz w:val="21"/>
      <w:szCs w:val="21"/>
    </w:rPr>
  </w:style>
  <w:style w:type="paragraph" w:styleId="a6">
    <w:name w:val="Subtitle"/>
    <w:basedOn w:val="a"/>
    <w:next w:val="a"/>
    <w:link w:val="a7"/>
    <w:uiPriority w:val="11"/>
    <w:qFormat/>
    <w:pPr>
      <w:widowControl w:val="0"/>
      <w:spacing w:before="240" w:after="60" w:line="312" w:lineRule="auto"/>
      <w:jc w:val="center"/>
    </w:pPr>
    <w:rPr>
      <w:rFonts w:ascii="Times New Roman" w:hAnsi="Times New Roman" w:cstheme="minorBidi"/>
      <w:b/>
      <w:bCs/>
      <w:kern w:val="28"/>
      <w:sz w:val="32"/>
      <w:szCs w:val="32"/>
    </w:rPr>
  </w:style>
  <w:style w:type="paragraph" w:styleId="a8">
    <w:name w:val="Normal (Web)"/>
    <w:basedOn w:val="a"/>
    <w:uiPriority w:val="99"/>
    <w:semiHidden/>
    <w:unhideWhenUsed/>
    <w:qFormat/>
  </w:style>
  <w:style w:type="paragraph" w:styleId="a9">
    <w:name w:val="Title"/>
    <w:basedOn w:val="a"/>
    <w:next w:val="a"/>
    <w:link w:val="aa"/>
    <w:uiPriority w:val="10"/>
    <w:qFormat/>
    <w:pPr>
      <w:widowControl w:val="0"/>
      <w:spacing w:line="360" w:lineRule="auto"/>
      <w:jc w:val="center"/>
      <w:textAlignment w:val="center"/>
      <w:outlineLvl w:val="0"/>
    </w:pPr>
    <w:rPr>
      <w:rFonts w:ascii="Times New Roman" w:hAnsi="Times New Roman" w:cstheme="minorBidi"/>
      <w:b/>
      <w:bCs/>
      <w:kern w:val="2"/>
      <w:sz w:val="32"/>
      <w:szCs w:val="32"/>
    </w:rPr>
  </w:style>
  <w:style w:type="paragraph" w:styleId="ab">
    <w:name w:val="annotation subject"/>
    <w:basedOn w:val="a4"/>
    <w:next w:val="a4"/>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FollowedHyperlink"/>
    <w:basedOn w:val="a0"/>
    <w:uiPriority w:val="99"/>
    <w:semiHidden/>
    <w:unhideWhenUsed/>
    <w:qFormat/>
    <w:rPr>
      <w:color w:val="954F72" w:themeColor="followedHyperlink"/>
      <w:u w:val="single"/>
    </w:rPr>
  </w:style>
  <w:style w:type="character" w:styleId="af0">
    <w:name w:val="Emphasis"/>
    <w:uiPriority w:val="20"/>
    <w:qFormat/>
    <w:rPr>
      <w:i/>
      <w:iCs/>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paragraph" w:styleId="af3">
    <w:name w:val="List Paragraph"/>
    <w:basedOn w:val="a"/>
    <w:uiPriority w:val="34"/>
    <w:qFormat/>
    <w:pPr>
      <w:widowControl w:val="0"/>
      <w:ind w:firstLineChars="200" w:firstLine="420"/>
      <w:jc w:val="both"/>
    </w:pPr>
    <w:rPr>
      <w:rFonts w:ascii="Times New Roman" w:hAnsi="Times New Roman" w:cstheme="minorBidi"/>
      <w:kern w:val="2"/>
      <w:sz w:val="21"/>
      <w:szCs w:val="21"/>
    </w:rPr>
  </w:style>
  <w:style w:type="character" w:customStyle="1" w:styleId="a5">
    <w:name w:val="批注文字 字符"/>
    <w:basedOn w:val="a0"/>
    <w:link w:val="a4"/>
    <w:uiPriority w:val="99"/>
    <w:semiHidden/>
    <w:qFormat/>
  </w:style>
  <w:style w:type="character" w:customStyle="1" w:styleId="ac">
    <w:name w:val="批注主题 字符"/>
    <w:basedOn w:val="a5"/>
    <w:link w:val="ab"/>
    <w:uiPriority w:val="99"/>
    <w:semiHidden/>
    <w:qFormat/>
    <w:rPr>
      <w:b/>
      <w:bCs/>
    </w:rPr>
  </w:style>
  <w:style w:type="paragraph" w:customStyle="1" w:styleId="11">
    <w:name w:val="书目1"/>
    <w:basedOn w:val="a"/>
    <w:link w:val="Bibliography"/>
    <w:qFormat/>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qFormat/>
  </w:style>
  <w:style w:type="paragraph" w:customStyle="1" w:styleId="21">
    <w:name w:val="书目2"/>
    <w:basedOn w:val="a"/>
    <w:link w:val="Bibliography1"/>
    <w:qFormat/>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qFormat/>
    <w:rPr>
      <w:rFonts w:ascii="宋体" w:eastAsia="宋体" w:hAnsi="宋体" w:cs="Times New Roman"/>
      <w:kern w:val="0"/>
    </w:rPr>
  </w:style>
  <w:style w:type="paragraph" w:customStyle="1" w:styleId="31">
    <w:name w:val="书目3"/>
    <w:basedOn w:val="a"/>
    <w:link w:val="Bibliography2"/>
    <w:qFormat/>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qFormat/>
    <w:rPr>
      <w:rFonts w:ascii="宋体" w:eastAsia="宋体" w:hAnsi="宋体"/>
      <w:sz w:val="24"/>
    </w:rPr>
  </w:style>
  <w:style w:type="character" w:customStyle="1" w:styleId="10">
    <w:name w:val="标题 1 字符"/>
    <w:link w:val="1"/>
    <w:uiPriority w:val="9"/>
    <w:qFormat/>
    <w:rPr>
      <w:rFonts w:ascii="Times New Roman" w:eastAsia="宋体" w:hAnsi="Times New Roman"/>
      <w:bCs/>
      <w:kern w:val="44"/>
      <w:sz w:val="28"/>
      <w:szCs w:val="44"/>
    </w:rPr>
  </w:style>
  <w:style w:type="character" w:customStyle="1" w:styleId="20">
    <w:name w:val="标题 2 字符"/>
    <w:link w:val="2"/>
    <w:uiPriority w:val="9"/>
    <w:qFormat/>
    <w:rPr>
      <w:rFonts w:ascii="Times New Roman" w:eastAsia="黑体" w:hAnsi="Times New Roman"/>
      <w:bCs/>
      <w:szCs w:val="32"/>
    </w:rPr>
  </w:style>
  <w:style w:type="paragraph" w:customStyle="1" w:styleId="12">
    <w:name w:val="正文+1"/>
    <w:basedOn w:val="a"/>
    <w:link w:val="13"/>
    <w:qFormat/>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Pr>
      <w:rFonts w:ascii="Times New Roman" w:eastAsia="宋体" w:hAnsi="Times New Roman"/>
    </w:rPr>
  </w:style>
  <w:style w:type="paragraph" w:customStyle="1" w:styleId="22">
    <w:name w:val="正文+2"/>
    <w:basedOn w:val="12"/>
    <w:link w:val="23"/>
    <w:qFormat/>
    <w:pPr>
      <w:ind w:firstLineChars="0" w:firstLine="0"/>
      <w:textAlignment w:val="center"/>
    </w:pPr>
    <w:rPr>
      <w:color w:val="FF0000"/>
    </w:rPr>
  </w:style>
  <w:style w:type="character" w:customStyle="1" w:styleId="23">
    <w:name w:val="正文+2 字符"/>
    <w:link w:val="22"/>
    <w:qFormat/>
    <w:rPr>
      <w:rFonts w:ascii="Times New Roman" w:eastAsia="宋体" w:hAnsi="Times New Roman"/>
      <w:color w:val="FF0000"/>
      <w:sz w:val="24"/>
    </w:rPr>
  </w:style>
  <w:style w:type="paragraph" w:customStyle="1" w:styleId="af4">
    <w:name w:val="表注"/>
    <w:basedOn w:val="a"/>
    <w:next w:val="a3"/>
    <w:link w:val="af5"/>
    <w:qFormat/>
    <w:pPr>
      <w:keepNext/>
      <w:widowControl w:val="0"/>
      <w:jc w:val="center"/>
      <w:textAlignment w:val="center"/>
    </w:pPr>
    <w:rPr>
      <w:rFonts w:ascii="Times New Roman" w:hAnsi="Times New Roman" w:cstheme="minorBidi"/>
      <w:kern w:val="2"/>
      <w:sz w:val="18"/>
      <w:szCs w:val="21"/>
    </w:rPr>
  </w:style>
  <w:style w:type="character" w:customStyle="1" w:styleId="af5">
    <w:name w:val="表注 字符"/>
    <w:link w:val="af4"/>
    <w:qFormat/>
    <w:rPr>
      <w:rFonts w:ascii="Times New Roman" w:eastAsia="宋体" w:hAnsi="Times New Roman"/>
      <w:sz w:val="18"/>
    </w:rPr>
  </w:style>
  <w:style w:type="paragraph" w:customStyle="1" w:styleId="af6">
    <w:name w:val="图"/>
    <w:basedOn w:val="a"/>
    <w:link w:val="af7"/>
    <w:qFormat/>
    <w:pPr>
      <w:keepNext/>
      <w:widowControl w:val="0"/>
      <w:jc w:val="center"/>
      <w:textAlignment w:val="center"/>
    </w:pPr>
    <w:rPr>
      <w:rFonts w:ascii="Times New Roman" w:hAnsi="Times New Roman" w:cstheme="minorBidi"/>
      <w:kern w:val="2"/>
      <w:sz w:val="21"/>
      <w:szCs w:val="21"/>
    </w:rPr>
  </w:style>
  <w:style w:type="character" w:customStyle="1" w:styleId="af7">
    <w:name w:val="图 字符"/>
    <w:link w:val="af6"/>
    <w:qFormat/>
    <w:rPr>
      <w:rFonts w:ascii="Times New Roman" w:eastAsia="宋体" w:hAnsi="Times New Roman"/>
    </w:rPr>
  </w:style>
  <w:style w:type="paragraph" w:customStyle="1" w:styleId="af8">
    <w:name w:val="表"/>
    <w:basedOn w:val="a"/>
    <w:link w:val="af9"/>
    <w:qFormat/>
    <w:pPr>
      <w:widowControl w:val="0"/>
      <w:jc w:val="center"/>
    </w:pPr>
    <w:rPr>
      <w:rFonts w:ascii="Times New Roman" w:hAnsi="Times New Roman" w:cstheme="minorBidi"/>
      <w:kern w:val="2"/>
      <w:sz w:val="18"/>
      <w:szCs w:val="21"/>
    </w:rPr>
  </w:style>
  <w:style w:type="character" w:customStyle="1" w:styleId="af9">
    <w:name w:val="表 字符"/>
    <w:link w:val="af8"/>
    <w:qFormat/>
    <w:rPr>
      <w:rFonts w:ascii="Times New Roman" w:eastAsia="宋体" w:hAnsi="Times New Roman"/>
      <w:sz w:val="18"/>
    </w:rPr>
  </w:style>
  <w:style w:type="paragraph" w:customStyle="1" w:styleId="afa">
    <w:name w:val="公式"/>
    <w:basedOn w:val="a"/>
    <w:link w:val="afb"/>
    <w:qFormat/>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b">
    <w:name w:val="公式 字符"/>
    <w:link w:val="afa"/>
    <w:qFormat/>
    <w:rPr>
      <w:rFonts w:ascii="Times New Roman" w:eastAsia="宋体" w:hAnsi="Times New Roman"/>
    </w:rPr>
  </w:style>
  <w:style w:type="paragraph" w:customStyle="1" w:styleId="afc">
    <w:name w:val="资料来源"/>
    <w:basedOn w:val="a"/>
    <w:link w:val="afd"/>
    <w:qFormat/>
    <w:pPr>
      <w:widowControl w:val="0"/>
      <w:jc w:val="both"/>
    </w:pPr>
    <w:rPr>
      <w:rFonts w:ascii="Times New Roman" w:hAnsi="Times New Roman" w:cstheme="minorBidi"/>
      <w:kern w:val="2"/>
      <w:sz w:val="18"/>
      <w:szCs w:val="21"/>
    </w:rPr>
  </w:style>
  <w:style w:type="character" w:customStyle="1" w:styleId="afd">
    <w:name w:val="资料来源 字符"/>
    <w:link w:val="afc"/>
    <w:qFormat/>
    <w:rPr>
      <w:rFonts w:ascii="Times New Roman" w:eastAsia="宋体" w:hAnsi="Times New Roman"/>
      <w:sz w:val="18"/>
    </w:rPr>
  </w:style>
  <w:style w:type="paragraph" w:customStyle="1" w:styleId="afe">
    <w:name w:val="参考文献"/>
    <w:basedOn w:val="12"/>
    <w:link w:val="aff"/>
    <w:qFormat/>
    <w:pPr>
      <w:ind w:left="200" w:hangingChars="200" w:hanging="200"/>
    </w:pPr>
    <w:rPr>
      <w:sz w:val="18"/>
    </w:rPr>
  </w:style>
  <w:style w:type="character" w:customStyle="1" w:styleId="aff">
    <w:name w:val="参考文献 字符"/>
    <w:link w:val="afe"/>
    <w:qFormat/>
    <w:rPr>
      <w:rFonts w:ascii="Times New Roman" w:eastAsia="宋体" w:hAnsi="Times New Roman"/>
      <w:sz w:val="18"/>
    </w:rPr>
  </w:style>
  <w:style w:type="paragraph" w:customStyle="1" w:styleId="32">
    <w:name w:val="正文+3"/>
    <w:basedOn w:val="22"/>
    <w:link w:val="33"/>
    <w:qFormat/>
    <w:rPr>
      <w:color w:val="auto"/>
    </w:rPr>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uiPriority w:val="9"/>
    <w:qFormat/>
    <w:rPr>
      <w:rFonts w:ascii="Times New Roman" w:eastAsia="黑体" w:hAnsi="Times New Roman"/>
      <w:bCs/>
      <w:szCs w:val="32"/>
    </w:rPr>
  </w:style>
  <w:style w:type="character" w:customStyle="1" w:styleId="40">
    <w:name w:val="标题 4 字符"/>
    <w:link w:val="4"/>
    <w:uiPriority w:val="9"/>
    <w:qFormat/>
    <w:rPr>
      <w:rFonts w:ascii="Times New Roman" w:eastAsia="宋体" w:hAnsi="Times New Roman"/>
      <w:b/>
      <w:bCs/>
      <w:szCs w:val="28"/>
    </w:rPr>
  </w:style>
  <w:style w:type="character" w:customStyle="1" w:styleId="50">
    <w:name w:val="标题 5 字符"/>
    <w:link w:val="5"/>
    <w:uiPriority w:val="9"/>
    <w:qFormat/>
    <w:rPr>
      <w:rFonts w:ascii="Times New Roman" w:eastAsia="宋体" w:hAnsi="Times New Roman"/>
      <w:bCs/>
      <w:szCs w:val="28"/>
    </w:rPr>
  </w:style>
  <w:style w:type="character" w:customStyle="1" w:styleId="60">
    <w:name w:val="标题 6 字符"/>
    <w:link w:val="6"/>
    <w:uiPriority w:val="9"/>
    <w:semiHidden/>
    <w:qFormat/>
    <w:rPr>
      <w:rFonts w:ascii="Cambria" w:eastAsia="宋体" w:hAnsi="Cambria" w:cs="Times New Roman"/>
      <w:b/>
      <w:bCs/>
      <w:szCs w:val="24"/>
    </w:rPr>
  </w:style>
  <w:style w:type="character" w:customStyle="1" w:styleId="70">
    <w:name w:val="标题 7 字符"/>
    <w:link w:val="7"/>
    <w:uiPriority w:val="9"/>
    <w:semiHidden/>
    <w:qFormat/>
    <w:rPr>
      <w:rFonts w:ascii="Times New Roman" w:eastAsia="宋体" w:hAnsi="Times New Roman"/>
      <w:b/>
      <w:bCs/>
      <w:szCs w:val="24"/>
    </w:rPr>
  </w:style>
  <w:style w:type="character" w:customStyle="1" w:styleId="80">
    <w:name w:val="标题 8 字符"/>
    <w:link w:val="8"/>
    <w:uiPriority w:val="9"/>
    <w:semiHidden/>
    <w:qFormat/>
    <w:rPr>
      <w:rFonts w:ascii="Cambria" w:eastAsia="宋体" w:hAnsi="Cambria" w:cs="Times New Roman"/>
      <w:szCs w:val="24"/>
    </w:rPr>
  </w:style>
  <w:style w:type="character" w:customStyle="1" w:styleId="90">
    <w:name w:val="标题 9 字符"/>
    <w:link w:val="9"/>
    <w:uiPriority w:val="9"/>
    <w:semiHidden/>
    <w:qFormat/>
    <w:rPr>
      <w:rFonts w:ascii="Cambria" w:eastAsia="宋体" w:hAnsi="Cambria" w:cs="Times New Roman"/>
    </w:rPr>
  </w:style>
  <w:style w:type="character" w:customStyle="1" w:styleId="aa">
    <w:name w:val="标题 字符"/>
    <w:link w:val="a9"/>
    <w:uiPriority w:val="10"/>
    <w:qFormat/>
    <w:rPr>
      <w:rFonts w:ascii="Times New Roman" w:eastAsia="宋体" w:hAnsi="Times New Roman"/>
      <w:b/>
      <w:bCs/>
      <w:sz w:val="32"/>
      <w:szCs w:val="32"/>
    </w:rPr>
  </w:style>
  <w:style w:type="character" w:customStyle="1" w:styleId="a7">
    <w:name w:val="副标题 字符"/>
    <w:link w:val="a6"/>
    <w:uiPriority w:val="11"/>
    <w:qFormat/>
    <w:rPr>
      <w:rFonts w:ascii="Times New Roman" w:eastAsia="宋体" w:hAnsi="Times New Roman"/>
      <w:b/>
      <w:bCs/>
      <w:kern w:val="28"/>
      <w:sz w:val="32"/>
      <w:szCs w:val="32"/>
    </w:rPr>
  </w:style>
  <w:style w:type="paragraph" w:styleId="aff0">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0"/>
    <w:uiPriority w:val="99"/>
    <w:semiHidden/>
    <w:unhideWhenUsed/>
    <w:qFormat/>
    <w:rPr>
      <w:color w:val="605E5C"/>
      <w:shd w:val="clear" w:color="auto" w:fill="E1DFDD"/>
    </w:rPr>
  </w:style>
  <w:style w:type="paragraph" w:customStyle="1" w:styleId="15">
    <w:name w:val="正文 1"/>
    <w:basedOn w:val="a"/>
    <w:qFormat/>
    <w:pPr>
      <w:widowControl w:val="0"/>
      <w:spacing w:line="360" w:lineRule="auto"/>
      <w:ind w:firstLineChars="200" w:firstLine="200"/>
      <w:jc w:val="both"/>
    </w:pPr>
    <w:rPr>
      <w:rFonts w:ascii="Times New Roman" w:hAnsi="Times New Roman" w:cs="Times New Roman"/>
      <w:kern w:val="2"/>
      <w:sz w:val="21"/>
      <w:szCs w:val="21"/>
    </w:rPr>
  </w:style>
  <w:style w:type="paragraph" w:customStyle="1" w:styleId="msobibliography0">
    <w:name w:val="msobibliography"/>
    <w:basedOn w:val="a"/>
    <w:next w:val="a"/>
    <w:hidden/>
    <w:qFormat/>
    <w:pPr>
      <w:widowControl w:val="0"/>
      <w:jc w:val="both"/>
    </w:pPr>
    <w:rPr>
      <w:rFonts w:ascii="Times New Roman" w:hAnsi="Times New Roman" w:cs="Times New Roman"/>
      <w:kern w:val="2"/>
      <w:sz w:val="21"/>
      <w:szCs w:val="21"/>
    </w:rPr>
  </w:style>
  <w:style w:type="paragraph" w:styleId="aff1">
    <w:name w:val="Revision"/>
    <w:hidden/>
    <w:uiPriority w:val="99"/>
    <w:semiHidden/>
    <w:rsid w:val="0076177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49228">
      <w:bodyDiv w:val="1"/>
      <w:marLeft w:val="0"/>
      <w:marRight w:val="0"/>
      <w:marTop w:val="0"/>
      <w:marBottom w:val="0"/>
      <w:divBdr>
        <w:top w:val="none" w:sz="0" w:space="0" w:color="auto"/>
        <w:left w:val="none" w:sz="0" w:space="0" w:color="auto"/>
        <w:bottom w:val="none" w:sz="0" w:space="0" w:color="auto"/>
        <w:right w:val="none" w:sz="0" w:space="0" w:color="auto"/>
      </w:divBdr>
    </w:div>
    <w:div w:id="485587469">
      <w:bodyDiv w:val="1"/>
      <w:marLeft w:val="0"/>
      <w:marRight w:val="0"/>
      <w:marTop w:val="0"/>
      <w:marBottom w:val="0"/>
      <w:divBdr>
        <w:top w:val="none" w:sz="0" w:space="0" w:color="auto"/>
        <w:left w:val="none" w:sz="0" w:space="0" w:color="auto"/>
        <w:bottom w:val="none" w:sz="0" w:space="0" w:color="auto"/>
        <w:right w:val="none" w:sz="0" w:space="0" w:color="auto"/>
      </w:divBdr>
    </w:div>
    <w:div w:id="1401488059">
      <w:bodyDiv w:val="1"/>
      <w:marLeft w:val="0"/>
      <w:marRight w:val="0"/>
      <w:marTop w:val="0"/>
      <w:marBottom w:val="0"/>
      <w:divBdr>
        <w:top w:val="none" w:sz="0" w:space="0" w:color="auto"/>
        <w:left w:val="none" w:sz="0" w:space="0" w:color="auto"/>
        <w:bottom w:val="none" w:sz="0" w:space="0" w:color="auto"/>
        <w:right w:val="none" w:sz="0" w:space="0" w:color="auto"/>
      </w:divBdr>
      <w:divsChild>
        <w:div w:id="443308144">
          <w:marLeft w:val="0"/>
          <w:marRight w:val="0"/>
          <w:marTop w:val="0"/>
          <w:marBottom w:val="0"/>
          <w:divBdr>
            <w:top w:val="none" w:sz="0" w:space="0" w:color="auto"/>
            <w:left w:val="none" w:sz="0" w:space="0" w:color="auto"/>
            <w:bottom w:val="none" w:sz="0" w:space="0" w:color="auto"/>
            <w:right w:val="none" w:sz="0" w:space="0" w:color="auto"/>
          </w:divBdr>
          <w:divsChild>
            <w:div w:id="1762488485">
              <w:marLeft w:val="0"/>
              <w:marRight w:val="0"/>
              <w:marTop w:val="0"/>
              <w:marBottom w:val="0"/>
              <w:divBdr>
                <w:top w:val="none" w:sz="0" w:space="0" w:color="auto"/>
                <w:left w:val="none" w:sz="0" w:space="0" w:color="auto"/>
                <w:bottom w:val="none" w:sz="0" w:space="0" w:color="auto"/>
                <w:right w:val="none" w:sz="0" w:space="0" w:color="auto"/>
              </w:divBdr>
              <w:divsChild>
                <w:div w:id="13961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9323">
      <w:bodyDiv w:val="1"/>
      <w:marLeft w:val="0"/>
      <w:marRight w:val="0"/>
      <w:marTop w:val="0"/>
      <w:marBottom w:val="0"/>
      <w:divBdr>
        <w:top w:val="none" w:sz="0" w:space="0" w:color="auto"/>
        <w:left w:val="none" w:sz="0" w:space="0" w:color="auto"/>
        <w:bottom w:val="none" w:sz="0" w:space="0" w:color="auto"/>
        <w:right w:val="none" w:sz="0" w:space="0" w:color="auto"/>
      </w:divBdr>
    </w:div>
    <w:div w:id="2074086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2565</Words>
  <Characters>14627</Characters>
  <Application>Microsoft Office Word</Application>
  <DocSecurity>0</DocSecurity>
  <Lines>121</Lines>
  <Paragraphs>34</Paragraphs>
  <ScaleCrop>false</ScaleCrop>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124</cp:revision>
  <cp:lastPrinted>2021-10-16T08:23:00Z</cp:lastPrinted>
  <dcterms:created xsi:type="dcterms:W3CDTF">2021-04-01T14:14:00Z</dcterms:created>
  <dcterms:modified xsi:type="dcterms:W3CDTF">2022-02-06T07:47:00Z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2052-11.1.0.11194</vt:lpwstr>
  </property>
  <property fmtid="{D5CDD505-2E9C-101B-9397-08002B2CF9AE}" pid="5" name="ICV">
    <vt:lpwstr>B598DC4353004EB6B1BC2A51AD2D6F0E</vt:lpwstr>
  </property>
</Properties>
</file>