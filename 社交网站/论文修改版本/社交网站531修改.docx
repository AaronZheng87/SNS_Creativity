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02E8" w14:textId="77777777" w:rsidR="006A3336" w:rsidRDefault="009F071B">
      <w:pPr>
        <w:spacing w:line="360" w:lineRule="auto"/>
        <w:jc w:val="center"/>
        <w:rPr>
          <w:rFonts w:ascii="黑体" w:eastAsia="黑体" w:hAnsi="黑体" w:cs="黑体"/>
          <w:color w:val="000000" w:themeColor="text1"/>
          <w:sz w:val="36"/>
          <w:szCs w:val="36"/>
        </w:rPr>
      </w:pPr>
      <w:r>
        <w:rPr>
          <w:rFonts w:ascii="黑体" w:eastAsia="黑体" w:hAnsi="黑体" w:cs="黑体" w:hint="eastAsia"/>
          <w:color w:val="000000" w:themeColor="text1"/>
          <w:sz w:val="36"/>
          <w:szCs w:val="36"/>
        </w:rPr>
        <w:t>社交网站使用强度对大学生创新行为的影响：一个有调节的中介模型</w:t>
      </w:r>
    </w:p>
    <w:p w14:paraId="5006690E" w14:textId="77777777" w:rsidR="006A3336" w:rsidRDefault="009F071B">
      <w:pPr>
        <w:spacing w:line="360" w:lineRule="auto"/>
        <w:jc w:val="center"/>
        <w:rPr>
          <w:rFonts w:ascii="仿宋_GB2312" w:eastAsia="仿宋_GB2312" w:hAnsi="宋体" w:cs="黑体"/>
          <w:color w:val="000000" w:themeColor="text1"/>
          <w:sz w:val="28"/>
          <w:szCs w:val="28"/>
          <w:vertAlign w:val="superscript"/>
          <w:lang w:bidi="ar"/>
        </w:rPr>
      </w:pPr>
      <w:r>
        <w:rPr>
          <w:rFonts w:ascii="仿宋_GB2312" w:eastAsia="仿宋_GB2312" w:hAnsi="宋体" w:cs="黑体" w:hint="eastAsia"/>
          <w:color w:val="000000" w:themeColor="text1"/>
          <w:sz w:val="28"/>
          <w:szCs w:val="28"/>
          <w:lang w:bidi="ar"/>
        </w:rPr>
        <w:t>郑元瑞</w:t>
      </w:r>
      <w:r>
        <w:rPr>
          <w:rFonts w:ascii="仿宋_GB2312" w:eastAsia="仿宋_GB2312" w:hAnsi="宋体" w:cs="黑体" w:hint="eastAsia"/>
          <w:color w:val="000000" w:themeColor="text1"/>
          <w:sz w:val="28"/>
          <w:szCs w:val="28"/>
          <w:vertAlign w:val="superscript"/>
          <w:lang w:bidi="ar"/>
        </w:rPr>
        <w:t>1</w:t>
      </w:r>
      <w:r>
        <w:rPr>
          <w:rFonts w:ascii="仿宋_GB2312" w:eastAsia="仿宋_GB2312" w:hAnsi="宋体" w:cs="黑体" w:hint="eastAsia"/>
          <w:color w:val="000000" w:themeColor="text1"/>
          <w:sz w:val="28"/>
          <w:szCs w:val="28"/>
          <w:lang w:bidi="ar"/>
        </w:rPr>
        <w:t xml:space="preserve"> </w:t>
      </w:r>
      <w:r>
        <w:rPr>
          <w:rFonts w:ascii="仿宋_GB2312" w:eastAsia="仿宋_GB2312" w:hAnsi="宋体" w:cs="宋体" w:hint="eastAsia"/>
          <w:color w:val="000000" w:themeColor="text1"/>
          <w:sz w:val="28"/>
          <w:szCs w:val="28"/>
          <w:lang w:bidi="ar"/>
        </w:rPr>
        <w:t>谢嘉敏</w:t>
      </w:r>
      <w:r>
        <w:rPr>
          <w:rFonts w:ascii="仿宋_GB2312" w:eastAsia="仿宋_GB2312" w:hAnsi="宋体" w:cs="宋体" w:hint="eastAsia"/>
          <w:color w:val="000000" w:themeColor="text1"/>
          <w:sz w:val="28"/>
          <w:szCs w:val="28"/>
          <w:vertAlign w:val="superscript"/>
          <w:lang w:bidi="ar"/>
        </w:rPr>
        <w:t>2</w:t>
      </w:r>
      <w:r>
        <w:rPr>
          <w:rFonts w:ascii="仿宋_GB2312" w:eastAsia="仿宋_GB2312" w:hAnsi="宋体" w:cs="宋体" w:hint="eastAsia"/>
          <w:color w:val="000000" w:themeColor="text1"/>
          <w:sz w:val="28"/>
          <w:szCs w:val="28"/>
          <w:lang w:bidi="ar"/>
        </w:rPr>
        <w:t xml:space="preserve"> </w:t>
      </w:r>
      <w:r>
        <w:rPr>
          <w:rFonts w:ascii="仿宋_GB2312" w:eastAsia="仿宋_GB2312" w:hAnsi="宋体" w:cs="黑体" w:hint="eastAsia"/>
          <w:color w:val="000000" w:themeColor="text1"/>
          <w:sz w:val="28"/>
          <w:szCs w:val="28"/>
          <w:lang w:bidi="ar"/>
        </w:rPr>
        <w:t>李鹏</w:t>
      </w:r>
      <w:r>
        <w:rPr>
          <w:rStyle w:val="af7"/>
          <w:rFonts w:ascii="仿宋_GB2312" w:eastAsia="仿宋_GB2312" w:hAnsi="宋体" w:cs="黑体"/>
          <w:color w:val="000000" w:themeColor="text1"/>
          <w:sz w:val="28"/>
          <w:szCs w:val="28"/>
          <w:lang w:bidi="ar"/>
        </w:rPr>
        <w:footnoteReference w:customMarkFollows="1" w:id="1"/>
        <w:t>3</w:t>
      </w:r>
    </w:p>
    <w:p w14:paraId="5A10FA08" w14:textId="77777777" w:rsidR="006A3336" w:rsidRDefault="009F071B">
      <w:pPr>
        <w:spacing w:line="360" w:lineRule="auto"/>
        <w:jc w:val="center"/>
        <w:rPr>
          <w:color w:val="000000" w:themeColor="text1"/>
          <w:sz w:val="18"/>
          <w:szCs w:val="18"/>
          <w:lang w:bidi="ar"/>
        </w:rPr>
      </w:pPr>
      <w:r>
        <w:rPr>
          <w:rFonts w:ascii="宋体" w:eastAsia="宋体" w:hAnsi="宋体" w:cs="宋体" w:hint="eastAsia"/>
          <w:color w:val="000000" w:themeColor="text1"/>
          <w:sz w:val="18"/>
          <w:szCs w:val="18"/>
          <w:lang w:bidi="ar"/>
        </w:rPr>
        <w:t>（</w:t>
      </w:r>
      <w:r>
        <w:rPr>
          <w:color w:val="000000" w:themeColor="text1"/>
          <w:sz w:val="18"/>
          <w:szCs w:val="18"/>
          <w:vertAlign w:val="superscript"/>
          <w:lang w:bidi="ar"/>
        </w:rPr>
        <w:t>1</w:t>
      </w:r>
      <w:r>
        <w:rPr>
          <w:rFonts w:eastAsia="宋体"/>
          <w:color w:val="000000" w:themeColor="text1"/>
          <w:sz w:val="18"/>
          <w:szCs w:val="18"/>
          <w:lang w:bidi="ar"/>
        </w:rPr>
        <w:t>昆明城市学院</w:t>
      </w:r>
      <w:r>
        <w:rPr>
          <w:rFonts w:ascii="宋体" w:eastAsia="宋体" w:hAnsi="宋体" w:cs="宋体" w:hint="eastAsia"/>
          <w:color w:val="000000" w:themeColor="text1"/>
          <w:sz w:val="18"/>
          <w:szCs w:val="18"/>
          <w:lang w:bidi="ar"/>
        </w:rPr>
        <w:t>，昆明</w:t>
      </w:r>
      <w:r>
        <w:rPr>
          <w:color w:val="000000" w:themeColor="text1"/>
          <w:sz w:val="18"/>
          <w:szCs w:val="18"/>
          <w:lang w:bidi="ar"/>
        </w:rPr>
        <w:t xml:space="preserve"> 650101</w:t>
      </w:r>
      <w:r>
        <w:rPr>
          <w:rFonts w:ascii="宋体" w:eastAsia="宋体" w:hAnsi="宋体" w:cs="宋体" w:hint="eastAsia"/>
          <w:color w:val="000000" w:themeColor="text1"/>
          <w:sz w:val="18"/>
          <w:szCs w:val="18"/>
          <w:lang w:bidi="ar"/>
        </w:rPr>
        <w:t>；</w:t>
      </w:r>
      <w:r>
        <w:rPr>
          <w:rFonts w:eastAsia="宋体"/>
          <w:color w:val="000000" w:themeColor="text1"/>
          <w:sz w:val="18"/>
          <w:szCs w:val="18"/>
          <w:vertAlign w:val="superscript"/>
          <w:lang w:bidi="ar"/>
        </w:rPr>
        <w:t>2</w:t>
      </w:r>
      <w:r>
        <w:rPr>
          <w:rFonts w:ascii="宋体" w:eastAsia="宋体" w:hAnsi="宋体" w:cs="宋体" w:hint="eastAsia"/>
          <w:color w:val="000000" w:themeColor="text1"/>
          <w:sz w:val="18"/>
          <w:szCs w:val="18"/>
          <w:lang w:bidi="ar"/>
        </w:rPr>
        <w:t>广州大学教育学院，广州</w:t>
      </w:r>
      <w:r>
        <w:rPr>
          <w:color w:val="000000" w:themeColor="text1"/>
          <w:sz w:val="18"/>
          <w:szCs w:val="18"/>
          <w:lang w:bidi="ar"/>
        </w:rPr>
        <w:t xml:space="preserve"> 510006</w:t>
      </w:r>
      <w:r>
        <w:rPr>
          <w:rFonts w:ascii="宋体" w:eastAsia="宋体" w:hAnsi="宋体" w:cs="宋体" w:hint="eastAsia"/>
          <w:color w:val="000000" w:themeColor="text1"/>
          <w:sz w:val="18"/>
          <w:szCs w:val="18"/>
          <w:lang w:bidi="ar"/>
        </w:rPr>
        <w:t>；</w:t>
      </w:r>
      <w:r>
        <w:rPr>
          <w:color w:val="000000" w:themeColor="text1"/>
          <w:sz w:val="18"/>
          <w:szCs w:val="18"/>
          <w:vertAlign w:val="superscript"/>
          <w:lang w:bidi="ar"/>
        </w:rPr>
        <w:t>3</w:t>
      </w:r>
      <w:r>
        <w:rPr>
          <w:rFonts w:ascii="宋体" w:eastAsia="宋体" w:hAnsi="宋体" w:cs="宋体" w:hint="eastAsia"/>
          <w:color w:val="000000" w:themeColor="text1"/>
          <w:sz w:val="18"/>
          <w:szCs w:val="18"/>
          <w:lang w:bidi="ar"/>
        </w:rPr>
        <w:t>云南师范大学</w:t>
      </w:r>
      <w:r>
        <w:rPr>
          <w:rFonts w:eastAsia="宋体"/>
          <w:color w:val="000000" w:themeColor="text1"/>
          <w:sz w:val="18"/>
          <w:szCs w:val="18"/>
          <w:lang w:bidi="ar"/>
        </w:rPr>
        <w:t>教育学部</w:t>
      </w:r>
      <w:r>
        <w:rPr>
          <w:rFonts w:ascii="宋体" w:eastAsia="宋体" w:hAnsi="宋体" w:cs="宋体" w:hint="eastAsia"/>
          <w:color w:val="000000" w:themeColor="text1"/>
          <w:sz w:val="18"/>
          <w:szCs w:val="18"/>
          <w:lang w:bidi="ar"/>
        </w:rPr>
        <w:t>，昆明</w:t>
      </w:r>
      <w:r>
        <w:rPr>
          <w:color w:val="000000" w:themeColor="text1"/>
          <w:sz w:val="18"/>
          <w:szCs w:val="18"/>
          <w:lang w:bidi="ar"/>
        </w:rPr>
        <w:t xml:space="preserve"> 650500</w:t>
      </w:r>
      <w:r>
        <w:rPr>
          <w:rFonts w:ascii="宋体" w:eastAsia="宋体" w:hAnsi="宋体" w:cs="宋体" w:hint="eastAsia"/>
          <w:color w:val="000000" w:themeColor="text1"/>
          <w:sz w:val="18"/>
          <w:szCs w:val="18"/>
          <w:lang w:bidi="ar"/>
        </w:rPr>
        <w:t>）</w:t>
      </w:r>
    </w:p>
    <w:p w14:paraId="5854DA66" w14:textId="77777777" w:rsidR="006A3336" w:rsidRDefault="009F071B">
      <w:pPr>
        <w:pStyle w:val="15"/>
        <w:ind w:leftChars="200" w:left="480" w:rightChars="200" w:right="480" w:firstLineChars="0" w:firstLine="0"/>
        <w:rPr>
          <w:rFonts w:cs="Times New Roman"/>
          <w:color w:val="000000" w:themeColor="text1"/>
        </w:rPr>
      </w:pPr>
      <w:r>
        <w:rPr>
          <w:rFonts w:ascii="黑体" w:eastAsia="黑体" w:hAnsi="黑体" w:cs="Times New Roman"/>
          <w:b/>
          <w:bCs/>
          <w:color w:val="000000" w:themeColor="text1"/>
        </w:rPr>
        <w:t>摘  要</w:t>
      </w:r>
      <w:r>
        <w:rPr>
          <w:rFonts w:cs="Times New Roman"/>
          <w:b/>
          <w:bCs/>
          <w:color w:val="000000" w:themeColor="text1"/>
        </w:rPr>
        <w:t xml:space="preserve">  </w:t>
      </w:r>
      <w:r>
        <w:rPr>
          <w:rFonts w:cs="Times New Roman"/>
          <w:color w:val="000000" w:themeColor="text1"/>
        </w:rPr>
        <w:t>为探讨社交网站使用与大学生创新行为的关系，以及创新自我效能感和自尊在二者关系中的作用机制。采用社交网站使用强度量表、</w:t>
      </w:r>
      <w:r>
        <w:rPr>
          <w:rFonts w:cs="Times New Roman"/>
          <w:color w:val="000000" w:themeColor="text1"/>
        </w:rPr>
        <w:t>Rosenberg</w:t>
      </w:r>
      <w:r>
        <w:rPr>
          <w:rFonts w:cs="Times New Roman"/>
          <w:color w:val="000000" w:themeColor="text1"/>
        </w:rPr>
        <w:t>自尊量表、创新自我效能量表和创新行为量表，对</w:t>
      </w:r>
      <w:r>
        <w:rPr>
          <w:rFonts w:cs="Times New Roman"/>
          <w:color w:val="000000" w:themeColor="text1"/>
        </w:rPr>
        <w:t>1014</w:t>
      </w:r>
      <w:r>
        <w:rPr>
          <w:rFonts w:cs="Times New Roman"/>
          <w:color w:val="000000" w:themeColor="text1"/>
        </w:rPr>
        <w:t>名大学生进行调查。结果表明：（</w:t>
      </w:r>
      <w:r>
        <w:rPr>
          <w:rFonts w:cs="Times New Roman"/>
          <w:color w:val="000000" w:themeColor="text1"/>
        </w:rPr>
        <w:t>1</w:t>
      </w:r>
      <w:r>
        <w:rPr>
          <w:rFonts w:cs="Times New Roman"/>
          <w:color w:val="000000" w:themeColor="text1"/>
        </w:rPr>
        <w:t>）社交网站使用强度可以显著正向预测大学生的创新行为；（</w:t>
      </w:r>
      <w:r>
        <w:rPr>
          <w:rFonts w:cs="Times New Roman"/>
          <w:color w:val="000000" w:themeColor="text1"/>
        </w:rPr>
        <w:t>2</w:t>
      </w:r>
      <w:r>
        <w:rPr>
          <w:rFonts w:cs="Times New Roman"/>
          <w:color w:val="000000" w:themeColor="text1"/>
        </w:rPr>
        <w:t>）创新自我效能感在社交网站使用强度和创新行为之间起部分中介作用；（</w:t>
      </w:r>
      <w:r>
        <w:rPr>
          <w:rFonts w:cs="Times New Roman"/>
          <w:color w:val="000000" w:themeColor="text1"/>
        </w:rPr>
        <w:t>3</w:t>
      </w:r>
      <w:r>
        <w:rPr>
          <w:rFonts w:cs="Times New Roman"/>
          <w:color w:val="000000" w:themeColor="text1"/>
        </w:rPr>
        <w:t>）社交网站使用强度通过创新自我效能感影响大学生创新行为的前半路径受到自尊的调节，且相对高自尊水平，低自尊水平群体中社交网站使用强度对创新自我效能感的预测作用更强。</w:t>
      </w:r>
    </w:p>
    <w:p w14:paraId="4A4B5E8F" w14:textId="77777777" w:rsidR="006A3336" w:rsidRDefault="009F071B">
      <w:pPr>
        <w:pStyle w:val="15"/>
        <w:ind w:leftChars="200" w:left="480" w:rightChars="200" w:right="480" w:firstLineChars="0" w:firstLine="0"/>
        <w:rPr>
          <w:rFonts w:cs="Times New Roman"/>
          <w:color w:val="000000" w:themeColor="text1"/>
        </w:rPr>
      </w:pPr>
      <w:r>
        <w:rPr>
          <w:rFonts w:ascii="黑体" w:eastAsia="黑体" w:hAnsi="黑体" w:cs="Arial"/>
          <w:b/>
          <w:bCs/>
          <w:color w:val="000000" w:themeColor="text1"/>
        </w:rPr>
        <w:t>关键词</w:t>
      </w:r>
      <w:r>
        <w:rPr>
          <w:rFonts w:cs="Times New Roman" w:hint="eastAsia"/>
          <w:b/>
          <w:bCs/>
          <w:color w:val="000000" w:themeColor="text1"/>
        </w:rPr>
        <w:t xml:space="preserve"> </w:t>
      </w:r>
      <w:r>
        <w:rPr>
          <w:rFonts w:cs="Times New Roman"/>
          <w:b/>
          <w:bCs/>
          <w:color w:val="000000" w:themeColor="text1"/>
        </w:rPr>
        <w:t xml:space="preserve"> </w:t>
      </w:r>
      <w:r>
        <w:rPr>
          <w:rFonts w:cs="Times New Roman"/>
          <w:color w:val="000000" w:themeColor="text1"/>
        </w:rPr>
        <w:t>社交网站；创新行为；大学生；自尊；创新自我效能感</w:t>
      </w:r>
    </w:p>
    <w:p w14:paraId="4877762E" w14:textId="77777777" w:rsidR="006A3336" w:rsidRDefault="009F071B">
      <w:pPr>
        <w:pStyle w:val="15"/>
        <w:ind w:leftChars="200" w:left="480" w:rightChars="200" w:right="480" w:firstLineChars="0" w:firstLine="0"/>
        <w:rPr>
          <w:rFonts w:ascii="黑体" w:eastAsia="黑体" w:hAnsi="黑体" w:cs="Arial"/>
          <w:b/>
          <w:bCs/>
          <w:color w:val="000000" w:themeColor="text1"/>
        </w:rPr>
      </w:pPr>
      <w:r>
        <w:rPr>
          <w:rFonts w:ascii="黑体" w:eastAsia="黑体" w:hAnsi="黑体" w:cs="Arial" w:hint="eastAsia"/>
          <w:b/>
          <w:bCs/>
          <w:color w:val="000000" w:themeColor="text1"/>
        </w:rPr>
        <w:t xml:space="preserve">分类号 </w:t>
      </w:r>
      <w:r>
        <w:rPr>
          <w:rFonts w:ascii="黑体" w:eastAsia="黑体" w:hAnsi="黑体" w:cs="Arial"/>
          <w:b/>
          <w:bCs/>
          <w:color w:val="000000" w:themeColor="text1"/>
        </w:rPr>
        <w:t xml:space="preserve"> </w:t>
      </w:r>
    </w:p>
    <w:p w14:paraId="29FDA192" w14:textId="77777777" w:rsidR="006A3336" w:rsidRDefault="006A3336">
      <w:pPr>
        <w:pStyle w:val="15"/>
        <w:ind w:leftChars="200" w:left="480" w:rightChars="200" w:right="480" w:firstLineChars="0" w:firstLine="0"/>
        <w:rPr>
          <w:rFonts w:cs="Times New Roman"/>
          <w:color w:val="000000" w:themeColor="text1"/>
        </w:rPr>
      </w:pPr>
    </w:p>
    <w:p w14:paraId="022C363C" w14:textId="77777777" w:rsidR="006A3336" w:rsidRDefault="009F071B">
      <w:pPr>
        <w:pStyle w:val="1"/>
        <w:spacing w:beforeLines="0" w:before="120" w:afterLines="0" w:after="120"/>
        <w:rPr>
          <w:color w:val="000000" w:themeColor="text1"/>
        </w:rPr>
      </w:pPr>
      <w:r>
        <w:rPr>
          <w:rFonts w:hint="eastAsia"/>
          <w:color w:val="000000" w:themeColor="text1"/>
        </w:rPr>
        <w:t>问题提出</w:t>
      </w:r>
    </w:p>
    <w:p w14:paraId="75294741" w14:textId="77777777" w:rsidR="006A3336" w:rsidRDefault="009F071B">
      <w:pPr>
        <w:pStyle w:val="15"/>
        <w:ind w:firstLine="420"/>
      </w:pPr>
      <w:r>
        <w:t>随着互联网的广泛使用，基于其发展的社交网站也成为人与人之间即时交流的平台。截至</w:t>
      </w:r>
      <w:r>
        <w:t>2021</w:t>
      </w:r>
      <w:r>
        <w:t>年</w:t>
      </w:r>
      <w:r>
        <w:rPr>
          <w:rFonts w:hint="eastAsia"/>
        </w:rPr>
        <w:t>1</w:t>
      </w:r>
      <w:r>
        <w:t>2</w:t>
      </w:r>
      <w:r>
        <w:t>月，我国即时通信用户达</w:t>
      </w:r>
      <w:r>
        <w:t>10.07</w:t>
      </w:r>
      <w:r>
        <w:t>亿，且近五年来呈持续增长状态</w:t>
      </w:r>
      <w:r>
        <w:rPr>
          <w:rFonts w:hint="eastAsia"/>
        </w:rPr>
        <w:t>(</w:t>
      </w:r>
      <w:r>
        <w:rPr>
          <w:rFonts w:hint="eastAsia"/>
        </w:rPr>
        <w:t>中国互联网络信息中心</w:t>
      </w:r>
      <w:r>
        <w:rPr>
          <w:rFonts w:hint="eastAsia"/>
        </w:rPr>
        <w:t>(CNNIC), 202</w:t>
      </w:r>
      <w:r>
        <w:t>2</w:t>
      </w:r>
      <w:r>
        <w:rPr>
          <w:rFonts w:hint="eastAsia"/>
        </w:rPr>
        <w:t>)</w:t>
      </w:r>
      <w:r>
        <w:t>。由于社交网站拥有极高使用率和强大的拓展功能，社交网站的使用对社会和个体心理发展的影响成为许多研究者关注的热点。</w:t>
      </w:r>
    </w:p>
    <w:p w14:paraId="4B9F6FF1" w14:textId="77777777" w:rsidR="006A3336" w:rsidRDefault="009F071B">
      <w:pPr>
        <w:pStyle w:val="15"/>
        <w:ind w:firstLine="420"/>
      </w:pPr>
      <w:r>
        <w:t>社交网站是一种基于互联网的服务，如微信</w:t>
      </w:r>
      <w:r>
        <w:rPr>
          <w:rStyle w:val="14"/>
          <w:rFonts w:cs="Times New Roman"/>
          <w:color w:val="000000" w:themeColor="text1"/>
        </w:rPr>
        <w:t>、</w:t>
      </w:r>
      <w:r>
        <w:t>微博、</w:t>
      </w:r>
      <w:r>
        <w:t>QQ</w:t>
      </w:r>
      <w:r>
        <w:t>、</w:t>
      </w:r>
      <w:r>
        <w:t>Facebook</w:t>
      </w:r>
      <w:r>
        <w:t>等，它允许用户创建自己的个人资料并通过互联网连接其他</w:t>
      </w:r>
      <w:r>
        <w:rPr>
          <w:rFonts w:hint="eastAsia"/>
        </w:rPr>
        <w:t>用户</w:t>
      </w:r>
      <w:r>
        <w:t>，</w:t>
      </w:r>
      <w:r>
        <w:rPr>
          <w:rFonts w:hint="eastAsia"/>
        </w:rPr>
        <w:t>用户</w:t>
      </w:r>
      <w:r>
        <w:t>可以通过使用社交网站来</w:t>
      </w:r>
      <w:r>
        <w:rPr>
          <w:rFonts w:hint="eastAsia"/>
        </w:rPr>
        <w:t>展示自己也可以发</w:t>
      </w:r>
      <w:r>
        <w:t>展和维护与他人的感情</w:t>
      </w:r>
      <w:r>
        <w:rPr>
          <w:rFonts w:hint="eastAsia"/>
        </w:rPr>
        <w:t xml:space="preserve"> (</w:t>
      </w:r>
      <w:proofErr w:type="spellStart"/>
      <w:r>
        <w:rPr>
          <w:rFonts w:hint="eastAsia"/>
        </w:rPr>
        <w:t>Brailovskaia</w:t>
      </w:r>
      <w:proofErr w:type="spellEnd"/>
      <w:r>
        <w:t xml:space="preserve"> </w:t>
      </w:r>
      <w:r>
        <w:rPr>
          <w:rFonts w:hint="eastAsia"/>
        </w:rPr>
        <w:t xml:space="preserve">&amp; </w:t>
      </w:r>
      <w:proofErr w:type="spellStart"/>
      <w:r>
        <w:rPr>
          <w:rFonts w:hint="eastAsia"/>
        </w:rPr>
        <w:t>Bierhoff</w:t>
      </w:r>
      <w:proofErr w:type="spellEnd"/>
      <w:r>
        <w:rPr>
          <w:rFonts w:hint="eastAsia"/>
        </w:rPr>
        <w:t>, 2020)</w:t>
      </w:r>
      <w:r>
        <w:t>。大量实证研究表明，社交网站给人们提供了一个开放自由的环境，人们通过社交网站可以交换、传递、分享自己的想法，获取他人的知识和经验，还可以在他人的指导和支持下产生新想法、新观念</w:t>
      </w:r>
      <w:r>
        <w:rPr>
          <w:rFonts w:hint="eastAsia"/>
        </w:rPr>
        <w:t xml:space="preserve">(Hu et al., 2017; </w:t>
      </w:r>
      <w:r>
        <w:rPr>
          <w:rFonts w:hint="eastAsia"/>
        </w:rPr>
        <w:lastRenderedPageBreak/>
        <w:t>Budge, 2013)</w:t>
      </w:r>
      <w:r>
        <w:t>，进而给个体创造力的发展提供机会。青年大学生的创新能力是国家现代化发展的重要动力，</w:t>
      </w:r>
      <w:r>
        <w:t xml:space="preserve"> 2018</w:t>
      </w:r>
      <w:r>
        <w:t>年，教育部提出</w:t>
      </w:r>
      <w:r>
        <w:rPr>
          <w:rFonts w:hint="eastAsia"/>
        </w:rPr>
        <w:t>“</w:t>
      </w:r>
      <w:r>
        <w:t>鼓励学生通过参加社会实践、科学研究、创新创业、竞赛活动等获取学分</w:t>
      </w:r>
      <w:r>
        <w:rPr>
          <w:rFonts w:hint="eastAsia"/>
        </w:rPr>
        <w:t>”</w:t>
      </w:r>
      <w:r>
        <w:rPr>
          <w:rFonts w:hint="eastAsia"/>
        </w:rPr>
        <w:t xml:space="preserve"> (</w:t>
      </w:r>
      <w:r>
        <w:rPr>
          <w:rFonts w:hint="eastAsia"/>
        </w:rPr>
        <w:t>中华人民共和国教育部</w:t>
      </w:r>
      <w:r>
        <w:rPr>
          <w:rFonts w:hint="eastAsia"/>
        </w:rPr>
        <w:t>, 2018)</w:t>
      </w:r>
      <w:r>
        <w:t>。因此，本研究拟在验证大学生社交网站的使用与创新行为关系的基础上，引入创新自我效能感和自尊两个变量，以拓展对大学生社交网站使用和其创新行为之间关系及可能作用机制的理解，为进一步揭示社交网站使用影响大学生创新行为的机制奠定基础。</w:t>
      </w:r>
    </w:p>
    <w:p w14:paraId="3E964D8A" w14:textId="77777777" w:rsidR="006A3336" w:rsidRDefault="009F071B">
      <w:pPr>
        <w:pStyle w:val="15"/>
        <w:ind w:firstLine="420"/>
      </w:pPr>
      <w:r>
        <w:rPr>
          <w:rFonts w:hint="eastAsia"/>
        </w:rPr>
        <w:t>创新行为是指个体在生活或工作中有意识地产生、推广和实现新想法的行为</w:t>
      </w:r>
      <w:r>
        <w:rPr>
          <w:rFonts w:hint="eastAsia"/>
        </w:rPr>
        <w:t>(Wang et al., 2015)</w:t>
      </w:r>
      <w:r>
        <w:rPr>
          <w:rFonts w:hint="eastAsia"/>
        </w:rPr>
        <w:t>。创新能力和行为是大学生建设现代化应具备的基本素质</w:t>
      </w:r>
      <w:r>
        <w:rPr>
          <w:rFonts w:hint="eastAsia"/>
        </w:rPr>
        <w:t>(</w:t>
      </w:r>
      <w:r>
        <w:rPr>
          <w:rFonts w:hint="eastAsia"/>
        </w:rPr>
        <w:t>辛雅丽</w:t>
      </w:r>
      <w:r>
        <w:rPr>
          <w:rFonts w:hint="eastAsia"/>
        </w:rPr>
        <w:t>, 2003)</w:t>
      </w:r>
      <w:r>
        <w:rPr>
          <w:rFonts w:hint="eastAsia"/>
        </w:rPr>
        <w:t>。一些研究发现，在当今互联网</w:t>
      </w:r>
      <w:r>
        <w:t>+</w:t>
      </w:r>
      <w:r>
        <w:rPr>
          <w:rFonts w:hint="eastAsia"/>
        </w:rPr>
        <w:t>的时代，社交网站的使用在促进知识共享和个体创新行为中起到了关键作用</w:t>
      </w:r>
      <w:r>
        <w:rPr>
          <w:rFonts w:hint="eastAsia"/>
        </w:rPr>
        <w:t>(Chan et al., 2013)</w:t>
      </w:r>
      <w:r>
        <w:rPr>
          <w:rFonts w:hint="eastAsia"/>
        </w:rPr>
        <w:t>。社交网站中拥有相当多的开放资源，这为使用者提供了许多探索世界的途径和可能</w:t>
      </w:r>
      <w:r>
        <w:rPr>
          <w:rFonts w:hint="eastAsia"/>
        </w:rPr>
        <w:t>(Hogan &amp; Strasburger, 2018)</w:t>
      </w:r>
      <w:r>
        <w:rPr>
          <w:rFonts w:hint="eastAsia"/>
        </w:rPr>
        <w:t>。增加受益假说认为，在没有过度使用的情况下，社交网站的使用实际上是改善了同伴之间的交流</w:t>
      </w:r>
      <w:r>
        <w:rPr>
          <w:rFonts w:hint="eastAsia"/>
        </w:rPr>
        <w:t>(Stavropoulos et al., 2021)</w:t>
      </w:r>
      <w:r>
        <w:rPr>
          <w:rFonts w:hint="eastAsia"/>
        </w:rPr>
        <w:t>，这种交流允许拥有相同兴趣的个体能跨时间和空间共享信息，为进一步交流与合作提供机会，进而促进了个体创新行为的产生</w:t>
      </w:r>
      <w:r>
        <w:rPr>
          <w:rFonts w:hint="eastAsia"/>
        </w:rPr>
        <w:t>(Rasheed et al., 2020)</w:t>
      </w:r>
      <w:r>
        <w:rPr>
          <w:rFonts w:hint="eastAsia"/>
        </w:rPr>
        <w:t>。有研究发现，社交网站的使用与个体的创新能力之间呈显著正相关</w:t>
      </w:r>
      <w:r>
        <w:rPr>
          <w:rFonts w:hint="eastAsia"/>
        </w:rPr>
        <w:t>(Budge, 2013)</w:t>
      </w:r>
      <w:r>
        <w:rPr>
          <w:rFonts w:hint="eastAsia"/>
        </w:rPr>
        <w:t>。综上，提出研究假设</w:t>
      </w:r>
      <w:r>
        <w:rPr>
          <w:rFonts w:hint="eastAsia"/>
        </w:rPr>
        <w:t>1</w:t>
      </w:r>
      <w:r>
        <w:rPr>
          <w:rFonts w:hint="eastAsia"/>
        </w:rPr>
        <w:t>：大学生的社交网站使用强度会显著正向预测其创新行为。</w:t>
      </w:r>
    </w:p>
    <w:p w14:paraId="27296A92" w14:textId="77777777" w:rsidR="006A3336" w:rsidRDefault="009F071B">
      <w:pPr>
        <w:pStyle w:val="15"/>
        <w:ind w:firstLine="420"/>
      </w:pPr>
      <w:r>
        <w:rPr>
          <w:rFonts w:hint="eastAsia"/>
        </w:rPr>
        <w:t>创新自我效能感指个体对自身创新行为产生的能力和信心的评估</w:t>
      </w:r>
      <w:r>
        <w:rPr>
          <w:rFonts w:hint="eastAsia"/>
        </w:rPr>
        <w:t>(Tierney &amp; Farmer, 2002)</w:t>
      </w:r>
      <w:r>
        <w:rPr>
          <w:rFonts w:hint="eastAsia"/>
        </w:rPr>
        <w:t>，对创新行为产生有着关键作用。社会交换理论</w:t>
      </w:r>
      <w:r>
        <w:rPr>
          <w:rFonts w:hint="eastAsia"/>
        </w:rPr>
        <w:t>(Social Exchange Theory )</w:t>
      </w:r>
      <w:r>
        <w:rPr>
          <w:rFonts w:hint="eastAsia"/>
        </w:rPr>
        <w:t>认为，个体在使用社交网站时通常会为他人提供信息支持（如点赞、评论等），也会收到他人信息或情感的支持，在这种互动中个体会对自己产生认同和自信</w:t>
      </w:r>
      <w:r>
        <w:rPr>
          <w:rFonts w:hint="eastAsia"/>
        </w:rPr>
        <w:t>(</w:t>
      </w:r>
      <w:r>
        <w:rPr>
          <w:rFonts w:hint="eastAsia"/>
        </w:rPr>
        <w:t>方臻等</w:t>
      </w:r>
      <w:r>
        <w:rPr>
          <w:rFonts w:hint="eastAsia"/>
        </w:rPr>
        <w:t>, 2019)</w:t>
      </w:r>
      <w:r>
        <w:rPr>
          <w:rFonts w:hint="eastAsia"/>
        </w:rPr>
        <w:t>，从而使得创新自我效能感得到提高。此外，个体获得在线社会支持越多，其对自身创新能力和创新性成果的信念越坚定</w:t>
      </w:r>
      <w:r>
        <w:rPr>
          <w:rFonts w:hint="eastAsia"/>
        </w:rPr>
        <w:t>(</w:t>
      </w:r>
      <w:r>
        <w:rPr>
          <w:rFonts w:hint="eastAsia"/>
        </w:rPr>
        <w:t>陈斯允</w:t>
      </w:r>
      <w:r>
        <w:rPr>
          <w:rFonts w:hint="eastAsia"/>
        </w:rPr>
        <w:t xml:space="preserve">, </w:t>
      </w:r>
      <w:r>
        <w:rPr>
          <w:rFonts w:hint="eastAsia"/>
        </w:rPr>
        <w:t>骆紫薇</w:t>
      </w:r>
      <w:r>
        <w:rPr>
          <w:rFonts w:hint="eastAsia"/>
        </w:rPr>
        <w:t>, 2017)</w:t>
      </w:r>
      <w:r>
        <w:rPr>
          <w:rFonts w:hint="eastAsia"/>
        </w:rPr>
        <w:t>。同时，有研究发现，创新自我效能感高的个体会在得到更多正面积极的评价，这对于推动个体创新行为产生具有重要作用</w:t>
      </w:r>
      <w:r>
        <w:rPr>
          <w:rFonts w:hint="eastAsia"/>
        </w:rPr>
        <w:t>(</w:t>
      </w:r>
      <w:r>
        <w:rPr>
          <w:rFonts w:hint="eastAsia"/>
        </w:rPr>
        <w:t>高鹏等</w:t>
      </w:r>
      <w:r>
        <w:rPr>
          <w:rFonts w:hint="eastAsia"/>
        </w:rPr>
        <w:t>, 2016)</w:t>
      </w:r>
      <w:r>
        <w:rPr>
          <w:rFonts w:hint="eastAsia"/>
        </w:rPr>
        <w:t>，先前研究表明，创新自我效能感能够正向预测个体创新行为</w:t>
      </w:r>
      <w:r>
        <w:rPr>
          <w:rFonts w:hint="eastAsia"/>
        </w:rPr>
        <w:t>(</w:t>
      </w:r>
      <w:r>
        <w:rPr>
          <w:rFonts w:hint="eastAsia"/>
        </w:rPr>
        <w:t>王楠等</w:t>
      </w:r>
      <w:r>
        <w:rPr>
          <w:rFonts w:hint="eastAsia"/>
        </w:rPr>
        <w:t>, 2016)</w:t>
      </w:r>
      <w:r>
        <w:rPr>
          <w:rFonts w:hint="eastAsia"/>
        </w:rPr>
        <w:t>。基于此，本研究提出假设</w:t>
      </w:r>
      <w:r>
        <w:rPr>
          <w:rFonts w:hint="eastAsia"/>
        </w:rPr>
        <w:t>2</w:t>
      </w:r>
      <w:r>
        <w:rPr>
          <w:rFonts w:hint="eastAsia"/>
        </w:rPr>
        <w:t>：大学生的创新自我效能感在其社交网站使用强度与创新行为的关系中起到中介作用。</w:t>
      </w:r>
    </w:p>
    <w:p w14:paraId="7AEA28CB" w14:textId="77777777" w:rsidR="006A3336" w:rsidRDefault="009F071B">
      <w:pPr>
        <w:pStyle w:val="15"/>
        <w:ind w:firstLine="420"/>
      </w:pPr>
      <w:r>
        <w:rPr>
          <w:rFonts w:hint="eastAsia"/>
        </w:rPr>
        <w:t>社交网站使用对个体身心的作用会受到一些变量的调节</w:t>
      </w:r>
      <w:r>
        <w:rPr>
          <w:rFonts w:hint="eastAsia"/>
        </w:rPr>
        <w:t>(</w:t>
      </w:r>
      <w:proofErr w:type="spellStart"/>
      <w:r>
        <w:t>Jin</w:t>
      </w:r>
      <w:proofErr w:type="spellEnd"/>
      <w:r>
        <w:t>-</w:t>
      </w:r>
      <w:r>
        <w:rPr>
          <w:rFonts w:hint="eastAsia"/>
        </w:rPr>
        <w:t>L</w:t>
      </w:r>
      <w:r>
        <w:t>iang Wang</w:t>
      </w:r>
      <w:r>
        <w:rPr>
          <w:rFonts w:hint="eastAsia"/>
        </w:rPr>
        <w:t xml:space="preserve"> et al., 2015)</w:t>
      </w:r>
      <w:r>
        <w:rPr>
          <w:rFonts w:hint="eastAsia"/>
        </w:rPr>
        <w:t>。研究表明，低自尊者在使用社交网站过程中更有可能关注自己的消极方面，这导致了个体的身体健康受损</w:t>
      </w:r>
      <w:r>
        <w:rPr>
          <w:rFonts w:hint="eastAsia"/>
        </w:rPr>
        <w:t>(Lee et al., 2021)</w:t>
      </w:r>
      <w:r>
        <w:rPr>
          <w:rFonts w:hint="eastAsia"/>
        </w:rPr>
        <w:t>。我国研究者也有类似的发现，董会芹</w:t>
      </w:r>
      <w:r>
        <w:rPr>
          <w:rFonts w:hint="eastAsia"/>
        </w:rPr>
        <w:t>(2015)</w:t>
      </w:r>
      <w:r>
        <w:rPr>
          <w:rFonts w:hint="eastAsia"/>
        </w:rPr>
        <w:t>认为，高自尊对个体具有保护作用，能够显著减少同伴侵害所引发的问题行为。基于自尊的社会计量理论</w:t>
      </w:r>
      <w:r>
        <w:rPr>
          <w:rFonts w:hint="eastAsia"/>
        </w:rPr>
        <w:t>(Sociometer Theory)</w:t>
      </w:r>
      <w:r>
        <w:rPr>
          <w:rFonts w:hint="eastAsia"/>
        </w:rPr>
        <w:t>，自尊可以作为一个调节器，能够调节个体受他人及外界的认知和评价</w:t>
      </w:r>
      <w:r>
        <w:rPr>
          <w:rFonts w:hint="eastAsia"/>
        </w:rPr>
        <w:lastRenderedPageBreak/>
        <w:t>过程的影响</w:t>
      </w:r>
      <w:r>
        <w:rPr>
          <w:rFonts w:hint="eastAsia"/>
        </w:rPr>
        <w:t>(</w:t>
      </w:r>
      <w:r>
        <w:rPr>
          <w:rFonts w:hint="eastAsia"/>
        </w:rPr>
        <w:t>张林</w:t>
      </w:r>
      <w:r>
        <w:rPr>
          <w:rFonts w:hint="eastAsia"/>
        </w:rPr>
        <w:t xml:space="preserve">, </w:t>
      </w:r>
      <w:r>
        <w:rPr>
          <w:rFonts w:hint="eastAsia"/>
        </w:rPr>
        <w:t>李元元</w:t>
      </w:r>
      <w:r>
        <w:rPr>
          <w:rFonts w:hint="eastAsia"/>
        </w:rPr>
        <w:t>, 2009)</w:t>
      </w:r>
      <w:r>
        <w:rPr>
          <w:rFonts w:hint="eastAsia"/>
        </w:rPr>
        <w:t>，也应该能够调节自我效能感的形成。以往研究表明，高自尊者更容易在社交媒体的使用中获得他人的积极反馈从而产生更多的幸福感</w:t>
      </w:r>
      <w:r>
        <w:rPr>
          <w:rFonts w:hint="eastAsia"/>
        </w:rPr>
        <w:t>(</w:t>
      </w:r>
      <w:r>
        <w:rPr>
          <w:rFonts w:hint="eastAsia"/>
        </w:rPr>
        <w:t>姜永志等</w:t>
      </w:r>
      <w:r>
        <w:rPr>
          <w:rFonts w:hint="eastAsia"/>
        </w:rPr>
        <w:t>, 2022)</w:t>
      </w:r>
      <w:r>
        <w:rPr>
          <w:rFonts w:hint="eastAsia"/>
        </w:rPr>
        <w:t>。因此，基于以上的理论和研究，本研究提出假设</w:t>
      </w:r>
      <w:r>
        <w:rPr>
          <w:rFonts w:hint="eastAsia"/>
        </w:rPr>
        <w:t>3</w:t>
      </w:r>
      <w:r>
        <w:rPr>
          <w:rFonts w:hint="eastAsia"/>
        </w:rPr>
        <w:t>：大学生的自尊水平可以调节社交网站使用强度与创新自我效能感之间的关系。</w:t>
      </w:r>
    </w:p>
    <w:p w14:paraId="042BF813" w14:textId="77777777" w:rsidR="006A3336" w:rsidRDefault="009F071B">
      <w:pPr>
        <w:pStyle w:val="15"/>
        <w:ind w:firstLine="420"/>
      </w:pPr>
      <w:r>
        <w:rPr>
          <w:rFonts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及自尊的调节作用进行检验。</w:t>
      </w:r>
    </w:p>
    <w:p w14:paraId="25D89BFD" w14:textId="77777777" w:rsidR="006A3336" w:rsidRDefault="009F071B">
      <w:pPr>
        <w:pStyle w:val="1"/>
        <w:spacing w:beforeLines="0" w:before="120" w:afterLines="0" w:after="120"/>
        <w:rPr>
          <w:color w:val="000000" w:themeColor="text1"/>
        </w:rPr>
      </w:pPr>
      <w:r>
        <w:rPr>
          <w:rFonts w:hint="eastAsia"/>
          <w:color w:val="000000" w:themeColor="text1"/>
        </w:rPr>
        <w:t>研究方法</w:t>
      </w:r>
    </w:p>
    <w:p w14:paraId="01E4FD66" w14:textId="77777777" w:rsidR="006A3336" w:rsidRDefault="009F071B">
      <w:pPr>
        <w:pStyle w:val="2"/>
        <w:spacing w:before="156" w:after="156"/>
      </w:pPr>
      <w:r>
        <w:rPr>
          <w:rFonts w:hint="eastAsia"/>
        </w:rPr>
        <w:t>2</w:t>
      </w:r>
      <w:r>
        <w:t xml:space="preserve">.1 </w:t>
      </w:r>
      <w:r>
        <w:rPr>
          <w:rFonts w:hint="eastAsia"/>
        </w:rPr>
        <w:t>被试</w:t>
      </w:r>
    </w:p>
    <w:p w14:paraId="48D9E648" w14:textId="77777777" w:rsidR="006A3336" w:rsidRDefault="009F071B">
      <w:pPr>
        <w:pStyle w:val="15"/>
        <w:ind w:firstLine="420"/>
      </w:pPr>
      <w:r>
        <w:rPr>
          <w:rFonts w:hint="eastAsia"/>
        </w:rPr>
        <w:t>基于方便抽样法，通过社交网站平台（微信朋友圈，微博和</w:t>
      </w:r>
      <w:r>
        <w:rPr>
          <w:rFonts w:hint="eastAsia"/>
        </w:rPr>
        <w:t>QQ</w:t>
      </w:r>
      <w:r>
        <w:rPr>
          <w:rFonts w:hint="eastAsia"/>
        </w:rPr>
        <w:t>空间等）以及到高校内向大学生发放问卷，回收整理后，得到有效问卷</w:t>
      </w:r>
      <w:r>
        <w:t>1014</w:t>
      </w:r>
      <w:r>
        <w:rPr>
          <w:rFonts w:hint="eastAsia"/>
        </w:rPr>
        <w:t>份，学生就读高校所在地分布在全国</w:t>
      </w:r>
      <w:r>
        <w:rPr>
          <w:rFonts w:hint="eastAsia"/>
        </w:rPr>
        <w:t>2</w:t>
      </w:r>
      <w:r>
        <w:t>8</w:t>
      </w:r>
      <w:r>
        <w:rPr>
          <w:rFonts w:hint="eastAsia"/>
        </w:rPr>
        <w:t>个省区。其中男生</w:t>
      </w:r>
      <w:r>
        <w:t>478</w:t>
      </w:r>
      <w:r>
        <w:rPr>
          <w:rFonts w:hint="eastAsia"/>
        </w:rPr>
        <w:t>人（</w:t>
      </w:r>
      <w:r>
        <w:t>47.14%</w:t>
      </w:r>
      <w:r>
        <w:rPr>
          <w:rFonts w:hint="eastAsia"/>
        </w:rPr>
        <w:t>），女生</w:t>
      </w:r>
      <w:r>
        <w:t>536</w:t>
      </w:r>
      <w:r>
        <w:rPr>
          <w:rFonts w:hint="eastAsia"/>
        </w:rPr>
        <w:t>人（</w:t>
      </w:r>
      <w:r>
        <w:rPr>
          <w:rFonts w:hint="eastAsia"/>
        </w:rPr>
        <w:t>5</w:t>
      </w:r>
      <w:r>
        <w:t>2.86%</w:t>
      </w:r>
      <w:r>
        <w:rPr>
          <w:rFonts w:hint="eastAsia"/>
        </w:rPr>
        <w:t>）；城镇学生</w:t>
      </w:r>
      <w:r>
        <w:rPr>
          <w:rFonts w:hint="eastAsia"/>
        </w:rPr>
        <w:t>4</w:t>
      </w:r>
      <w:r>
        <w:t>86</w:t>
      </w:r>
      <w:r>
        <w:rPr>
          <w:rFonts w:hint="eastAsia"/>
        </w:rPr>
        <w:t>名（</w:t>
      </w:r>
      <w:r>
        <w:rPr>
          <w:rFonts w:hint="eastAsia"/>
        </w:rPr>
        <w:t>4</w:t>
      </w:r>
      <w:r>
        <w:t>7.93%</w:t>
      </w:r>
      <w:r>
        <w:rPr>
          <w:rFonts w:hint="eastAsia"/>
        </w:rPr>
        <w:t>），农村学生</w:t>
      </w:r>
      <w:r>
        <w:t>528</w:t>
      </w:r>
      <w:r>
        <w:rPr>
          <w:rFonts w:hint="eastAsia"/>
        </w:rPr>
        <w:t>名（</w:t>
      </w:r>
      <w:r>
        <w:rPr>
          <w:rFonts w:hint="eastAsia"/>
        </w:rPr>
        <w:t>5</w:t>
      </w:r>
      <w:r>
        <w:t>2.07%</w:t>
      </w:r>
      <w:r>
        <w:rPr>
          <w:rFonts w:hint="eastAsia"/>
        </w:rPr>
        <w:t>）；公办高校</w:t>
      </w:r>
      <w:r>
        <w:t>415</w:t>
      </w:r>
      <w:r>
        <w:rPr>
          <w:rFonts w:hint="eastAsia"/>
        </w:rPr>
        <w:t>人（</w:t>
      </w:r>
      <w:r>
        <w:t>40.93%</w:t>
      </w:r>
      <w:r>
        <w:rPr>
          <w:rFonts w:hint="eastAsia"/>
        </w:rPr>
        <w:t>），民办高校</w:t>
      </w:r>
      <w:r>
        <w:t>599</w:t>
      </w:r>
      <w:r>
        <w:rPr>
          <w:rFonts w:hint="eastAsia"/>
        </w:rPr>
        <w:t>人（</w:t>
      </w:r>
      <w:r>
        <w:t>59.07%</w:t>
      </w:r>
      <w:r>
        <w:rPr>
          <w:rFonts w:hint="eastAsia"/>
        </w:rPr>
        <w:t>）；大一学生</w:t>
      </w:r>
      <w:r>
        <w:rPr>
          <w:rFonts w:hint="eastAsia"/>
        </w:rPr>
        <w:t>3</w:t>
      </w:r>
      <w:r>
        <w:t>70</w:t>
      </w:r>
      <w:r>
        <w:rPr>
          <w:rFonts w:hint="eastAsia"/>
        </w:rPr>
        <w:t>人（</w:t>
      </w:r>
      <w:r>
        <w:rPr>
          <w:rFonts w:hint="eastAsia"/>
        </w:rPr>
        <w:t>3</w:t>
      </w:r>
      <w:r>
        <w:t>6.49%</w:t>
      </w:r>
      <w:r>
        <w:rPr>
          <w:rFonts w:hint="eastAsia"/>
        </w:rPr>
        <w:t>），大二学生</w:t>
      </w:r>
      <w:r>
        <w:rPr>
          <w:rFonts w:hint="eastAsia"/>
        </w:rPr>
        <w:t>3</w:t>
      </w:r>
      <w:r>
        <w:t>70</w:t>
      </w:r>
      <w:r>
        <w:rPr>
          <w:rFonts w:hint="eastAsia"/>
        </w:rPr>
        <w:t>人（</w:t>
      </w:r>
      <w:r>
        <w:rPr>
          <w:rFonts w:hint="eastAsia"/>
        </w:rPr>
        <w:t>3</w:t>
      </w:r>
      <w:r>
        <w:t>6.49%</w:t>
      </w:r>
      <w:r>
        <w:rPr>
          <w:rFonts w:hint="eastAsia"/>
        </w:rPr>
        <w:t>），大三学生</w:t>
      </w:r>
      <w:r>
        <w:rPr>
          <w:rFonts w:hint="eastAsia"/>
        </w:rPr>
        <w:t>1</w:t>
      </w:r>
      <w:r>
        <w:t>50</w:t>
      </w:r>
      <w:r>
        <w:rPr>
          <w:rFonts w:hint="eastAsia"/>
        </w:rPr>
        <w:t>人（</w:t>
      </w:r>
      <w:r>
        <w:t>14.79%</w:t>
      </w:r>
      <w:r>
        <w:rPr>
          <w:rFonts w:hint="eastAsia"/>
        </w:rPr>
        <w:t>），大四学生</w:t>
      </w:r>
      <w:r>
        <w:rPr>
          <w:rFonts w:hint="eastAsia"/>
        </w:rPr>
        <w:t>1</w:t>
      </w:r>
      <w:r>
        <w:t>24</w:t>
      </w:r>
      <w:r>
        <w:rPr>
          <w:rFonts w:hint="eastAsia"/>
        </w:rPr>
        <w:t>人（</w:t>
      </w:r>
      <w:r>
        <w:t>12.23%</w:t>
      </w:r>
      <w:r>
        <w:rPr>
          <w:rFonts w:hint="eastAsia"/>
        </w:rPr>
        <w:t>）。</w:t>
      </w:r>
    </w:p>
    <w:p w14:paraId="6A6422C9" w14:textId="77777777" w:rsidR="006A3336" w:rsidRDefault="009F071B">
      <w:pPr>
        <w:pStyle w:val="2"/>
        <w:spacing w:before="156" w:after="156"/>
      </w:pPr>
      <w:r>
        <w:rPr>
          <w:rFonts w:hint="eastAsia"/>
        </w:rPr>
        <w:t>2</w:t>
      </w:r>
      <w:r>
        <w:t xml:space="preserve">.2 </w:t>
      </w:r>
      <w:r>
        <w:rPr>
          <w:rFonts w:hint="eastAsia"/>
        </w:rPr>
        <w:t>研究工具</w:t>
      </w:r>
    </w:p>
    <w:p w14:paraId="1E976691" w14:textId="045859C8" w:rsidR="006A3336" w:rsidRDefault="009F071B">
      <w:pPr>
        <w:pStyle w:val="3"/>
        <w:spacing w:before="156" w:after="156"/>
      </w:pPr>
      <w:r>
        <w:rPr>
          <w:rFonts w:hint="eastAsia"/>
        </w:rPr>
        <w:t>2</w:t>
      </w:r>
      <w:r>
        <w:t xml:space="preserve">.2.1 </w:t>
      </w:r>
      <w:r>
        <w:rPr>
          <w:rFonts w:hint="eastAsia"/>
        </w:rPr>
        <w:t>社交网站使用强度</w:t>
      </w:r>
      <w:r w:rsidR="007B0FB0">
        <w:rPr>
          <w:rFonts w:hint="eastAsia"/>
        </w:rPr>
        <w:t>量表</w:t>
      </w:r>
    </w:p>
    <w:p w14:paraId="31469195" w14:textId="621F574B" w:rsidR="006A3336" w:rsidRDefault="009F071B">
      <w:pPr>
        <w:pStyle w:val="15"/>
        <w:ind w:firstLine="420"/>
      </w:pPr>
      <w:r>
        <w:rPr>
          <w:rFonts w:hint="eastAsia"/>
        </w:rPr>
        <w:t>该量表由</w:t>
      </w:r>
      <w:commentRangeStart w:id="0"/>
      <w:r>
        <w:t>Ellison</w:t>
      </w:r>
      <w:commentRangeEnd w:id="0"/>
      <w:r>
        <w:commentReference w:id="0"/>
      </w:r>
      <w:ins w:id="1" w:author="微子" w:date="2022-05-31T12:00:00Z">
        <w:r>
          <w:rPr>
            <w:rFonts w:hint="eastAsia"/>
          </w:rPr>
          <w:t>等人</w:t>
        </w:r>
      </w:ins>
      <w:ins w:id="2" w:author="微子" w:date="2022-05-31T11:57:00Z">
        <w:r>
          <w:rPr>
            <w:rFonts w:hint="eastAsia"/>
          </w:rPr>
          <w:t xml:space="preserve">(Ellison, </w:t>
        </w:r>
        <w:proofErr w:type="spellStart"/>
        <w:r>
          <w:rPr>
            <w:rFonts w:hint="eastAsia"/>
          </w:rPr>
          <w:t>Steinfield</w:t>
        </w:r>
        <w:proofErr w:type="spellEnd"/>
        <w:r>
          <w:rPr>
            <w:rFonts w:hint="eastAsia"/>
          </w:rPr>
          <w:t>,</w:t>
        </w:r>
      </w:ins>
      <w:ins w:id="3" w:author="微子" w:date="2022-05-31T11:59:00Z">
        <w:r>
          <w:rPr>
            <w:rFonts w:hint="eastAsia"/>
          </w:rPr>
          <w:t xml:space="preserve"> </w:t>
        </w:r>
      </w:ins>
      <w:ins w:id="4" w:author="微子" w:date="2022-05-31T11:57:00Z">
        <w:r>
          <w:rPr>
            <w:rFonts w:hint="eastAsia"/>
          </w:rPr>
          <w:t>Lampe,</w:t>
        </w:r>
      </w:ins>
      <w:ins w:id="5" w:author="微子" w:date="2022-05-31T11:59:00Z">
        <w:r>
          <w:rPr>
            <w:rFonts w:hint="eastAsia"/>
          </w:rPr>
          <w:t xml:space="preserve"> </w:t>
        </w:r>
      </w:ins>
      <w:ins w:id="6" w:author="微子" w:date="2022-05-31T11:57:00Z">
        <w:r>
          <w:rPr>
            <w:rFonts w:hint="eastAsia"/>
          </w:rPr>
          <w:t>2007)</w:t>
        </w:r>
      </w:ins>
      <w:del w:id="7" w:author="微子" w:date="2022-05-31T12:00:00Z">
        <w:r>
          <w:rPr>
            <w:rFonts w:hint="eastAsia"/>
          </w:rPr>
          <w:delText>等人</w:delText>
        </w:r>
      </w:del>
      <w:r>
        <w:rPr>
          <w:rFonts w:hint="eastAsia"/>
        </w:rPr>
        <w:t>编制，</w:t>
      </w:r>
      <w:r w:rsidR="007B0FB0">
        <w:rPr>
          <w:rFonts w:hint="eastAsia"/>
        </w:rPr>
        <w:t>孙晓军</w:t>
      </w:r>
      <w:r>
        <w:rPr>
          <w:rFonts w:hint="eastAsia"/>
        </w:rPr>
        <w:t>等人</w:t>
      </w:r>
      <w:ins w:id="8" w:author="moh" w:date="2022-05-31T14:57:00Z">
        <w:r w:rsidR="00CB192D">
          <w:rPr>
            <w:rFonts w:hint="eastAsia"/>
          </w:rPr>
          <w:t>(2016)</w:t>
        </w:r>
      </w:ins>
      <w:r>
        <w:rPr>
          <w:rFonts w:hint="eastAsia"/>
        </w:rPr>
        <w:t>修订为中文版本</w:t>
      </w:r>
      <w:del w:id="9" w:author="moh" w:date="2022-05-31T14:57:00Z">
        <w:r w:rsidDel="00CB192D">
          <w:rPr>
            <w:rFonts w:hint="eastAsia"/>
          </w:rPr>
          <w:delText>(</w:delText>
        </w:r>
        <w:r w:rsidR="007B0FB0" w:rsidDel="00CB192D">
          <w:rPr>
            <w:rFonts w:hint="eastAsia"/>
          </w:rPr>
          <w:delText>孙晓军</w:delText>
        </w:r>
        <w:r w:rsidDel="00CB192D">
          <w:rPr>
            <w:rFonts w:hint="eastAsia"/>
          </w:rPr>
          <w:delText>等</w:delText>
        </w:r>
        <w:r w:rsidDel="00CB192D">
          <w:rPr>
            <w:rFonts w:hint="eastAsia"/>
          </w:rPr>
          <w:delText>, 2016)</w:delText>
        </w:r>
      </w:del>
      <w:r>
        <w:rPr>
          <w:rFonts w:hint="eastAsia"/>
        </w:rPr>
        <w:t>。共有</w:t>
      </w:r>
      <w:r w:rsidR="007B0FB0">
        <w:t>8</w:t>
      </w:r>
      <w:r>
        <w:rPr>
          <w:rFonts w:hint="eastAsia"/>
        </w:rPr>
        <w:t>个项目，使用</w:t>
      </w:r>
      <w:r>
        <w:t>5</w:t>
      </w:r>
      <w:r>
        <w:rPr>
          <w:rFonts w:hint="eastAsia"/>
        </w:rPr>
        <w:t>点计分（</w:t>
      </w:r>
      <w:r>
        <w:rPr>
          <w:rFonts w:hint="eastAsia"/>
        </w:rPr>
        <w:t>1</w:t>
      </w:r>
      <w:r>
        <w:rPr>
          <w:rFonts w:hint="eastAsia"/>
        </w:rPr>
        <w:t>表示“很不符合”，</w:t>
      </w:r>
      <w:r>
        <w:rPr>
          <w:rFonts w:hint="eastAsia"/>
        </w:rPr>
        <w:t>5</w:t>
      </w:r>
      <w:r>
        <w:rPr>
          <w:rFonts w:hint="eastAsia"/>
        </w:rPr>
        <w:t>表示“非常符合”）</w:t>
      </w:r>
      <w:ins w:id="10" w:author="moh" w:date="2022-05-31T15:26:00Z">
        <w:r w:rsidR="0035518D">
          <w:rPr>
            <w:rFonts w:hint="eastAsia"/>
          </w:rPr>
          <w:t>。</w:t>
        </w:r>
      </w:ins>
      <w:ins w:id="11" w:author="moh" w:date="2022-05-31T14:17:00Z">
        <w:r w:rsidR="00711401">
          <w:rPr>
            <w:rFonts w:hint="eastAsia"/>
          </w:rPr>
          <w:t>该量表的后</w:t>
        </w:r>
        <w:r w:rsidR="00711401">
          <w:rPr>
            <w:rFonts w:hint="eastAsia"/>
          </w:rPr>
          <w:t>6</w:t>
        </w:r>
        <w:r w:rsidR="00711401">
          <w:rPr>
            <w:rFonts w:hint="eastAsia"/>
          </w:rPr>
          <w:t>个题项，</w:t>
        </w:r>
      </w:ins>
      <w:ins w:id="12" w:author="moh" w:date="2022-05-31T14:52:00Z">
        <w:r w:rsidR="00CB192D">
          <w:rPr>
            <w:rFonts w:hint="eastAsia"/>
          </w:rPr>
          <w:t>可以</w:t>
        </w:r>
      </w:ins>
      <w:ins w:id="13" w:author="moh" w:date="2022-05-31T14:18:00Z">
        <w:r w:rsidR="00711401">
          <w:rPr>
            <w:rFonts w:hint="eastAsia"/>
          </w:rPr>
          <w:t>测量个体对社交网站的情感联系强度</w:t>
        </w:r>
      </w:ins>
      <w:ins w:id="14" w:author="moh" w:date="2022-05-31T14:19:00Z">
        <w:r w:rsidR="00711401">
          <w:rPr>
            <w:rFonts w:hint="eastAsia"/>
          </w:rPr>
          <w:t>(</w:t>
        </w:r>
        <w:r w:rsidR="00711401">
          <w:rPr>
            <w:rFonts w:hint="eastAsia"/>
          </w:rPr>
          <w:t>牛更枫等</w:t>
        </w:r>
        <w:r w:rsidR="00711401">
          <w:rPr>
            <w:rFonts w:hint="eastAsia"/>
          </w:rPr>
          <w:t>, 2016)</w:t>
        </w:r>
      </w:ins>
      <w:del w:id="15" w:author="moh" w:date="2022-05-31T14:17:00Z">
        <w:r w:rsidR="00711401" w:rsidDel="00711401">
          <w:rPr>
            <w:rFonts w:hint="eastAsia"/>
          </w:rPr>
          <w:delText>，本研究仅采用</w:delText>
        </w:r>
      </w:del>
      <w:ins w:id="16" w:author="moh" w:date="2022-05-31T14:52:00Z">
        <w:r w:rsidR="00CB192D">
          <w:rPr>
            <w:rFonts w:hint="eastAsia"/>
          </w:rPr>
          <w:t>，</w:t>
        </w:r>
      </w:ins>
      <w:ins w:id="17" w:author="moh" w:date="2022-05-31T14:53:00Z">
        <w:r w:rsidR="00CB192D">
          <w:rPr>
            <w:rFonts w:hint="eastAsia"/>
          </w:rPr>
          <w:t>根据</w:t>
        </w:r>
      </w:ins>
      <w:ins w:id="18" w:author="moh" w:date="2022-05-31T14:54:00Z">
        <w:r w:rsidR="00CB192D">
          <w:rPr>
            <w:rFonts w:hint="eastAsia"/>
          </w:rPr>
          <w:t>田录梅等</w:t>
        </w:r>
      </w:ins>
      <w:ins w:id="19" w:author="moh" w:date="2022-05-31T14:55:00Z">
        <w:r w:rsidR="00CB192D">
          <w:rPr>
            <w:rFonts w:hint="eastAsia"/>
          </w:rPr>
          <w:t>人</w:t>
        </w:r>
      </w:ins>
      <w:ins w:id="20" w:author="moh" w:date="2022-05-31T14:54:00Z">
        <w:r w:rsidR="00CB192D">
          <w:rPr>
            <w:rFonts w:hint="eastAsia"/>
          </w:rPr>
          <w:t>的建议</w:t>
        </w:r>
      </w:ins>
      <w:ins w:id="21" w:author="moh" w:date="2022-05-31T14:55:00Z">
        <w:r w:rsidR="00CB192D">
          <w:rPr>
            <w:rFonts w:hint="eastAsia"/>
          </w:rPr>
          <w:t>(20</w:t>
        </w:r>
        <w:r w:rsidR="00CB192D">
          <w:t>20</w:t>
        </w:r>
        <w:r w:rsidR="00CB192D">
          <w:rPr>
            <w:rFonts w:hint="eastAsia"/>
          </w:rPr>
          <w:t>)</w:t>
        </w:r>
        <w:r w:rsidR="00CB192D">
          <w:rPr>
            <w:rFonts w:hint="eastAsia"/>
          </w:rPr>
          <w:t>，</w:t>
        </w:r>
      </w:ins>
      <w:ins w:id="22" w:author="moh" w:date="2022-05-31T14:56:00Z">
        <w:r w:rsidR="00CB192D">
          <w:rPr>
            <w:rFonts w:hint="eastAsia"/>
          </w:rPr>
          <w:t>本研究中</w:t>
        </w:r>
      </w:ins>
      <w:ins w:id="23" w:author="moh" w:date="2022-05-31T14:55:00Z">
        <w:r w:rsidR="00CB192D">
          <w:rPr>
            <w:rFonts w:hint="eastAsia"/>
          </w:rPr>
          <w:t>仅用</w:t>
        </w:r>
      </w:ins>
      <w:ins w:id="24" w:author="moh" w:date="2022-05-31T14:57:00Z">
        <w:r w:rsidR="00F773B3">
          <w:rPr>
            <w:rFonts w:hint="eastAsia"/>
          </w:rPr>
          <w:t>采用</w:t>
        </w:r>
      </w:ins>
      <w:ins w:id="25" w:author="moh" w:date="2022-05-31T14:58:00Z">
        <w:r w:rsidR="00F773B3">
          <w:rPr>
            <w:rFonts w:hint="eastAsia"/>
          </w:rPr>
          <w:t>该量表</w:t>
        </w:r>
      </w:ins>
      <w:ins w:id="26" w:author="moh" w:date="2022-05-31T14:55:00Z">
        <w:r w:rsidR="00CB192D">
          <w:rPr>
            <w:rFonts w:hint="eastAsia"/>
          </w:rPr>
          <w:t>后</w:t>
        </w:r>
      </w:ins>
      <w:ins w:id="27" w:author="moh" w:date="2022-05-31T14:56:00Z">
        <w:r w:rsidR="00CB192D">
          <w:rPr>
            <w:rFonts w:hint="eastAsia"/>
          </w:rPr>
          <w:t>6</w:t>
        </w:r>
        <w:r w:rsidR="00CB192D">
          <w:rPr>
            <w:rFonts w:hint="eastAsia"/>
          </w:rPr>
          <w:t>个题项。</w:t>
        </w:r>
      </w:ins>
      <w:del w:id="28" w:author="moh" w:date="2022-05-31T14:52:00Z">
        <w:r w:rsidR="00711401" w:rsidDel="00CB192D">
          <w:rPr>
            <w:rFonts w:hint="eastAsia"/>
          </w:rPr>
          <w:delText>。</w:delText>
        </w:r>
      </w:del>
      <w:r>
        <w:rPr>
          <w:rFonts w:hint="eastAsia"/>
        </w:rPr>
        <w:t>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commentRangeStart w:id="29"/>
      <w:commentRangeEnd w:id="29"/>
      <w:r>
        <w:commentReference w:id="29"/>
      </w:r>
      <w:commentRangeStart w:id="30"/>
      <w:commentRangeEnd w:id="30"/>
      <w:ins w:id="31" w:author="微子" w:date="2022-05-31T12:08:00Z">
        <w:r>
          <w:commentReference w:id="30"/>
        </w:r>
        <w:r>
          <w:rPr>
            <w:rFonts w:hint="eastAsia"/>
          </w:rPr>
          <w:t>(</w:t>
        </w:r>
        <w:r>
          <w:rPr>
            <w:rFonts w:hint="eastAsia"/>
          </w:rPr>
          <w:t>孔莲</w:t>
        </w:r>
        <w:r>
          <w:rPr>
            <w:rFonts w:hint="eastAsia"/>
          </w:rPr>
          <w:t xml:space="preserve">, </w:t>
        </w:r>
        <w:r>
          <w:rPr>
            <w:rFonts w:hint="eastAsia"/>
          </w:rPr>
          <w:t>崔馨月</w:t>
        </w:r>
        <w:r>
          <w:rPr>
            <w:rFonts w:hint="eastAsia"/>
          </w:rPr>
          <w:t xml:space="preserve">, </w:t>
        </w:r>
        <w:r>
          <w:rPr>
            <w:rFonts w:hint="eastAsia"/>
          </w:rPr>
          <w:t>田录梅</w:t>
        </w:r>
        <w:r>
          <w:rPr>
            <w:rFonts w:hint="eastAsia"/>
          </w:rPr>
          <w:t>, 2021</w:t>
        </w:r>
        <w:del w:id="32" w:author="moh" w:date="2022-05-31T14:56:00Z">
          <w:r w:rsidDel="00CB192D">
            <w:rPr>
              <w:rFonts w:hint="eastAsia"/>
            </w:rPr>
            <w:delText xml:space="preserve">; </w:delText>
          </w:r>
          <w:r w:rsidDel="00CB192D">
            <w:rPr>
              <w:rFonts w:hint="eastAsia"/>
            </w:rPr>
            <w:delText>田录梅等</w:delText>
          </w:r>
          <w:r w:rsidDel="00CB192D">
            <w:rPr>
              <w:rFonts w:hint="eastAsia"/>
            </w:rPr>
            <w:delText>, 2020</w:delText>
          </w:r>
        </w:del>
        <w:r>
          <w:rPr>
            <w:rFonts w:hint="eastAsia"/>
          </w:rPr>
          <w:t xml:space="preserve">; </w:t>
        </w:r>
        <w:r>
          <w:rPr>
            <w:rFonts w:hint="eastAsia"/>
          </w:rPr>
          <w:t>赵伟佳</w:t>
        </w:r>
        <w:r>
          <w:rPr>
            <w:rFonts w:hint="eastAsia"/>
          </w:rPr>
          <w:t>, 2017)</w:t>
        </w:r>
      </w:ins>
      <w:r>
        <w:rPr>
          <w:rFonts w:hint="eastAsia"/>
        </w:rPr>
        <w:t>。在本研究中，验证性因子分析的拟合指数如下：</w:t>
      </w:r>
      <w:r>
        <w:sym w:font="Symbol" w:char="F063"/>
      </w:r>
      <w:r>
        <w:rPr>
          <w:vertAlign w:val="superscript"/>
        </w:rPr>
        <w:t>2</w:t>
      </w:r>
      <w:r>
        <w:t>/</w:t>
      </w:r>
      <w:proofErr w:type="spellStart"/>
      <w:r>
        <w:rPr>
          <w:i/>
          <w:iCs/>
        </w:rPr>
        <w:t>df</w:t>
      </w:r>
      <w:proofErr w:type="spellEnd"/>
      <w:r>
        <w:t>=37.36</w:t>
      </w:r>
      <w:r>
        <w:rPr>
          <w:rFonts w:hint="eastAsia"/>
        </w:rPr>
        <w:t>，</w:t>
      </w:r>
      <w:r>
        <w:t>RMSEA=0.20</w:t>
      </w:r>
      <w:r>
        <w:rPr>
          <w:rFonts w:hint="eastAsia"/>
        </w:rPr>
        <w:t>，</w:t>
      </w:r>
      <w:r>
        <w:t>CFI=0.89</w:t>
      </w:r>
      <w:r>
        <w:rPr>
          <w:rFonts w:hint="eastAsia"/>
        </w:rPr>
        <w:t>，</w:t>
      </w:r>
      <w:r>
        <w:t>SRMR=0.065</w:t>
      </w:r>
      <w:r>
        <w:rPr>
          <w:rFonts w:hint="eastAsia"/>
        </w:rPr>
        <w:t>，拟合程度低于牛更枫等人先前研究</w:t>
      </w:r>
      <w:r>
        <w:rPr>
          <w:rFonts w:hint="eastAsia"/>
        </w:rPr>
        <w:t>(</w:t>
      </w:r>
      <w:r>
        <w:rPr>
          <w:rFonts w:hint="eastAsia"/>
        </w:rPr>
        <w:t>牛更枫等</w:t>
      </w:r>
      <w:r>
        <w:rPr>
          <w:rFonts w:hint="eastAsia"/>
        </w:rPr>
        <w:t>, 2016)</w:t>
      </w:r>
      <w:ins w:id="33" w:author="李鹏" w:date="2022-05-30T11:15:00Z">
        <w:r>
          <w:rPr>
            <w:rFonts w:hint="eastAsia"/>
          </w:rPr>
          <w:t>。</w:t>
        </w:r>
      </w:ins>
      <w:r>
        <w:rPr>
          <w:rFonts w:hint="eastAsia"/>
          <w:color w:val="0000FF"/>
          <w:rPrChange w:id="34" w:author="李鹏" w:date="2022-05-31T00:50:00Z">
            <w:rPr>
              <w:rFonts w:hint="eastAsia"/>
            </w:rPr>
          </w:rPrChange>
        </w:rPr>
        <w:t>根据修正指数，逐步添加四项误差相关后，验证性因子分析的拟合指数</w:t>
      </w:r>
      <w:ins w:id="35" w:author="李鹏" w:date="2022-05-30T11:22:00Z">
        <w:r>
          <w:rPr>
            <w:rFonts w:ascii="宋体" w:hAnsi="宋体" w:cs="宋体" w:hint="eastAsia"/>
            <w:color w:val="0000FF"/>
            <w:rPrChange w:id="36" w:author="李鹏" w:date="2022-05-31T00:50:00Z">
              <w:rPr>
                <w:rFonts w:ascii="宋体" w:hAnsi="宋体" w:cs="宋体" w:hint="eastAsia"/>
              </w:rPr>
            </w:rPrChange>
          </w:rPr>
          <w:t>可达到拟合较好的</w:t>
        </w:r>
      </w:ins>
      <w:del w:id="37" w:author="李鹏" w:date="2022-05-30T11:22:00Z">
        <w:r>
          <w:rPr>
            <w:rFonts w:hint="eastAsia"/>
            <w:color w:val="0000FF"/>
            <w:rPrChange w:id="38" w:author="李鹏" w:date="2022-05-31T00:50:00Z">
              <w:rPr>
                <w:rFonts w:hint="eastAsia"/>
              </w:rPr>
            </w:rPrChange>
          </w:rPr>
          <w:delText>在可接受</w:delText>
        </w:r>
      </w:del>
      <w:r>
        <w:rPr>
          <w:rFonts w:hint="eastAsia"/>
          <w:color w:val="0000FF"/>
          <w:rPrChange w:id="39" w:author="李鹏" w:date="2022-05-31T00:50:00Z">
            <w:rPr>
              <w:rFonts w:hint="eastAsia"/>
            </w:rPr>
          </w:rPrChange>
        </w:rPr>
        <w:t>范围</w:t>
      </w:r>
      <w:del w:id="40" w:author="moh" w:date="2022-05-31T15:27:00Z">
        <w:r w:rsidDel="0035518D">
          <w:rPr>
            <w:rFonts w:hint="eastAsia"/>
            <w:color w:val="0000FF"/>
            <w:rPrChange w:id="41" w:author="李鹏" w:date="2022-05-31T00:50:00Z">
              <w:rPr>
                <w:rFonts w:hint="eastAsia"/>
              </w:rPr>
            </w:rPrChange>
          </w:rPr>
          <w:delText>内</w:delText>
        </w:r>
      </w:del>
      <w:r>
        <w:rPr>
          <w:rFonts w:hint="eastAsia"/>
          <w:color w:val="0000FF"/>
          <w:rPrChange w:id="42" w:author="李鹏" w:date="2022-05-31T00:50:00Z">
            <w:rPr>
              <w:rFonts w:hint="eastAsia"/>
            </w:rPr>
          </w:rPrChange>
        </w:rPr>
        <w:t>：</w:t>
      </w:r>
      <w:r>
        <w:rPr>
          <w:color w:val="0000FF"/>
          <w:rPrChange w:id="43" w:author="李鹏" w:date="2022-05-31T00:50:00Z">
            <w:rPr/>
          </w:rPrChange>
        </w:rPr>
        <w:sym w:font="Symbol" w:char="F063"/>
      </w:r>
      <w:r>
        <w:rPr>
          <w:color w:val="0000FF"/>
          <w:vertAlign w:val="superscript"/>
          <w:rPrChange w:id="44" w:author="李鹏" w:date="2022-05-31T00:50:00Z">
            <w:rPr>
              <w:vertAlign w:val="superscript"/>
            </w:rPr>
          </w:rPrChange>
        </w:rPr>
        <w:t>2</w:t>
      </w:r>
      <w:r>
        <w:rPr>
          <w:color w:val="0000FF"/>
          <w:rPrChange w:id="45" w:author="李鹏" w:date="2022-05-31T00:50:00Z">
            <w:rPr/>
          </w:rPrChange>
        </w:rPr>
        <w:t>/</w:t>
      </w:r>
      <w:proofErr w:type="spellStart"/>
      <w:r>
        <w:rPr>
          <w:i/>
          <w:iCs/>
          <w:color w:val="0000FF"/>
          <w:rPrChange w:id="46" w:author="李鹏" w:date="2022-05-31T00:50:00Z">
            <w:rPr>
              <w:i/>
              <w:iCs/>
            </w:rPr>
          </w:rPrChange>
        </w:rPr>
        <w:t>df</w:t>
      </w:r>
      <w:proofErr w:type="spellEnd"/>
      <w:r>
        <w:rPr>
          <w:color w:val="0000FF"/>
          <w:rPrChange w:id="47" w:author="李鹏" w:date="2022-05-31T00:50:00Z">
            <w:rPr/>
          </w:rPrChange>
        </w:rPr>
        <w:t>=5.54</w:t>
      </w:r>
      <w:r>
        <w:rPr>
          <w:rFonts w:hint="eastAsia"/>
          <w:color w:val="0000FF"/>
          <w:rPrChange w:id="48" w:author="李鹏" w:date="2022-05-31T00:50:00Z">
            <w:rPr>
              <w:rFonts w:hint="eastAsia"/>
            </w:rPr>
          </w:rPrChange>
        </w:rPr>
        <w:t>，</w:t>
      </w:r>
      <w:r>
        <w:rPr>
          <w:color w:val="0000FF"/>
          <w:rPrChange w:id="49" w:author="李鹏" w:date="2022-05-31T00:50:00Z">
            <w:rPr/>
          </w:rPrChange>
        </w:rPr>
        <w:t>RMSEA=0.067</w:t>
      </w:r>
      <w:r>
        <w:rPr>
          <w:rFonts w:hint="eastAsia"/>
          <w:color w:val="0000FF"/>
          <w:rPrChange w:id="50" w:author="李鹏" w:date="2022-05-31T00:50:00Z">
            <w:rPr>
              <w:rFonts w:hint="eastAsia"/>
            </w:rPr>
          </w:rPrChange>
        </w:rPr>
        <w:t>，</w:t>
      </w:r>
      <w:r>
        <w:rPr>
          <w:color w:val="0000FF"/>
          <w:rPrChange w:id="51" w:author="李鹏" w:date="2022-05-31T00:50:00Z">
            <w:rPr/>
          </w:rPrChange>
        </w:rPr>
        <w:t>CFI=0.99</w:t>
      </w:r>
      <w:r>
        <w:rPr>
          <w:rFonts w:hint="eastAsia"/>
          <w:color w:val="0000FF"/>
          <w:rPrChange w:id="52" w:author="李鹏" w:date="2022-05-31T00:50:00Z">
            <w:rPr>
              <w:rFonts w:hint="eastAsia"/>
            </w:rPr>
          </w:rPrChange>
        </w:rPr>
        <w:t>，</w:t>
      </w:r>
      <w:r>
        <w:rPr>
          <w:color w:val="0000FF"/>
          <w:rPrChange w:id="53" w:author="李鹏" w:date="2022-05-31T00:50:00Z">
            <w:rPr/>
          </w:rPrChange>
        </w:rPr>
        <w:lastRenderedPageBreak/>
        <w:t>SRMR=0.015</w:t>
      </w:r>
      <w:del w:id="54" w:author="李鹏" w:date="2022-05-30T11:23:00Z">
        <w:r>
          <w:rPr>
            <w:rFonts w:hint="eastAsia"/>
            <w:color w:val="0000FF"/>
            <w:rPrChange w:id="55" w:author="李鹏" w:date="2022-05-31T00:50:00Z">
              <w:rPr>
                <w:rFonts w:hint="eastAsia"/>
              </w:rPr>
            </w:rPrChange>
          </w:rPr>
          <w:delText>；</w:delText>
        </w:r>
      </w:del>
      <w:ins w:id="56" w:author="李鹏" w:date="2022-05-30T11:23:00Z">
        <w:r>
          <w:rPr>
            <w:rFonts w:hint="eastAsia"/>
            <w:color w:val="0000FF"/>
            <w:rPrChange w:id="57" w:author="李鹏" w:date="2022-05-31T00:50:00Z">
              <w:rPr>
                <w:rFonts w:hint="eastAsia"/>
              </w:rPr>
            </w:rPrChange>
          </w:rPr>
          <w:t>。</w:t>
        </w:r>
      </w:ins>
      <w:r>
        <w:rPr>
          <w:rFonts w:hint="eastAsia"/>
          <w:color w:val="0000FF"/>
          <w:rPrChange w:id="58" w:author="李鹏" w:date="2022-05-31T00:50:00Z">
            <w:rPr>
              <w:rFonts w:hint="eastAsia"/>
            </w:rPr>
          </w:rPrChange>
        </w:rPr>
        <w:t>表明量表可能存在多维结构或高阶结构，</w:t>
      </w:r>
      <w:ins w:id="59" w:author="李鹏" w:date="2022-05-30T11:23:00Z">
        <w:r>
          <w:rPr>
            <w:rFonts w:hint="eastAsia"/>
            <w:color w:val="0000FF"/>
            <w:rPrChange w:id="60" w:author="李鹏" w:date="2022-05-31T00:50:00Z">
              <w:rPr>
                <w:rFonts w:hint="eastAsia"/>
              </w:rPr>
            </w:rPrChange>
          </w:rPr>
          <w:t>但</w:t>
        </w:r>
      </w:ins>
      <w:r>
        <w:rPr>
          <w:rFonts w:hint="eastAsia"/>
          <w:color w:val="0000FF"/>
          <w:rPrChange w:id="61" w:author="李鹏" w:date="2022-05-31T00:50:00Z">
            <w:rPr>
              <w:rFonts w:hint="eastAsia"/>
            </w:rPr>
          </w:rPrChange>
        </w:rPr>
        <w:t>考虑到本研究仅采用量表总分</w:t>
      </w:r>
      <w:ins w:id="62" w:author="李鹏" w:date="2022-05-30T11:24:00Z">
        <w:r>
          <w:rPr>
            <w:rFonts w:hint="eastAsia"/>
            <w:color w:val="0000FF"/>
            <w:rPrChange w:id="63" w:author="李鹏" w:date="2022-05-31T00:50:00Z">
              <w:rPr>
                <w:rFonts w:hint="eastAsia"/>
              </w:rPr>
            </w:rPrChange>
          </w:rPr>
          <w:t>作为测量指标</w:t>
        </w:r>
      </w:ins>
      <w:r>
        <w:rPr>
          <w:rFonts w:hint="eastAsia"/>
          <w:color w:val="0000FF"/>
          <w:rPrChange w:id="64" w:author="李鹏" w:date="2022-05-31T00:50:00Z">
            <w:rPr>
              <w:rFonts w:hint="eastAsia"/>
            </w:rPr>
          </w:rPrChange>
        </w:rPr>
        <w:t>，对量表维度不做深入讨论。</w:t>
      </w:r>
      <w:r>
        <w:rPr>
          <w:rFonts w:hint="eastAsia"/>
        </w:rPr>
        <w:t>该量表实测的克隆巴赫</w:t>
      </w:r>
      <w:r>
        <w:rPr>
          <w:rFonts w:ascii="Arial" w:hAnsi="Arial" w:cs="Arial"/>
        </w:rPr>
        <w:t>ɑ</w:t>
      </w:r>
      <w:r>
        <w:rPr>
          <w:rFonts w:hint="eastAsia"/>
        </w:rPr>
        <w:t>系数为</w:t>
      </w:r>
      <w:r>
        <w:rPr>
          <w:rFonts w:hint="eastAsia"/>
        </w:rPr>
        <w:t>0</w:t>
      </w:r>
      <w:r>
        <w:t>.88</w:t>
      </w:r>
      <w:r>
        <w:rPr>
          <w:rFonts w:hint="eastAsia"/>
        </w:rPr>
        <w:t>。</w:t>
      </w:r>
    </w:p>
    <w:p w14:paraId="58D0B23E" w14:textId="77777777" w:rsidR="006A3336" w:rsidRDefault="009F071B">
      <w:pPr>
        <w:pStyle w:val="3"/>
        <w:spacing w:before="156" w:after="156"/>
      </w:pPr>
      <w:r>
        <w:rPr>
          <w:rFonts w:hint="eastAsia"/>
        </w:rPr>
        <w:t>2</w:t>
      </w:r>
      <w:r>
        <w:t xml:space="preserve">.2.2 </w:t>
      </w:r>
      <w:r>
        <w:rPr>
          <w:rFonts w:hint="eastAsia"/>
        </w:rPr>
        <w:t>自尊量表</w:t>
      </w:r>
    </w:p>
    <w:p w14:paraId="5952D46E" w14:textId="77777777" w:rsidR="006A3336" w:rsidRDefault="009F071B">
      <w:pPr>
        <w:pStyle w:val="15"/>
        <w:ind w:firstLine="420"/>
      </w:pPr>
      <w:r>
        <w:rPr>
          <w:rFonts w:hint="eastAsia"/>
        </w:rPr>
        <w:t>采用</w:t>
      </w:r>
      <w:r>
        <w:rPr>
          <w:rFonts w:hint="eastAsia"/>
        </w:rPr>
        <w:t>Rosenberg</w:t>
      </w:r>
      <w:r>
        <w:rPr>
          <w:rFonts w:hint="eastAsia"/>
        </w:rPr>
        <w:t>自尊量表，该量表由汪向东等</w:t>
      </w:r>
      <w:r>
        <w:rPr>
          <w:rFonts w:hint="eastAsia"/>
        </w:rPr>
        <w:t>(1999)</w:t>
      </w:r>
      <w:r>
        <w:rPr>
          <w:rFonts w:hint="eastAsia"/>
        </w:rPr>
        <w:t>整理修订。量表共有</w:t>
      </w:r>
      <w:r>
        <w:rPr>
          <w:rFonts w:hint="eastAsia"/>
        </w:rPr>
        <w:t>1</w:t>
      </w:r>
      <w:r>
        <w:t>0</w:t>
      </w:r>
      <w:r>
        <w:rPr>
          <w:rFonts w:hint="eastAsia"/>
        </w:rPr>
        <w:t>题，使用</w:t>
      </w:r>
      <w:r>
        <w:t>4</w:t>
      </w:r>
      <w:r>
        <w:rPr>
          <w:rFonts w:hint="eastAsia"/>
        </w:rPr>
        <w:t>点计分，（</w:t>
      </w:r>
      <w:r>
        <w:rPr>
          <w:rFonts w:hint="eastAsia"/>
        </w:rPr>
        <w:t>1</w:t>
      </w:r>
      <w:r>
        <w:rPr>
          <w:rFonts w:hint="eastAsia"/>
        </w:rPr>
        <w:t>为“很不符合”，</w:t>
      </w:r>
      <w:r>
        <w:rPr>
          <w:rFonts w:hint="eastAsia"/>
        </w:rPr>
        <w:t>4</w:t>
      </w:r>
      <w:r>
        <w:rPr>
          <w:rFonts w:hint="eastAsia"/>
        </w:rPr>
        <w:t>为“非常符合”）。因考虑中西方文化差异，将量表中第八题改为正向计分</w:t>
      </w:r>
      <w:r>
        <w:rPr>
          <w:rFonts w:hint="eastAsia"/>
        </w:rPr>
        <w:t>(</w:t>
      </w:r>
      <w:r>
        <w:rPr>
          <w:rFonts w:hint="eastAsia"/>
        </w:rPr>
        <w:t>韩向前等</w:t>
      </w:r>
      <w:r>
        <w:rPr>
          <w:rFonts w:hint="eastAsia"/>
        </w:rPr>
        <w:t>, 2005)</w:t>
      </w:r>
      <w:r>
        <w:rPr>
          <w:rFonts w:hint="eastAsia"/>
        </w:rPr>
        <w:t>。本量表为单维度结构，采用项目合计的计分方式，得分越高代表个体自尊水平越高。先前研究表明，</w:t>
      </w:r>
      <w:r>
        <w:rPr>
          <w:rFonts w:hint="eastAsia"/>
        </w:rPr>
        <w:t xml:space="preserve"> Rosenberg</w:t>
      </w:r>
      <w:r>
        <w:rPr>
          <w:rFonts w:hint="eastAsia"/>
        </w:rPr>
        <w:t>自尊量表在使用过程中存在项目表述方法效应</w:t>
      </w:r>
      <w:r>
        <w:rPr>
          <w:rFonts w:hint="eastAsia"/>
        </w:rPr>
        <w:t>(</w:t>
      </w:r>
      <w:r>
        <w:rPr>
          <w:rFonts w:hint="eastAsia"/>
        </w:rPr>
        <w:t>王孟成等</w:t>
      </w:r>
      <w:r>
        <w:rPr>
          <w:rFonts w:hint="eastAsia"/>
        </w:rPr>
        <w:t>, 201</w:t>
      </w:r>
      <w:r>
        <w:t>0</w:t>
      </w:r>
      <w:r>
        <w:rPr>
          <w:rFonts w:cs="Times New Roman" w:hint="eastAsia"/>
        </w:rPr>
        <w:t xml:space="preserve">; </w:t>
      </w:r>
      <w:r>
        <w:rPr>
          <w:rFonts w:cs="Times New Roman" w:hint="eastAsia"/>
        </w:rPr>
        <w:t>顾红磊</w:t>
      </w:r>
      <w:r>
        <w:rPr>
          <w:rFonts w:hint="eastAsia"/>
        </w:rPr>
        <w:t>等</w:t>
      </w:r>
      <w:r>
        <w:rPr>
          <w:rFonts w:hint="eastAsia"/>
        </w:rPr>
        <w:t xml:space="preserve">, </w:t>
      </w:r>
      <w:r>
        <w:rPr>
          <w:rFonts w:cs="Times New Roman" w:hint="eastAsia"/>
        </w:rPr>
        <w:t>2</w:t>
      </w:r>
      <w:r>
        <w:rPr>
          <w:rFonts w:cs="Times New Roman"/>
        </w:rPr>
        <w:t>014</w:t>
      </w:r>
      <w:r>
        <w:rPr>
          <w:rFonts w:hint="eastAsia"/>
        </w:rPr>
        <w:t>)</w:t>
      </w:r>
      <w:r>
        <w:rPr>
          <w:rFonts w:hint="eastAsia"/>
        </w:rPr>
        <w:t>。因此在本研究中，进行验证性因子分析时将自尊特质作为全局因子，两个方法因子分别影响五个正向和负向表述题项。双因子模型的拟合指数如下：</w:t>
      </w:r>
      <w:r>
        <w:sym w:font="Symbol" w:char="F063"/>
      </w:r>
      <w:r>
        <w:rPr>
          <w:vertAlign w:val="superscript"/>
        </w:rPr>
        <w:t>2</w:t>
      </w:r>
      <w:r>
        <w:t>/</w:t>
      </w:r>
      <w:proofErr w:type="spellStart"/>
      <w:r>
        <w:rPr>
          <w:i/>
          <w:iCs/>
        </w:rPr>
        <w:t>df</w:t>
      </w:r>
      <w:proofErr w:type="spellEnd"/>
      <w:r>
        <w:t>=6.27</w:t>
      </w:r>
      <w:r>
        <w:rPr>
          <w:rFonts w:hint="eastAsia"/>
        </w:rPr>
        <w:t>，</w:t>
      </w:r>
      <w:r>
        <w:rPr>
          <w:i/>
          <w:iCs/>
        </w:rPr>
        <w:t xml:space="preserve"> </w:t>
      </w:r>
      <w:r>
        <w:t>RMSEA=0.07</w:t>
      </w:r>
      <w:r>
        <w:rPr>
          <w:rFonts w:hint="eastAsia"/>
        </w:rPr>
        <w:t>，</w:t>
      </w:r>
      <w:r>
        <w:t>CFI=0.97</w:t>
      </w:r>
      <w:r>
        <w:rPr>
          <w:rFonts w:hint="eastAsia"/>
        </w:rPr>
        <w:t>，</w:t>
      </w:r>
      <w:r>
        <w:t>SRMR=0.05</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.75</w:t>
      </w:r>
      <w:r>
        <w:rPr>
          <w:rFonts w:hint="eastAsia"/>
        </w:rPr>
        <w:t>。</w:t>
      </w:r>
    </w:p>
    <w:p w14:paraId="59AC6CFB" w14:textId="77777777" w:rsidR="006A3336" w:rsidRDefault="009F071B">
      <w:pPr>
        <w:pStyle w:val="3"/>
        <w:spacing w:before="156" w:after="156"/>
        <w:rPr>
          <w:vertAlign w:val="subscript"/>
        </w:rPr>
      </w:pPr>
      <w:r>
        <w:rPr>
          <w:rFonts w:hint="eastAsia"/>
        </w:rPr>
        <w:t>2</w:t>
      </w:r>
      <w:r>
        <w:t xml:space="preserve">.2.3 </w:t>
      </w:r>
      <w:r>
        <w:rPr>
          <w:rFonts w:hint="eastAsia"/>
        </w:rPr>
        <w:t>创新自我效能量表</w:t>
      </w:r>
    </w:p>
    <w:p w14:paraId="46DDBE09" w14:textId="77777777" w:rsidR="006A3336" w:rsidRDefault="009F071B">
      <w:pPr>
        <w:pStyle w:val="15"/>
        <w:ind w:firstLine="420"/>
      </w:pPr>
      <w:r>
        <w:rPr>
          <w:rFonts w:hint="eastAsia"/>
        </w:rPr>
        <w:t>该量表由</w:t>
      </w:r>
      <w:commentRangeStart w:id="65"/>
      <w:r>
        <w:rPr>
          <w:rFonts w:hint="eastAsia"/>
        </w:rPr>
        <w:t>Tierney</w:t>
      </w:r>
      <w:commentRangeEnd w:id="65"/>
      <w:r>
        <w:commentReference w:id="65"/>
      </w:r>
      <w:r>
        <w:rPr>
          <w:rFonts w:hint="eastAsia"/>
        </w:rPr>
        <w:t>等人</w:t>
      </w:r>
      <w:ins w:id="66" w:author="微子" w:date="2022-05-31T12:09:00Z">
        <w:r>
          <w:rPr>
            <w:rFonts w:hint="eastAsia"/>
          </w:rPr>
          <w:t>(Tierney, Farmer, 2002)</w:t>
        </w:r>
      </w:ins>
      <w:r>
        <w:rPr>
          <w:rFonts w:hint="eastAsia"/>
        </w:rPr>
        <w:t>编制，刘智强等人修订的中文版《创新自我效能量表》</w:t>
      </w:r>
      <w:r>
        <w:rPr>
          <w:rFonts w:hint="eastAsia"/>
        </w:rPr>
        <w:t>(</w:t>
      </w:r>
      <w:r>
        <w:rPr>
          <w:rFonts w:hint="eastAsia"/>
        </w:rPr>
        <w:t>刘智强等</w:t>
      </w:r>
      <w:r>
        <w:rPr>
          <w:rFonts w:hint="eastAsia"/>
        </w:rPr>
        <w:t>, 2014)</w:t>
      </w:r>
      <w:r>
        <w:rPr>
          <w:rFonts w:hint="eastAsia"/>
        </w:rPr>
        <w:t>。量表包含</w:t>
      </w:r>
      <w:r>
        <w:rPr>
          <w:rFonts w:hint="eastAsia"/>
        </w:rPr>
        <w:t>4</w:t>
      </w:r>
      <w:r>
        <w:rPr>
          <w:rFonts w:hint="eastAsia"/>
        </w:rPr>
        <w:t>个项目，采用</w:t>
      </w:r>
      <w:r>
        <w:rPr>
          <w:rFonts w:hint="eastAsia"/>
        </w:rPr>
        <w:t>7</w:t>
      </w:r>
      <w:r>
        <w:rPr>
          <w:rFonts w:hint="eastAsia"/>
        </w:rPr>
        <w:t>点计分，从</w:t>
      </w:r>
      <w:r>
        <w:rPr>
          <w:rFonts w:hint="eastAsia"/>
        </w:rPr>
        <w:t>1</w:t>
      </w:r>
      <w:r>
        <w:rPr>
          <w:rFonts w:hint="eastAsia"/>
        </w:rPr>
        <w:t>（“非常不同意”）到</w:t>
      </w:r>
      <w:r>
        <w:rPr>
          <w:rFonts w:hint="eastAsia"/>
        </w:rPr>
        <w:t>7</w:t>
      </w:r>
      <w:r>
        <w:rPr>
          <w:rFonts w:hint="eastAsia"/>
        </w:rPr>
        <w:t>（“完全同意”）。本量表为单维度结构，采用项目合计的计分方式，得分越高代表个体对自己的创新自我效能和创新能力的评价越高。在本研究中，验证性因子分析的拟合指数如下：</w:t>
      </w:r>
      <w:r>
        <w:sym w:font="Symbol" w:char="F063"/>
      </w:r>
      <w:r>
        <w:rPr>
          <w:vertAlign w:val="superscript"/>
        </w:rPr>
        <w:t>2</w:t>
      </w:r>
      <w:r>
        <w:t>/</w:t>
      </w:r>
      <w:proofErr w:type="spellStart"/>
      <w:r>
        <w:rPr>
          <w:i/>
          <w:iCs/>
        </w:rPr>
        <w:t>df</w:t>
      </w:r>
      <w:proofErr w:type="spellEnd"/>
      <w:r>
        <w:t>=61.10</w:t>
      </w:r>
      <w:r>
        <w:rPr>
          <w:rFonts w:hint="eastAsia"/>
        </w:rPr>
        <w:t>，</w:t>
      </w:r>
      <w:r>
        <w:t xml:space="preserve"> RMSEA=0.24</w:t>
      </w:r>
      <w:r>
        <w:rPr>
          <w:rFonts w:hint="eastAsia"/>
        </w:rPr>
        <w:t>，</w:t>
      </w:r>
      <w:r>
        <w:t>CFI=0.96</w:t>
      </w:r>
      <w:r>
        <w:rPr>
          <w:rFonts w:hint="eastAsia"/>
        </w:rPr>
        <w:t>，</w:t>
      </w:r>
      <w:r>
        <w:t>SRMR=0.03</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.92</w:t>
      </w:r>
      <w:r>
        <w:rPr>
          <w:rFonts w:hint="eastAsia"/>
        </w:rPr>
        <w:t>。</w:t>
      </w:r>
    </w:p>
    <w:p w14:paraId="28FA5884" w14:textId="77777777" w:rsidR="006A3336" w:rsidRDefault="009F071B">
      <w:pPr>
        <w:pStyle w:val="3"/>
        <w:spacing w:before="156" w:after="156"/>
      </w:pPr>
      <w:r>
        <w:rPr>
          <w:rFonts w:hint="eastAsia"/>
        </w:rPr>
        <w:t>2</w:t>
      </w:r>
      <w:r>
        <w:t xml:space="preserve">.2.4 </w:t>
      </w:r>
      <w:r>
        <w:rPr>
          <w:rFonts w:hint="eastAsia"/>
        </w:rPr>
        <w:t>创新行为量表</w:t>
      </w:r>
    </w:p>
    <w:p w14:paraId="27227887" w14:textId="77777777" w:rsidR="006A3336" w:rsidRDefault="009F071B">
      <w:pPr>
        <w:pStyle w:val="15"/>
        <w:ind w:firstLine="420"/>
      </w:pPr>
      <w:r>
        <w:rPr>
          <w:rFonts w:hint="eastAsia"/>
        </w:rPr>
        <w:t>由本研究修订张振刚等人</w:t>
      </w:r>
      <w:r>
        <w:rPr>
          <w:rFonts w:hint="eastAsia"/>
        </w:rPr>
        <w:t>(2016)</w:t>
      </w:r>
      <w:r>
        <w:rPr>
          <w:rFonts w:hint="eastAsia"/>
        </w:rPr>
        <w:t>编制的《创新行为量表》，使其更适合在大学生群体中施测（如原量表中第七题：“我经常建议在公司中推行新的工作方法”，修订为“</w:t>
      </w:r>
      <w:r>
        <w:t>我会经常给同学们介绍一些新的学习或工作方法</w:t>
      </w:r>
      <w:r>
        <w:rPr>
          <w:rFonts w:hint="eastAsia"/>
        </w:rPr>
        <w:t>”）。该量表包含</w:t>
      </w:r>
      <w:r>
        <w:rPr>
          <w:rFonts w:hint="eastAsia"/>
        </w:rPr>
        <w:t>8</w:t>
      </w:r>
      <w:r>
        <w:rPr>
          <w:rFonts w:hint="eastAsia"/>
        </w:rPr>
        <w:t>个项目，采用</w:t>
      </w:r>
      <w:r>
        <w:t>5</w:t>
      </w:r>
      <w:r>
        <w:rPr>
          <w:rFonts w:hint="eastAsia"/>
        </w:rPr>
        <w:t>点计分法（</w:t>
      </w:r>
      <w:r>
        <w:rPr>
          <w:rFonts w:hint="eastAsia"/>
        </w:rPr>
        <w:t>1</w:t>
      </w:r>
      <w:r>
        <w:rPr>
          <w:rFonts w:hint="eastAsia"/>
        </w:rPr>
        <w:t>分代表“非常不同意”，</w:t>
      </w:r>
      <w:r>
        <w:rPr>
          <w:rFonts w:hint="eastAsia"/>
        </w:rPr>
        <w:t>5</w:t>
      </w:r>
      <w:r>
        <w:rPr>
          <w:rFonts w:hint="eastAsia"/>
        </w:rPr>
        <w:t>分代表“非常同意”）。本量表亦为单维度结构，采用项目合计的计分方式，得分越高代表个体的创新行为出现程度越高。本研究中，验证性因子分析的拟合指数如下：</w:t>
      </w:r>
      <w:r>
        <w:sym w:font="Symbol" w:char="F063"/>
      </w:r>
      <w:r>
        <w:rPr>
          <w:vertAlign w:val="superscript"/>
        </w:rPr>
        <w:t>2</w:t>
      </w:r>
      <w:r>
        <w:t>/</w:t>
      </w:r>
      <w:proofErr w:type="spellStart"/>
      <w:r>
        <w:rPr>
          <w:i/>
          <w:iCs/>
        </w:rPr>
        <w:t>df</w:t>
      </w:r>
      <w:proofErr w:type="spellEnd"/>
      <w:r>
        <w:t>=22.30</w:t>
      </w:r>
      <w:r>
        <w:rPr>
          <w:rFonts w:hint="eastAsia"/>
        </w:rPr>
        <w:t>，</w:t>
      </w:r>
      <w:r>
        <w:t>RMSEA=0.15</w:t>
      </w:r>
      <w:r>
        <w:rPr>
          <w:rFonts w:hint="eastAsia"/>
        </w:rPr>
        <w:t>，</w:t>
      </w:r>
      <w:r>
        <w:t>CFI=0.92</w:t>
      </w:r>
      <w:r>
        <w:rPr>
          <w:rFonts w:hint="eastAsia"/>
        </w:rPr>
        <w:t>，</w:t>
      </w:r>
      <w:r>
        <w:t>SRMR=0.05</w:t>
      </w:r>
      <w:r>
        <w:rPr>
          <w:rFonts w:hint="eastAsia"/>
        </w:rPr>
        <w:t>，表明该量表具有良好的结构效度；该量表实测的克隆巴赫</w:t>
      </w:r>
      <w:r>
        <w:rPr>
          <w:rFonts w:ascii="Arial" w:hAnsi="Arial" w:cs="Arial"/>
        </w:rPr>
        <w:t>ɑ</w:t>
      </w:r>
      <w:r>
        <w:rPr>
          <w:rFonts w:hint="eastAsia"/>
        </w:rPr>
        <w:t>系数为</w:t>
      </w:r>
      <w:r>
        <w:rPr>
          <w:rFonts w:hint="eastAsia"/>
        </w:rPr>
        <w:t>0</w:t>
      </w:r>
      <w:r>
        <w:t>.92</w:t>
      </w:r>
      <w:r>
        <w:rPr>
          <w:rFonts w:hint="eastAsia"/>
        </w:rPr>
        <w:t>。</w:t>
      </w:r>
    </w:p>
    <w:p w14:paraId="70768BD6" w14:textId="77777777" w:rsidR="006A3336" w:rsidRDefault="009F071B">
      <w:pPr>
        <w:pStyle w:val="2"/>
        <w:spacing w:before="156" w:after="156"/>
      </w:pPr>
      <w:r>
        <w:rPr>
          <w:rFonts w:hint="eastAsia"/>
        </w:rPr>
        <w:lastRenderedPageBreak/>
        <w:t>2</w:t>
      </w:r>
      <w:r>
        <w:t xml:space="preserve">.3 </w:t>
      </w:r>
      <w:r>
        <w:rPr>
          <w:rFonts w:hint="eastAsia"/>
        </w:rPr>
        <w:t>数据分析</w:t>
      </w:r>
    </w:p>
    <w:p w14:paraId="0EDF84CF" w14:textId="77777777" w:rsidR="006A3336" w:rsidRDefault="009F071B">
      <w:pPr>
        <w:pStyle w:val="15"/>
        <w:ind w:firstLine="420"/>
      </w:pPr>
      <w:r>
        <w:rPr>
          <w:rFonts w:hint="eastAsia"/>
        </w:rPr>
        <w:t>以</w:t>
      </w:r>
      <w:r>
        <w:rPr>
          <w:rFonts w:hint="eastAsia"/>
        </w:rPr>
        <w:t xml:space="preserve">R </w:t>
      </w:r>
      <w:r>
        <w:t>4.0.3</w:t>
      </w:r>
      <w:r>
        <w:rPr>
          <w:rFonts w:hint="eastAsia"/>
        </w:rPr>
        <w:t>为统计计算平台，采用</w:t>
      </w:r>
      <w:r>
        <w:t>Wickham</w:t>
      </w:r>
      <w:r>
        <w:rPr>
          <w:rFonts w:hint="eastAsia"/>
        </w:rPr>
        <w:t>等人</w:t>
      </w:r>
      <w:r>
        <w:rPr>
          <w:rFonts w:hint="eastAsia"/>
        </w:rPr>
        <w:t>(2019)</w:t>
      </w:r>
      <w:r>
        <w:rPr>
          <w:rFonts w:hint="eastAsia"/>
        </w:rPr>
        <w:t>开发的</w:t>
      </w:r>
      <w:proofErr w:type="spellStart"/>
      <w:r>
        <w:rPr>
          <w:rFonts w:hint="eastAsia"/>
        </w:rPr>
        <w:t>tidyverse</w:t>
      </w:r>
      <w:proofErr w:type="spellEnd"/>
      <w:r>
        <w:rPr>
          <w:rFonts w:hint="eastAsia"/>
        </w:rPr>
        <w:t>包对数据进行整理、描述性统计、相关性分析和回归分析。之后，使用</w:t>
      </w:r>
      <w:proofErr w:type="spellStart"/>
      <w:r>
        <w:rPr>
          <w:rFonts w:hint="eastAsia"/>
        </w:rPr>
        <w:t>Rosseel</w:t>
      </w:r>
      <w:proofErr w:type="spellEnd"/>
      <w:r>
        <w:rPr>
          <w:rFonts w:hint="eastAsia"/>
        </w:rPr>
        <w:t>(2021)</w:t>
      </w:r>
      <w:r>
        <w:rPr>
          <w:rFonts w:hint="eastAsia"/>
        </w:rPr>
        <w:t>开发的</w:t>
      </w:r>
      <w:proofErr w:type="spellStart"/>
      <w:r>
        <w:rPr>
          <w:rFonts w:hint="eastAsia"/>
        </w:rPr>
        <w:t>lavaan</w:t>
      </w:r>
      <w:proofErr w:type="spellEnd"/>
      <w:r>
        <w:rPr>
          <w:rFonts w:hint="eastAsia"/>
        </w:rPr>
        <w:t>包进行有调节的中介效应检验。</w:t>
      </w:r>
    </w:p>
    <w:p w14:paraId="2FF6BA9D" w14:textId="77777777" w:rsidR="006A3336" w:rsidRDefault="009F071B">
      <w:pPr>
        <w:pStyle w:val="1"/>
        <w:spacing w:beforeLines="0" w:before="120" w:afterLines="0" w:after="120"/>
        <w:rPr>
          <w:color w:val="000000" w:themeColor="text1"/>
        </w:rPr>
      </w:pPr>
      <w:r>
        <w:rPr>
          <w:rFonts w:hint="eastAsia"/>
          <w:color w:val="000000" w:themeColor="text1"/>
        </w:rPr>
        <w:t>研究结果</w:t>
      </w:r>
    </w:p>
    <w:p w14:paraId="2761E277" w14:textId="77777777" w:rsidR="006A3336" w:rsidRDefault="009F071B">
      <w:pPr>
        <w:pStyle w:val="2"/>
        <w:spacing w:before="156" w:after="156"/>
      </w:pPr>
      <w:r>
        <w:rPr>
          <w:rFonts w:hint="eastAsia"/>
        </w:rPr>
        <w:t>3</w:t>
      </w:r>
      <w:r>
        <w:t xml:space="preserve">.1 </w:t>
      </w:r>
      <w:r>
        <w:rPr>
          <w:rFonts w:hint="eastAsia"/>
        </w:rPr>
        <w:t>共同方法偏差检验</w:t>
      </w:r>
    </w:p>
    <w:p w14:paraId="7139C95E" w14:textId="77777777" w:rsidR="006A3336" w:rsidRDefault="009F071B">
      <w:pPr>
        <w:pStyle w:val="15"/>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w:t>
      </w:r>
      <w:r>
        <w:rPr>
          <w:rFonts w:hint="eastAsia"/>
        </w:rPr>
        <w:t xml:space="preserve">, </w:t>
      </w:r>
      <w:r>
        <w:rPr>
          <w:rFonts w:hint="eastAsia"/>
        </w:rPr>
        <w:t>温忠麟</w:t>
      </w:r>
      <w:r>
        <w:rPr>
          <w:rFonts w:hint="eastAsia"/>
        </w:rPr>
        <w:t>, 2020)</w:t>
      </w:r>
      <w:r>
        <w:rPr>
          <w:rFonts w:hint="eastAsia"/>
        </w:rPr>
        <w:t>，首先按照问卷所包含的所有量表及其结构建立验证性因子分析模型，模型的拟合指数如下：</w:t>
      </w:r>
      <w:r>
        <w:sym w:font="Symbol" w:char="F063"/>
      </w:r>
      <w:r>
        <w:rPr>
          <w:vertAlign w:val="superscript"/>
        </w:rPr>
        <w:t>2</w:t>
      </w:r>
      <w:r>
        <w:t>/</w:t>
      </w:r>
      <w:proofErr w:type="spellStart"/>
      <w:r>
        <w:rPr>
          <w:i/>
          <w:iCs/>
        </w:rPr>
        <w:t>df</w:t>
      </w:r>
      <w:proofErr w:type="spellEnd"/>
      <w:r>
        <w:t>=11.71</w:t>
      </w:r>
      <w:r>
        <w:rPr>
          <w:rFonts w:hint="eastAsia"/>
        </w:rPr>
        <w:t>，</w:t>
      </w:r>
      <w:r>
        <w:t>CFI=0.81</w:t>
      </w:r>
      <w:r>
        <w:rPr>
          <w:rFonts w:hint="eastAsia"/>
        </w:rPr>
        <w:t>，</w:t>
      </w:r>
      <w:r>
        <w:t>TLI=0.79</w:t>
      </w:r>
      <w:r>
        <w:rPr>
          <w:rFonts w:hint="eastAsia"/>
        </w:rPr>
        <w:t>，</w:t>
      </w:r>
      <w:r>
        <w:t>RMSEA=0.10</w:t>
      </w:r>
      <w:r>
        <w:rPr>
          <w:rFonts w:hint="eastAsia"/>
        </w:rPr>
        <w:t>，</w:t>
      </w:r>
      <w:r>
        <w:t>SRMR=0.10</w:t>
      </w:r>
      <w:r>
        <w:rPr>
          <w:rFonts w:hint="eastAsia"/>
        </w:rPr>
        <w:t>；之后，引入方法因子作为全局因子建立双因子模型，模型的拟合指数如下：</w:t>
      </w:r>
      <w:r>
        <w:sym w:font="Symbol" w:char="F063"/>
      </w:r>
      <w:r>
        <w:rPr>
          <w:vertAlign w:val="superscript"/>
        </w:rPr>
        <w:t>2</w:t>
      </w:r>
      <w:r>
        <w:t>/</w:t>
      </w:r>
      <w:proofErr w:type="spellStart"/>
      <w:r>
        <w:rPr>
          <w:i/>
          <w:iCs/>
        </w:rPr>
        <w:t>df</w:t>
      </w:r>
      <w:proofErr w:type="spellEnd"/>
      <w:r>
        <w:t>=7.07</w:t>
      </w:r>
      <w:r>
        <w:rPr>
          <w:rFonts w:hint="eastAsia"/>
        </w:rPr>
        <w:t>，</w:t>
      </w:r>
      <w:r>
        <w:t>CFI=0.89</w:t>
      </w:r>
      <w:r>
        <w:rPr>
          <w:rFonts w:hint="eastAsia"/>
        </w:rPr>
        <w:t>，</w:t>
      </w:r>
      <w:r>
        <w:t>TLI=0.88</w:t>
      </w:r>
      <w:r>
        <w:rPr>
          <w:rFonts w:hint="eastAsia"/>
        </w:rPr>
        <w:t>，</w:t>
      </w:r>
      <w:r>
        <w:t>RMSEA=0.08</w:t>
      </w:r>
      <w:r>
        <w:rPr>
          <w:rFonts w:hint="eastAsia"/>
        </w:rPr>
        <w:t>，</w:t>
      </w:r>
      <w:r>
        <w:t>SRMR=0.09</w:t>
      </w:r>
      <w:r>
        <w:rPr>
          <w:rFonts w:hint="eastAsia"/>
        </w:rPr>
        <w:t>。结果显示，加入方法因子后，模型拟合指数并无明显改善：</w:t>
      </w:r>
      <w:r>
        <w:rPr>
          <w:rFonts w:hint="eastAsia"/>
        </w:rPr>
        <w:sym w:font="Symbol" w:char="F044"/>
      </w:r>
      <w:r>
        <w:sym w:font="Symbol" w:char="F063"/>
      </w:r>
      <w:r>
        <w:rPr>
          <w:rFonts w:cs="Times New Roman (正文 CS 字体)"/>
          <w:vertAlign w:val="superscript"/>
        </w:rPr>
        <w:t>2</w:t>
      </w:r>
      <w:r>
        <w:rPr>
          <w:rFonts w:cs="Times New Roman (正文 CS 字体)"/>
          <w:i/>
          <w:iCs/>
        </w:rPr>
        <w:t>/</w:t>
      </w:r>
      <w:proofErr w:type="spellStart"/>
      <w:r>
        <w:rPr>
          <w:rFonts w:cs="Times New Roman (正文 CS 字体)"/>
          <w:i/>
          <w:iCs/>
        </w:rPr>
        <w:t>df</w:t>
      </w:r>
      <w:proofErr w:type="spellEnd"/>
      <w:r>
        <w:rPr>
          <w:rFonts w:cs="Times New Roman (正文 CS 字体)"/>
        </w:rPr>
        <w:t>=-4.65</w:t>
      </w:r>
      <w:r>
        <w:rPr>
          <w:rFonts w:cs="Times New Roman (正文 CS 字体)" w:hint="eastAsia"/>
        </w:rPr>
        <w:t>，</w:t>
      </w:r>
      <w:r>
        <w:rPr>
          <w:rFonts w:hint="eastAsia"/>
        </w:rPr>
        <w:sym w:font="Symbol" w:char="F044"/>
      </w:r>
      <w:r>
        <w:t>CFI=0.09</w:t>
      </w:r>
      <w:r>
        <w:rPr>
          <w:rFonts w:hint="eastAsia"/>
        </w:rPr>
        <w:t>，</w:t>
      </w:r>
      <w:r>
        <w:rPr>
          <w:rFonts w:hint="eastAsia"/>
        </w:rPr>
        <w:sym w:font="Symbol" w:char="F044"/>
      </w:r>
      <w:r>
        <w:t>TLI=0.09</w:t>
      </w:r>
      <w:r>
        <w:rPr>
          <w:rFonts w:hint="eastAsia"/>
        </w:rPr>
        <w:t>，</w:t>
      </w:r>
      <w:r>
        <w:rPr>
          <w:rFonts w:hint="eastAsia"/>
        </w:rPr>
        <w:sym w:font="Symbol" w:char="F044"/>
      </w:r>
      <w:r>
        <w:t>RMSEA=-0.03</w:t>
      </w:r>
      <w:r>
        <w:rPr>
          <w:rFonts w:hint="eastAsia"/>
        </w:rPr>
        <w:t>，</w:t>
      </w:r>
      <w:r>
        <w:rPr>
          <w:rFonts w:hint="eastAsia"/>
        </w:rPr>
        <w:sym w:font="Symbol" w:char="F044"/>
      </w:r>
      <w:r>
        <w:t>SRMR=-0.01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50EF08B1" w14:textId="77777777" w:rsidR="006A3336" w:rsidRDefault="009F071B">
      <w:pPr>
        <w:pStyle w:val="2"/>
        <w:spacing w:before="156" w:after="156"/>
      </w:pPr>
      <w:r>
        <w:rPr>
          <w:rFonts w:hint="eastAsia"/>
        </w:rPr>
        <w:t>3</w:t>
      </w:r>
      <w:r>
        <w:t xml:space="preserve">.2 </w:t>
      </w:r>
      <w:r>
        <w:rPr>
          <w:rFonts w:hint="eastAsia"/>
        </w:rPr>
        <w:t>变量描述性统计和相关分析</w:t>
      </w:r>
    </w:p>
    <w:p w14:paraId="7D2D5DB7" w14:textId="77777777" w:rsidR="006A3336" w:rsidRDefault="009F071B">
      <w:pPr>
        <w:pStyle w:val="15"/>
        <w:ind w:firstLine="420"/>
      </w:pPr>
      <w:r>
        <w:rPr>
          <w:rFonts w:hint="eastAsia"/>
        </w:rPr>
        <w:t>皮尔逊积差相关分析结果表明，社交网站使用强度与自尊、创新自我效能感、创新行为均呈显著正相关；自尊与创新自我效能、创新行为两两之间也呈显著正相关</w:t>
      </w:r>
      <w:r>
        <w:rPr>
          <w:rFonts w:hint="eastAsia"/>
        </w:rPr>
        <w:t>(</w:t>
      </w:r>
      <w:r>
        <w:rPr>
          <w:rFonts w:hint="eastAsia"/>
        </w:rPr>
        <w:t>见表</w:t>
      </w:r>
      <w:r>
        <w:rPr>
          <w:rFonts w:hint="eastAsia"/>
        </w:rPr>
        <w:t>1)</w:t>
      </w:r>
      <w:r>
        <w:rPr>
          <w:rFonts w:hint="eastAsia"/>
        </w:rPr>
        <w:t>。此外，单因素方差分析结果表明，大学生的创新行为与其所属户口类别（城镇或农村）不具有统计意义上的相关；大学生性别为男性的创新行为得分要显著高于女性，</w:t>
      </w:r>
      <w:r>
        <w:t xml:space="preserve"> </w:t>
      </w:r>
      <w:r>
        <w:rPr>
          <w:i/>
          <w:iCs/>
        </w:rPr>
        <w:t>F</w:t>
      </w:r>
      <w:r>
        <w:rPr>
          <w:rFonts w:hint="eastAsia"/>
        </w:rPr>
        <w:t>(</w:t>
      </w:r>
      <w:r>
        <w:t>1</w:t>
      </w:r>
      <w:r>
        <w:rPr>
          <w:rFonts w:hint="eastAsia"/>
        </w:rPr>
        <w:t>，</w:t>
      </w:r>
      <w:r>
        <w:t>1012)=14.23</w:t>
      </w:r>
      <w:r>
        <w:t>，</w:t>
      </w:r>
      <w:r>
        <w:rPr>
          <w:rFonts w:hint="eastAsia"/>
          <w:i/>
          <w:iCs/>
        </w:rPr>
        <w:t>p</w:t>
      </w:r>
      <w:r>
        <w:rPr>
          <w:rFonts w:hint="eastAsia"/>
        </w:rPr>
        <w:t>&lt;</w:t>
      </w:r>
      <w:r>
        <w:t>0.001</w:t>
      </w:r>
      <w:r>
        <w:rPr>
          <w:rFonts w:hint="eastAsia"/>
        </w:rPr>
        <w:t>，</w:t>
      </w:r>
      <w:r>
        <w:sym w:font="Symbol" w:char="F068"/>
      </w:r>
      <w:r>
        <w:rPr>
          <w:vertAlign w:val="superscript"/>
        </w:rPr>
        <w:t>2</w:t>
      </w:r>
      <w:r>
        <w:t>=0.01</w:t>
      </w:r>
      <w:r>
        <w:rPr>
          <w:rFonts w:hint="eastAsia"/>
        </w:rPr>
        <w:t>；办学性质为公办高校的学生的创新行为得分要显著高于民办高校的学生，</w:t>
      </w:r>
      <w:r>
        <w:rPr>
          <w:i/>
          <w:iCs/>
        </w:rPr>
        <w:t>F</w:t>
      </w:r>
      <w:r>
        <w:t>(1</w:t>
      </w:r>
      <w:r>
        <w:rPr>
          <w:rFonts w:hint="eastAsia"/>
        </w:rPr>
        <w:t>，</w:t>
      </w:r>
      <w:r>
        <w:t>1012)=7.93</w:t>
      </w:r>
      <w:r>
        <w:t>，</w:t>
      </w:r>
      <w:r>
        <w:rPr>
          <w:rFonts w:hint="eastAsia"/>
          <w:i/>
          <w:iCs/>
        </w:rPr>
        <w:t>p</w:t>
      </w:r>
      <w:r>
        <w:t>=0.005</w:t>
      </w:r>
      <w:r>
        <w:rPr>
          <w:rFonts w:hint="eastAsia"/>
        </w:rPr>
        <w:t>，</w:t>
      </w:r>
      <w:r>
        <w:sym w:font="Symbol" w:char="F068"/>
      </w:r>
      <w:r>
        <w:rPr>
          <w:vertAlign w:val="superscript"/>
        </w:rPr>
        <w:t>2</w:t>
      </w:r>
      <w:r>
        <w:t>=0.01</w:t>
      </w:r>
      <w:r>
        <w:rPr>
          <w:rFonts w:hint="eastAsia"/>
        </w:rPr>
        <w:t>；创新行为与年级存在显著相关，</w:t>
      </w:r>
      <w:r>
        <w:rPr>
          <w:i/>
          <w:iCs/>
        </w:rPr>
        <w:t>F</w:t>
      </w:r>
      <w:r>
        <w:t>(3</w:t>
      </w:r>
      <w:r>
        <w:rPr>
          <w:rFonts w:hint="eastAsia"/>
        </w:rPr>
        <w:t>，</w:t>
      </w:r>
      <w:r>
        <w:t>1010)=4.12</w:t>
      </w:r>
      <w:r>
        <w:rPr>
          <w:rFonts w:hint="eastAsia"/>
        </w:rPr>
        <w:t>，</w:t>
      </w:r>
      <w:r>
        <w:rPr>
          <w:rFonts w:hint="eastAsia"/>
          <w:i/>
          <w:iCs/>
        </w:rPr>
        <w:t>p</w:t>
      </w:r>
      <w:r>
        <w:t>=0.006</w:t>
      </w:r>
      <w:r>
        <w:rPr>
          <w:rFonts w:hint="eastAsia"/>
        </w:rPr>
        <w:t>，</w:t>
      </w:r>
      <w:r>
        <w:sym w:font="Symbol" w:char="F068"/>
      </w:r>
      <w:r>
        <w:rPr>
          <w:vertAlign w:val="superscript"/>
        </w:rPr>
        <w:t>2</w:t>
      </w:r>
      <w:r>
        <w:t>=0.01</w:t>
      </w:r>
      <w:r>
        <w:rPr>
          <w:rFonts w:hint="eastAsia"/>
        </w:rPr>
        <w:t>，其中大四学生的创新行为得分高于其他年级，大一学生的创新行为得分最低。因此，为在进一步的路径分析中获得更精确的参数估计结果，将性别、办学性质和年级转换为虚拟变量之后，作为控制变量纳入模型。</w:t>
      </w:r>
    </w:p>
    <w:p w14:paraId="50713981" w14:textId="77777777" w:rsidR="006A3336" w:rsidRDefault="009F071B">
      <w:pPr>
        <w:pStyle w:val="affa"/>
        <w:pageBreakBefore/>
        <w:rPr>
          <w:color w:val="000000" w:themeColor="text1"/>
        </w:rPr>
      </w:pPr>
      <w:r>
        <w:rPr>
          <w:rFonts w:hint="eastAsia"/>
          <w:color w:val="000000" w:themeColor="text1"/>
        </w:rPr>
        <w:lastRenderedPageBreak/>
        <w:t>表</w:t>
      </w:r>
      <w:r>
        <w:rPr>
          <w:rFonts w:hint="eastAsia"/>
          <w:color w:val="000000" w:themeColor="text1"/>
        </w:rPr>
        <w:t>1</w:t>
      </w:r>
      <w:r>
        <w:rPr>
          <w:color w:val="000000" w:themeColor="text1"/>
        </w:rPr>
        <w:t xml:space="preserve"> </w:t>
      </w:r>
      <w:r>
        <w:rPr>
          <w:rFonts w:hint="eastAsia"/>
          <w:color w:val="000000" w:themeColor="text1"/>
        </w:rPr>
        <w:t>描述性统计结果和变量间的相关分析</w:t>
      </w:r>
    </w:p>
    <w:tbl>
      <w:tblPr>
        <w:tblW w:w="0" w:type="auto"/>
        <w:jc w:val="center"/>
        <w:tblBorders>
          <w:top w:val="single" w:sz="12" w:space="0" w:color="auto"/>
          <w:bottom w:val="single" w:sz="12" w:space="0" w:color="auto"/>
        </w:tblBorders>
        <w:tblLayout w:type="fixed"/>
        <w:tblLook w:val="04A0" w:firstRow="1" w:lastRow="0" w:firstColumn="1" w:lastColumn="0" w:noHBand="0" w:noVBand="1"/>
      </w:tblPr>
      <w:tblGrid>
        <w:gridCol w:w="2890"/>
        <w:gridCol w:w="938"/>
        <w:gridCol w:w="938"/>
        <w:gridCol w:w="939"/>
        <w:gridCol w:w="939"/>
        <w:gridCol w:w="939"/>
        <w:gridCol w:w="940"/>
      </w:tblGrid>
      <w:tr w:rsidR="006A3336" w14:paraId="56015118" w14:textId="77777777">
        <w:trPr>
          <w:trHeight w:val="397"/>
          <w:jc w:val="center"/>
        </w:trPr>
        <w:tc>
          <w:tcPr>
            <w:tcW w:w="2890" w:type="dxa"/>
            <w:tcBorders>
              <w:top w:val="single" w:sz="12" w:space="0" w:color="auto"/>
              <w:bottom w:val="single" w:sz="6" w:space="0" w:color="auto"/>
            </w:tcBorders>
            <w:vAlign w:val="center"/>
          </w:tcPr>
          <w:p w14:paraId="22B7E5CD" w14:textId="77777777" w:rsidR="006A3336" w:rsidRDefault="006A3336">
            <w:pPr>
              <w:pStyle w:val="aff0"/>
              <w:rPr>
                <w:rFonts w:cs="Times New Roman"/>
                <w:color w:val="000000" w:themeColor="text1"/>
              </w:rPr>
            </w:pPr>
          </w:p>
        </w:tc>
        <w:tc>
          <w:tcPr>
            <w:tcW w:w="938" w:type="dxa"/>
            <w:tcBorders>
              <w:top w:val="single" w:sz="12" w:space="0" w:color="auto"/>
              <w:bottom w:val="single" w:sz="6" w:space="0" w:color="auto"/>
            </w:tcBorders>
            <w:vAlign w:val="center"/>
          </w:tcPr>
          <w:p w14:paraId="03F7BE72" w14:textId="77777777" w:rsidR="006A3336" w:rsidRDefault="009F071B">
            <w:pPr>
              <w:pStyle w:val="aff0"/>
              <w:rPr>
                <w:rFonts w:cs="Times New Roman"/>
                <w:i/>
                <w:iCs/>
                <w:color w:val="000000" w:themeColor="text1"/>
              </w:rPr>
            </w:pPr>
            <w:r>
              <w:rPr>
                <w:rFonts w:cs="Times New Roman"/>
                <w:i/>
                <w:iCs/>
                <w:color w:val="000000" w:themeColor="text1"/>
              </w:rPr>
              <w:t>M</w:t>
            </w:r>
          </w:p>
        </w:tc>
        <w:tc>
          <w:tcPr>
            <w:tcW w:w="938" w:type="dxa"/>
            <w:tcBorders>
              <w:top w:val="single" w:sz="12" w:space="0" w:color="auto"/>
              <w:bottom w:val="single" w:sz="6" w:space="0" w:color="auto"/>
            </w:tcBorders>
            <w:vAlign w:val="center"/>
          </w:tcPr>
          <w:p w14:paraId="5251CE24" w14:textId="77777777" w:rsidR="006A3336" w:rsidRDefault="009F071B">
            <w:pPr>
              <w:pStyle w:val="aff0"/>
              <w:rPr>
                <w:rFonts w:cs="Times New Roman"/>
                <w:i/>
                <w:iCs/>
                <w:color w:val="000000" w:themeColor="text1"/>
              </w:rPr>
            </w:pPr>
            <w:r>
              <w:rPr>
                <w:rFonts w:cs="Times New Roman"/>
                <w:i/>
                <w:iCs/>
                <w:color w:val="000000" w:themeColor="text1"/>
              </w:rPr>
              <w:t>SD</w:t>
            </w:r>
          </w:p>
        </w:tc>
        <w:tc>
          <w:tcPr>
            <w:tcW w:w="939" w:type="dxa"/>
            <w:tcBorders>
              <w:top w:val="single" w:sz="12" w:space="0" w:color="auto"/>
              <w:bottom w:val="single" w:sz="6" w:space="0" w:color="auto"/>
            </w:tcBorders>
            <w:vAlign w:val="center"/>
          </w:tcPr>
          <w:p w14:paraId="275E13CC" w14:textId="77777777" w:rsidR="006A3336" w:rsidRDefault="009F071B">
            <w:pPr>
              <w:pStyle w:val="aff0"/>
              <w:rPr>
                <w:rFonts w:cs="Times New Roman"/>
                <w:color w:val="000000" w:themeColor="text1"/>
              </w:rPr>
            </w:pPr>
            <w:r>
              <w:rPr>
                <w:rFonts w:cs="Times New Roman"/>
                <w:color w:val="000000" w:themeColor="text1"/>
              </w:rPr>
              <w:t>1</w:t>
            </w:r>
          </w:p>
        </w:tc>
        <w:tc>
          <w:tcPr>
            <w:tcW w:w="939" w:type="dxa"/>
            <w:tcBorders>
              <w:top w:val="single" w:sz="12" w:space="0" w:color="auto"/>
              <w:bottom w:val="single" w:sz="6" w:space="0" w:color="auto"/>
            </w:tcBorders>
            <w:vAlign w:val="center"/>
          </w:tcPr>
          <w:p w14:paraId="5F2A2EFB" w14:textId="77777777" w:rsidR="006A3336" w:rsidRDefault="009F071B">
            <w:pPr>
              <w:pStyle w:val="aff0"/>
              <w:rPr>
                <w:rFonts w:cs="Times New Roman"/>
                <w:color w:val="000000" w:themeColor="text1"/>
              </w:rPr>
            </w:pPr>
            <w:r>
              <w:rPr>
                <w:rFonts w:cs="Times New Roman"/>
                <w:color w:val="000000" w:themeColor="text1"/>
              </w:rPr>
              <w:t>2</w:t>
            </w:r>
          </w:p>
        </w:tc>
        <w:tc>
          <w:tcPr>
            <w:tcW w:w="939" w:type="dxa"/>
            <w:tcBorders>
              <w:top w:val="single" w:sz="12" w:space="0" w:color="auto"/>
              <w:bottom w:val="single" w:sz="6" w:space="0" w:color="auto"/>
            </w:tcBorders>
            <w:vAlign w:val="center"/>
          </w:tcPr>
          <w:p w14:paraId="70594406" w14:textId="77777777" w:rsidR="006A3336" w:rsidRDefault="009F071B">
            <w:pPr>
              <w:pStyle w:val="aff0"/>
              <w:rPr>
                <w:rFonts w:cs="Times New Roman"/>
                <w:color w:val="000000" w:themeColor="text1"/>
              </w:rPr>
            </w:pPr>
            <w:r>
              <w:rPr>
                <w:rFonts w:cs="Times New Roman"/>
                <w:color w:val="000000" w:themeColor="text1"/>
              </w:rPr>
              <w:t>3</w:t>
            </w:r>
          </w:p>
        </w:tc>
        <w:tc>
          <w:tcPr>
            <w:tcW w:w="940" w:type="dxa"/>
            <w:tcBorders>
              <w:top w:val="single" w:sz="12" w:space="0" w:color="auto"/>
              <w:bottom w:val="single" w:sz="6" w:space="0" w:color="auto"/>
            </w:tcBorders>
            <w:vAlign w:val="center"/>
          </w:tcPr>
          <w:p w14:paraId="2B938926" w14:textId="77777777" w:rsidR="006A3336" w:rsidRDefault="009F071B">
            <w:pPr>
              <w:pStyle w:val="aff0"/>
              <w:rPr>
                <w:rFonts w:cs="Times New Roman"/>
                <w:color w:val="000000" w:themeColor="text1"/>
              </w:rPr>
            </w:pPr>
            <w:r>
              <w:rPr>
                <w:rFonts w:cs="Times New Roman"/>
                <w:color w:val="000000" w:themeColor="text1"/>
              </w:rPr>
              <w:t>4</w:t>
            </w:r>
          </w:p>
        </w:tc>
      </w:tr>
      <w:tr w:rsidR="006A3336" w14:paraId="7BA27817" w14:textId="77777777">
        <w:trPr>
          <w:trHeight w:val="397"/>
          <w:jc w:val="center"/>
        </w:trPr>
        <w:tc>
          <w:tcPr>
            <w:tcW w:w="2890" w:type="dxa"/>
            <w:tcBorders>
              <w:top w:val="single" w:sz="6" w:space="0" w:color="auto"/>
            </w:tcBorders>
            <w:vAlign w:val="center"/>
          </w:tcPr>
          <w:p w14:paraId="0B90DAD7" w14:textId="77777777" w:rsidR="006A3336" w:rsidRDefault="009F071B">
            <w:pPr>
              <w:pStyle w:val="aff0"/>
              <w:jc w:val="both"/>
              <w:rPr>
                <w:rFonts w:cs="Times New Roman"/>
                <w:color w:val="000000" w:themeColor="text1"/>
              </w:rPr>
            </w:pPr>
            <w:r>
              <w:rPr>
                <w:rFonts w:cs="Times New Roman"/>
                <w:color w:val="000000" w:themeColor="text1"/>
              </w:rPr>
              <w:t>1</w:t>
            </w:r>
            <w:r>
              <w:rPr>
                <w:rFonts w:cs="Times New Roman"/>
                <w:color w:val="000000" w:themeColor="text1"/>
              </w:rPr>
              <w:t>社交网站使用强度</w:t>
            </w:r>
            <w:commentRangeStart w:id="67"/>
            <w:del w:id="68" w:author="moh" w:date="2022-05-31T14:23:00Z">
              <w:r w:rsidDel="00F1326C">
                <w:rPr>
                  <w:rFonts w:cs="Times New Roman"/>
                  <w:color w:val="000000" w:themeColor="text1"/>
                </w:rPr>
                <w:delText>（</w:delText>
              </w:r>
              <w:r w:rsidDel="00F1326C">
                <w:rPr>
                  <w:rFonts w:cs="Times New Roman"/>
                  <w:i/>
                  <w:iCs/>
                  <w:color w:val="000000" w:themeColor="text1"/>
                </w:rPr>
                <w:delText>Z</w:delText>
              </w:r>
              <w:r w:rsidDel="00F1326C">
                <w:rPr>
                  <w:rFonts w:cs="Times New Roman"/>
                  <w:color w:val="000000" w:themeColor="text1"/>
                </w:rPr>
                <w:delText>分数）</w:delText>
              </w:r>
            </w:del>
            <w:commentRangeEnd w:id="67"/>
            <w:r>
              <w:commentReference w:id="67"/>
            </w:r>
          </w:p>
        </w:tc>
        <w:tc>
          <w:tcPr>
            <w:tcW w:w="938" w:type="dxa"/>
            <w:tcBorders>
              <w:top w:val="single" w:sz="6" w:space="0" w:color="auto"/>
            </w:tcBorders>
            <w:vAlign w:val="center"/>
          </w:tcPr>
          <w:p w14:paraId="52FD980A" w14:textId="77777777" w:rsidR="006A3336" w:rsidRDefault="009F071B">
            <w:pPr>
              <w:pStyle w:val="aff0"/>
              <w:rPr>
                <w:rFonts w:cs="Times New Roman"/>
                <w:color w:val="000000" w:themeColor="text1"/>
              </w:rPr>
            </w:pPr>
            <w:r>
              <w:rPr>
                <w:rFonts w:cs="Times New Roman"/>
                <w:color w:val="000000" w:themeColor="text1"/>
              </w:rPr>
              <w:t>0.00</w:t>
            </w:r>
          </w:p>
        </w:tc>
        <w:tc>
          <w:tcPr>
            <w:tcW w:w="938" w:type="dxa"/>
            <w:tcBorders>
              <w:top w:val="single" w:sz="6" w:space="0" w:color="auto"/>
            </w:tcBorders>
            <w:vAlign w:val="center"/>
          </w:tcPr>
          <w:p w14:paraId="65BE949E" w14:textId="77777777" w:rsidR="006A3336" w:rsidRDefault="009F071B">
            <w:pPr>
              <w:pStyle w:val="aff0"/>
              <w:rPr>
                <w:rFonts w:cs="Times New Roman"/>
                <w:color w:val="000000" w:themeColor="text1"/>
              </w:rPr>
            </w:pPr>
            <w:r>
              <w:rPr>
                <w:rFonts w:cs="Times New Roman"/>
                <w:color w:val="000000" w:themeColor="text1"/>
              </w:rPr>
              <w:t>0.79</w:t>
            </w:r>
          </w:p>
        </w:tc>
        <w:tc>
          <w:tcPr>
            <w:tcW w:w="939" w:type="dxa"/>
            <w:tcBorders>
              <w:top w:val="single" w:sz="6" w:space="0" w:color="auto"/>
            </w:tcBorders>
            <w:vAlign w:val="center"/>
          </w:tcPr>
          <w:p w14:paraId="5B585B32" w14:textId="77777777" w:rsidR="006A3336" w:rsidRDefault="009F071B">
            <w:pPr>
              <w:pStyle w:val="aff0"/>
              <w:rPr>
                <w:rFonts w:cs="Times New Roman"/>
                <w:color w:val="000000" w:themeColor="text1"/>
              </w:rPr>
            </w:pPr>
            <w:r>
              <w:rPr>
                <w:rFonts w:cs="Times New Roman"/>
                <w:color w:val="000000" w:themeColor="text1"/>
              </w:rPr>
              <w:t>1</w:t>
            </w:r>
          </w:p>
        </w:tc>
        <w:tc>
          <w:tcPr>
            <w:tcW w:w="939" w:type="dxa"/>
            <w:tcBorders>
              <w:top w:val="single" w:sz="6" w:space="0" w:color="auto"/>
            </w:tcBorders>
            <w:vAlign w:val="center"/>
          </w:tcPr>
          <w:p w14:paraId="67AF7949" w14:textId="77777777" w:rsidR="006A3336" w:rsidRDefault="006A3336">
            <w:pPr>
              <w:pStyle w:val="aff0"/>
              <w:rPr>
                <w:rFonts w:cs="Times New Roman"/>
                <w:color w:val="000000" w:themeColor="text1"/>
              </w:rPr>
            </w:pPr>
          </w:p>
        </w:tc>
        <w:tc>
          <w:tcPr>
            <w:tcW w:w="939" w:type="dxa"/>
            <w:tcBorders>
              <w:top w:val="single" w:sz="6" w:space="0" w:color="auto"/>
            </w:tcBorders>
            <w:vAlign w:val="center"/>
          </w:tcPr>
          <w:p w14:paraId="51CCC37B" w14:textId="77777777" w:rsidR="006A3336" w:rsidRDefault="006A3336">
            <w:pPr>
              <w:pStyle w:val="aff0"/>
              <w:rPr>
                <w:rFonts w:cs="Times New Roman"/>
                <w:color w:val="000000" w:themeColor="text1"/>
              </w:rPr>
            </w:pPr>
          </w:p>
        </w:tc>
        <w:tc>
          <w:tcPr>
            <w:tcW w:w="940" w:type="dxa"/>
            <w:tcBorders>
              <w:top w:val="single" w:sz="6" w:space="0" w:color="auto"/>
            </w:tcBorders>
            <w:vAlign w:val="center"/>
          </w:tcPr>
          <w:p w14:paraId="377416FB" w14:textId="77777777" w:rsidR="006A3336" w:rsidRDefault="006A3336">
            <w:pPr>
              <w:pStyle w:val="aff0"/>
              <w:rPr>
                <w:rFonts w:cs="Times New Roman"/>
                <w:color w:val="000000" w:themeColor="text1"/>
              </w:rPr>
            </w:pPr>
          </w:p>
        </w:tc>
      </w:tr>
      <w:tr w:rsidR="006A3336" w14:paraId="1D8CFA15" w14:textId="77777777">
        <w:trPr>
          <w:trHeight w:val="397"/>
          <w:jc w:val="center"/>
        </w:trPr>
        <w:tc>
          <w:tcPr>
            <w:tcW w:w="2890" w:type="dxa"/>
            <w:vAlign w:val="center"/>
          </w:tcPr>
          <w:p w14:paraId="22E6138D" w14:textId="77777777" w:rsidR="006A3336" w:rsidRDefault="009F071B">
            <w:pPr>
              <w:pStyle w:val="aff0"/>
              <w:jc w:val="both"/>
              <w:rPr>
                <w:rFonts w:cs="Times New Roman"/>
                <w:color w:val="000000" w:themeColor="text1"/>
              </w:rPr>
            </w:pPr>
            <w:r>
              <w:rPr>
                <w:rFonts w:cs="Times New Roman"/>
                <w:color w:val="000000" w:themeColor="text1"/>
              </w:rPr>
              <w:t>2</w:t>
            </w:r>
            <w:r>
              <w:rPr>
                <w:rFonts w:cs="Times New Roman"/>
                <w:color w:val="000000" w:themeColor="text1"/>
              </w:rPr>
              <w:t>自尊</w:t>
            </w:r>
          </w:p>
        </w:tc>
        <w:tc>
          <w:tcPr>
            <w:tcW w:w="938" w:type="dxa"/>
            <w:vAlign w:val="center"/>
          </w:tcPr>
          <w:p w14:paraId="6F88D22D" w14:textId="77777777" w:rsidR="006A3336" w:rsidRDefault="009F071B">
            <w:pPr>
              <w:pStyle w:val="aff0"/>
              <w:rPr>
                <w:rFonts w:cs="Times New Roman"/>
                <w:color w:val="000000" w:themeColor="text1"/>
              </w:rPr>
            </w:pPr>
            <w:r>
              <w:rPr>
                <w:rFonts w:cs="Times New Roman"/>
                <w:color w:val="000000" w:themeColor="text1"/>
              </w:rPr>
              <w:t>28.56</w:t>
            </w:r>
          </w:p>
        </w:tc>
        <w:tc>
          <w:tcPr>
            <w:tcW w:w="938" w:type="dxa"/>
            <w:vAlign w:val="center"/>
          </w:tcPr>
          <w:p w14:paraId="6EF3ECE6" w14:textId="77777777" w:rsidR="006A3336" w:rsidRDefault="009F071B">
            <w:pPr>
              <w:pStyle w:val="aff0"/>
              <w:rPr>
                <w:rFonts w:cs="Times New Roman"/>
                <w:color w:val="000000" w:themeColor="text1"/>
              </w:rPr>
            </w:pPr>
            <w:r>
              <w:rPr>
                <w:rFonts w:cs="Times New Roman"/>
                <w:color w:val="000000" w:themeColor="text1"/>
              </w:rPr>
              <w:t>4.46</w:t>
            </w:r>
          </w:p>
        </w:tc>
        <w:tc>
          <w:tcPr>
            <w:tcW w:w="939" w:type="dxa"/>
            <w:vAlign w:val="center"/>
          </w:tcPr>
          <w:p w14:paraId="1ED42AC5" w14:textId="77777777" w:rsidR="006A3336" w:rsidRDefault="009F071B">
            <w:pPr>
              <w:pStyle w:val="aff0"/>
              <w:rPr>
                <w:rFonts w:cs="Times New Roman"/>
                <w:color w:val="000000" w:themeColor="text1"/>
              </w:rPr>
            </w:pPr>
            <w:r>
              <w:rPr>
                <w:rFonts w:cs="Times New Roman"/>
                <w:color w:val="000000" w:themeColor="text1"/>
              </w:rPr>
              <w:t>0.16</w:t>
            </w:r>
            <w:r>
              <w:rPr>
                <w:rFonts w:cs="Times New Roman"/>
                <w:color w:val="000000" w:themeColor="text1"/>
                <w:vertAlign w:val="superscript"/>
              </w:rPr>
              <w:t>***</w:t>
            </w:r>
          </w:p>
        </w:tc>
        <w:tc>
          <w:tcPr>
            <w:tcW w:w="939" w:type="dxa"/>
            <w:vAlign w:val="center"/>
          </w:tcPr>
          <w:p w14:paraId="4C797ABE" w14:textId="77777777" w:rsidR="006A3336" w:rsidRDefault="009F071B">
            <w:pPr>
              <w:pStyle w:val="aff0"/>
              <w:rPr>
                <w:rFonts w:cs="Times New Roman"/>
                <w:color w:val="000000" w:themeColor="text1"/>
              </w:rPr>
            </w:pPr>
            <w:r>
              <w:rPr>
                <w:rFonts w:cs="Times New Roman"/>
                <w:color w:val="000000" w:themeColor="text1"/>
              </w:rPr>
              <w:t>1</w:t>
            </w:r>
          </w:p>
        </w:tc>
        <w:tc>
          <w:tcPr>
            <w:tcW w:w="939" w:type="dxa"/>
            <w:vAlign w:val="center"/>
          </w:tcPr>
          <w:p w14:paraId="6B66A72F" w14:textId="77777777" w:rsidR="006A3336" w:rsidRDefault="006A3336">
            <w:pPr>
              <w:pStyle w:val="aff0"/>
              <w:rPr>
                <w:rFonts w:cs="Times New Roman"/>
                <w:color w:val="000000" w:themeColor="text1"/>
              </w:rPr>
            </w:pPr>
          </w:p>
        </w:tc>
        <w:tc>
          <w:tcPr>
            <w:tcW w:w="940" w:type="dxa"/>
            <w:vAlign w:val="center"/>
          </w:tcPr>
          <w:p w14:paraId="5C289FF2" w14:textId="77777777" w:rsidR="006A3336" w:rsidRDefault="006A3336">
            <w:pPr>
              <w:pStyle w:val="aff0"/>
              <w:rPr>
                <w:rFonts w:cs="Times New Roman"/>
                <w:color w:val="000000" w:themeColor="text1"/>
              </w:rPr>
            </w:pPr>
          </w:p>
        </w:tc>
      </w:tr>
      <w:tr w:rsidR="006A3336" w14:paraId="0E075D79" w14:textId="77777777">
        <w:trPr>
          <w:trHeight w:val="397"/>
          <w:jc w:val="center"/>
        </w:trPr>
        <w:tc>
          <w:tcPr>
            <w:tcW w:w="2890" w:type="dxa"/>
            <w:vAlign w:val="center"/>
          </w:tcPr>
          <w:p w14:paraId="4462B213" w14:textId="77777777" w:rsidR="006A3336" w:rsidRDefault="009F071B">
            <w:pPr>
              <w:pStyle w:val="aff0"/>
              <w:jc w:val="both"/>
              <w:rPr>
                <w:rFonts w:cs="Times New Roman"/>
                <w:color w:val="000000" w:themeColor="text1"/>
              </w:rPr>
            </w:pPr>
            <w:r>
              <w:rPr>
                <w:rFonts w:cs="Times New Roman"/>
                <w:color w:val="000000" w:themeColor="text1"/>
              </w:rPr>
              <w:t>3</w:t>
            </w:r>
            <w:r>
              <w:rPr>
                <w:rFonts w:cs="Times New Roman"/>
                <w:color w:val="000000" w:themeColor="text1"/>
              </w:rPr>
              <w:t>创新自我效能感</w:t>
            </w:r>
          </w:p>
        </w:tc>
        <w:tc>
          <w:tcPr>
            <w:tcW w:w="938" w:type="dxa"/>
            <w:vAlign w:val="center"/>
          </w:tcPr>
          <w:p w14:paraId="19565075" w14:textId="77777777" w:rsidR="006A3336" w:rsidRDefault="009F071B">
            <w:pPr>
              <w:pStyle w:val="aff0"/>
              <w:rPr>
                <w:rFonts w:cs="Times New Roman"/>
                <w:color w:val="000000" w:themeColor="text1"/>
              </w:rPr>
            </w:pPr>
            <w:r>
              <w:rPr>
                <w:rFonts w:cs="Times New Roman"/>
                <w:color w:val="000000" w:themeColor="text1"/>
              </w:rPr>
              <w:t>19.37</w:t>
            </w:r>
          </w:p>
        </w:tc>
        <w:tc>
          <w:tcPr>
            <w:tcW w:w="938" w:type="dxa"/>
            <w:vAlign w:val="center"/>
          </w:tcPr>
          <w:p w14:paraId="1F594BE8" w14:textId="77777777" w:rsidR="006A3336" w:rsidRDefault="009F071B">
            <w:pPr>
              <w:pStyle w:val="aff0"/>
              <w:rPr>
                <w:rFonts w:cs="Times New Roman"/>
                <w:color w:val="000000" w:themeColor="text1"/>
              </w:rPr>
            </w:pPr>
            <w:r>
              <w:rPr>
                <w:rFonts w:cs="Times New Roman"/>
                <w:color w:val="000000" w:themeColor="text1"/>
              </w:rPr>
              <w:t>4.68</w:t>
            </w:r>
          </w:p>
        </w:tc>
        <w:tc>
          <w:tcPr>
            <w:tcW w:w="939" w:type="dxa"/>
            <w:vAlign w:val="center"/>
          </w:tcPr>
          <w:p w14:paraId="3FC1CDFC" w14:textId="77777777" w:rsidR="006A3336" w:rsidRDefault="009F071B">
            <w:pPr>
              <w:pStyle w:val="aff0"/>
              <w:rPr>
                <w:rFonts w:cs="Times New Roman"/>
                <w:color w:val="000000" w:themeColor="text1"/>
              </w:rPr>
            </w:pPr>
            <w:r>
              <w:rPr>
                <w:rFonts w:cs="Times New Roman"/>
                <w:color w:val="000000" w:themeColor="text1"/>
              </w:rPr>
              <w:t>0.36</w:t>
            </w:r>
            <w:r>
              <w:rPr>
                <w:rFonts w:cs="Times New Roman"/>
                <w:color w:val="000000" w:themeColor="text1"/>
                <w:vertAlign w:val="superscript"/>
              </w:rPr>
              <w:t>***</w:t>
            </w:r>
          </w:p>
        </w:tc>
        <w:tc>
          <w:tcPr>
            <w:tcW w:w="939" w:type="dxa"/>
            <w:vAlign w:val="center"/>
          </w:tcPr>
          <w:p w14:paraId="09081A10" w14:textId="77777777" w:rsidR="006A3336" w:rsidRDefault="009F071B">
            <w:pPr>
              <w:pStyle w:val="aff0"/>
              <w:rPr>
                <w:rFonts w:cs="Times New Roman"/>
                <w:color w:val="000000" w:themeColor="text1"/>
              </w:rPr>
            </w:pPr>
            <w:r>
              <w:rPr>
                <w:rFonts w:cs="Times New Roman"/>
                <w:color w:val="000000" w:themeColor="text1"/>
              </w:rPr>
              <w:t>0.49</w:t>
            </w:r>
            <w:r>
              <w:rPr>
                <w:rFonts w:cs="Times New Roman"/>
                <w:color w:val="000000" w:themeColor="text1"/>
                <w:vertAlign w:val="superscript"/>
              </w:rPr>
              <w:t>***</w:t>
            </w:r>
          </w:p>
        </w:tc>
        <w:tc>
          <w:tcPr>
            <w:tcW w:w="939" w:type="dxa"/>
            <w:vAlign w:val="center"/>
          </w:tcPr>
          <w:p w14:paraId="16DC7F4D" w14:textId="77777777" w:rsidR="006A3336" w:rsidRDefault="009F071B">
            <w:pPr>
              <w:pStyle w:val="aff0"/>
              <w:rPr>
                <w:rFonts w:cs="Times New Roman"/>
                <w:color w:val="000000" w:themeColor="text1"/>
              </w:rPr>
            </w:pPr>
            <w:r>
              <w:rPr>
                <w:rFonts w:cs="Times New Roman"/>
                <w:color w:val="000000" w:themeColor="text1"/>
              </w:rPr>
              <w:t>1</w:t>
            </w:r>
          </w:p>
        </w:tc>
        <w:tc>
          <w:tcPr>
            <w:tcW w:w="940" w:type="dxa"/>
            <w:vAlign w:val="center"/>
          </w:tcPr>
          <w:p w14:paraId="240C7C40" w14:textId="77777777" w:rsidR="006A3336" w:rsidRDefault="006A3336">
            <w:pPr>
              <w:pStyle w:val="aff0"/>
              <w:rPr>
                <w:rFonts w:cs="Times New Roman"/>
                <w:color w:val="000000" w:themeColor="text1"/>
              </w:rPr>
            </w:pPr>
          </w:p>
        </w:tc>
      </w:tr>
      <w:tr w:rsidR="006A3336" w14:paraId="30DFD56B" w14:textId="77777777">
        <w:trPr>
          <w:trHeight w:val="397"/>
          <w:jc w:val="center"/>
        </w:trPr>
        <w:tc>
          <w:tcPr>
            <w:tcW w:w="2890" w:type="dxa"/>
            <w:vAlign w:val="center"/>
          </w:tcPr>
          <w:p w14:paraId="4B99A39A" w14:textId="77777777" w:rsidR="006A3336" w:rsidRDefault="009F071B">
            <w:pPr>
              <w:pStyle w:val="aff0"/>
              <w:jc w:val="both"/>
              <w:rPr>
                <w:rFonts w:cs="Times New Roman"/>
                <w:color w:val="000000" w:themeColor="text1"/>
              </w:rPr>
            </w:pPr>
            <w:r>
              <w:rPr>
                <w:rFonts w:cs="Times New Roman"/>
                <w:color w:val="000000" w:themeColor="text1"/>
              </w:rPr>
              <w:t>4</w:t>
            </w:r>
            <w:r>
              <w:rPr>
                <w:rFonts w:cs="Times New Roman"/>
                <w:color w:val="000000" w:themeColor="text1"/>
              </w:rPr>
              <w:t>创新行为</w:t>
            </w:r>
          </w:p>
        </w:tc>
        <w:tc>
          <w:tcPr>
            <w:tcW w:w="938" w:type="dxa"/>
            <w:vAlign w:val="center"/>
          </w:tcPr>
          <w:p w14:paraId="60263112" w14:textId="77777777" w:rsidR="006A3336" w:rsidRDefault="009F071B">
            <w:pPr>
              <w:pStyle w:val="aff0"/>
              <w:rPr>
                <w:rFonts w:cs="Times New Roman"/>
                <w:color w:val="000000" w:themeColor="text1"/>
              </w:rPr>
            </w:pPr>
            <w:r>
              <w:rPr>
                <w:rFonts w:cs="Times New Roman"/>
                <w:color w:val="000000" w:themeColor="text1"/>
              </w:rPr>
              <w:t>28.49</w:t>
            </w:r>
          </w:p>
        </w:tc>
        <w:tc>
          <w:tcPr>
            <w:tcW w:w="938" w:type="dxa"/>
            <w:vAlign w:val="center"/>
          </w:tcPr>
          <w:p w14:paraId="34356F7C" w14:textId="77777777" w:rsidR="006A3336" w:rsidRDefault="009F071B">
            <w:pPr>
              <w:pStyle w:val="aff0"/>
              <w:rPr>
                <w:rFonts w:cs="Times New Roman"/>
                <w:color w:val="000000" w:themeColor="text1"/>
              </w:rPr>
            </w:pPr>
            <w:r>
              <w:rPr>
                <w:rFonts w:cs="Times New Roman"/>
                <w:color w:val="000000" w:themeColor="text1"/>
              </w:rPr>
              <w:t>5.90</w:t>
            </w:r>
          </w:p>
        </w:tc>
        <w:tc>
          <w:tcPr>
            <w:tcW w:w="939" w:type="dxa"/>
            <w:vAlign w:val="center"/>
          </w:tcPr>
          <w:p w14:paraId="0102A9C3" w14:textId="77777777" w:rsidR="006A3336" w:rsidRDefault="009F071B">
            <w:pPr>
              <w:pStyle w:val="aff0"/>
              <w:rPr>
                <w:rFonts w:cs="Times New Roman"/>
                <w:color w:val="000000" w:themeColor="text1"/>
              </w:rPr>
            </w:pPr>
            <w:r>
              <w:rPr>
                <w:rFonts w:cs="Times New Roman"/>
                <w:color w:val="000000" w:themeColor="text1"/>
              </w:rPr>
              <w:t>0.33</w:t>
            </w:r>
            <w:r>
              <w:rPr>
                <w:rFonts w:cs="Times New Roman"/>
                <w:color w:val="000000" w:themeColor="text1"/>
                <w:vertAlign w:val="superscript"/>
              </w:rPr>
              <w:t>***</w:t>
            </w:r>
          </w:p>
        </w:tc>
        <w:tc>
          <w:tcPr>
            <w:tcW w:w="939" w:type="dxa"/>
            <w:vAlign w:val="center"/>
          </w:tcPr>
          <w:p w14:paraId="5E375CC7" w14:textId="77777777" w:rsidR="006A3336" w:rsidRDefault="009F071B">
            <w:pPr>
              <w:pStyle w:val="aff0"/>
              <w:rPr>
                <w:rFonts w:cs="Times New Roman"/>
                <w:color w:val="000000" w:themeColor="text1"/>
              </w:rPr>
            </w:pPr>
            <w:r>
              <w:rPr>
                <w:rFonts w:cs="Times New Roman"/>
                <w:color w:val="000000" w:themeColor="text1"/>
              </w:rPr>
              <w:t>0.49</w:t>
            </w:r>
            <w:r>
              <w:rPr>
                <w:rFonts w:cs="Times New Roman"/>
                <w:color w:val="000000" w:themeColor="text1"/>
                <w:vertAlign w:val="superscript"/>
              </w:rPr>
              <w:t>***</w:t>
            </w:r>
          </w:p>
        </w:tc>
        <w:tc>
          <w:tcPr>
            <w:tcW w:w="939" w:type="dxa"/>
            <w:vAlign w:val="center"/>
          </w:tcPr>
          <w:p w14:paraId="0CEF2E51" w14:textId="77777777" w:rsidR="006A3336" w:rsidRDefault="009F071B">
            <w:pPr>
              <w:pStyle w:val="aff0"/>
              <w:rPr>
                <w:rFonts w:cs="Times New Roman"/>
                <w:color w:val="000000" w:themeColor="text1"/>
              </w:rPr>
            </w:pPr>
            <w:r>
              <w:rPr>
                <w:rFonts w:cs="Times New Roman"/>
                <w:color w:val="000000" w:themeColor="text1"/>
              </w:rPr>
              <w:t>0.79</w:t>
            </w:r>
            <w:r>
              <w:rPr>
                <w:rFonts w:cs="Times New Roman"/>
                <w:color w:val="000000" w:themeColor="text1"/>
                <w:vertAlign w:val="superscript"/>
              </w:rPr>
              <w:t>***</w:t>
            </w:r>
          </w:p>
        </w:tc>
        <w:tc>
          <w:tcPr>
            <w:tcW w:w="940" w:type="dxa"/>
            <w:vAlign w:val="center"/>
          </w:tcPr>
          <w:p w14:paraId="4ED08735" w14:textId="77777777" w:rsidR="006A3336" w:rsidRDefault="009F071B">
            <w:pPr>
              <w:pStyle w:val="aff0"/>
              <w:rPr>
                <w:rFonts w:cs="Times New Roman"/>
                <w:color w:val="000000" w:themeColor="text1"/>
              </w:rPr>
            </w:pPr>
            <w:r>
              <w:rPr>
                <w:rFonts w:cs="Times New Roman"/>
                <w:color w:val="000000" w:themeColor="text1"/>
              </w:rPr>
              <w:t>1</w:t>
            </w:r>
          </w:p>
        </w:tc>
      </w:tr>
    </w:tbl>
    <w:p w14:paraId="160B498F" w14:textId="77777777" w:rsidR="006A3336" w:rsidRDefault="009F071B">
      <w:pPr>
        <w:pStyle w:val="aff0"/>
        <w:ind w:firstLineChars="200" w:firstLine="360"/>
        <w:jc w:val="left"/>
        <w:rPr>
          <w:rFonts w:cs="Times New Roman"/>
          <w:color w:val="000000" w:themeColor="text1"/>
        </w:rPr>
      </w:pPr>
      <w:r>
        <w:rPr>
          <w:rFonts w:cs="Times New Roman"/>
          <w:color w:val="000000" w:themeColor="text1"/>
        </w:rPr>
        <w:t>注：</w:t>
      </w:r>
      <w:r>
        <w:rPr>
          <w:rFonts w:cs="Times New Roman"/>
          <w:color w:val="000000" w:themeColor="text1"/>
          <w:vertAlign w:val="superscript"/>
        </w:rPr>
        <w:t>*</w:t>
      </w:r>
      <w:r>
        <w:rPr>
          <w:rFonts w:cs="Times New Roman"/>
          <w:i/>
          <w:iCs/>
          <w:color w:val="000000" w:themeColor="text1"/>
        </w:rPr>
        <w:t>p</w:t>
      </w:r>
      <w:r>
        <w:rPr>
          <w:rFonts w:cs="Times New Roman"/>
          <w:color w:val="000000" w:themeColor="text1"/>
        </w:rPr>
        <w:t>&lt;0.05</w:t>
      </w:r>
      <w:r>
        <w:rPr>
          <w:rFonts w:cs="Times New Roman"/>
          <w:color w:val="000000" w:themeColor="text1"/>
        </w:rPr>
        <w:t>，</w:t>
      </w:r>
      <w:r>
        <w:rPr>
          <w:rFonts w:cs="Times New Roman"/>
          <w:color w:val="000000" w:themeColor="text1"/>
        </w:rPr>
        <w:t>**</w:t>
      </w:r>
      <w:r>
        <w:rPr>
          <w:rFonts w:cs="Times New Roman"/>
          <w:i/>
          <w:iCs/>
          <w:color w:val="000000" w:themeColor="text1"/>
        </w:rPr>
        <w:t>p</w:t>
      </w:r>
      <w:r>
        <w:rPr>
          <w:rFonts w:cs="Times New Roman"/>
          <w:color w:val="000000" w:themeColor="text1"/>
        </w:rPr>
        <w:t>&lt;0.01</w:t>
      </w:r>
      <w:r>
        <w:rPr>
          <w:rFonts w:cs="Times New Roman"/>
          <w:color w:val="000000" w:themeColor="text1"/>
        </w:rPr>
        <w:t>，</w:t>
      </w:r>
      <w:r>
        <w:rPr>
          <w:rFonts w:cs="Times New Roman"/>
          <w:color w:val="000000" w:themeColor="text1"/>
        </w:rPr>
        <w:t>***</w:t>
      </w:r>
      <w:r>
        <w:rPr>
          <w:rFonts w:cs="Times New Roman"/>
          <w:i/>
          <w:iCs/>
          <w:color w:val="000000" w:themeColor="text1"/>
        </w:rPr>
        <w:t>p</w:t>
      </w:r>
      <w:r>
        <w:rPr>
          <w:rFonts w:cs="Times New Roman"/>
          <w:color w:val="000000" w:themeColor="text1"/>
        </w:rPr>
        <w:t>&lt;0.001</w:t>
      </w:r>
    </w:p>
    <w:p w14:paraId="4A11A4B4" w14:textId="77777777" w:rsidR="006A3336" w:rsidRDefault="009F071B">
      <w:pPr>
        <w:pStyle w:val="2"/>
        <w:spacing w:before="156" w:after="156"/>
      </w:pPr>
      <w:r>
        <w:rPr>
          <w:rFonts w:hint="eastAsia"/>
        </w:rPr>
        <w:t>3</w:t>
      </w:r>
      <w:r>
        <w:t>.3</w:t>
      </w:r>
      <w:r>
        <w:rPr>
          <w:rFonts w:hint="eastAsia"/>
        </w:rPr>
        <w:t>有调节的中介模型检验</w:t>
      </w:r>
    </w:p>
    <w:p w14:paraId="21E8583F" w14:textId="77777777" w:rsidR="006A3336" w:rsidRDefault="009F071B">
      <w:pPr>
        <w:pStyle w:val="15"/>
        <w:ind w:firstLine="420"/>
      </w:pPr>
      <w:r>
        <w:rPr>
          <w:rFonts w:hint="eastAsia"/>
        </w:rPr>
        <w:t>首先，以社交网站使用强度为自变量，以创新行为为因变量，建立线性回归方程，以检验社交网站使用强度预测创新行为的总效应。由于社交网站使用强度变量在之前的处理中已经进行过中心化，故进入方程前仅将自尊变量做中心化处理。结果发现，社交网站使用强度能正向预测创新行为</w:t>
      </w:r>
      <w:r>
        <w:t>(</w:t>
      </w:r>
      <w:r>
        <w:sym w:font="Symbol" w:char="F062"/>
      </w:r>
      <w:r>
        <w:t>=0.33</w:t>
      </w:r>
      <w:r>
        <w:rPr>
          <w:rFonts w:hint="eastAsia"/>
        </w:rPr>
        <w:t>，</w:t>
      </w:r>
      <w:r>
        <w:rPr>
          <w:i/>
          <w:iCs/>
        </w:rPr>
        <w:t>SE</w:t>
      </w:r>
      <w:r>
        <w:t>=0.03</w:t>
      </w:r>
      <w:r>
        <w:rPr>
          <w:rFonts w:hint="eastAsia"/>
        </w:rPr>
        <w:t>，</w:t>
      </w:r>
      <w:r>
        <w:rPr>
          <w:rFonts w:hint="eastAsia"/>
          <w:i/>
          <w:iCs/>
        </w:rPr>
        <w:t>p</w:t>
      </w:r>
      <w:r>
        <w:t>&lt;0.001)</w:t>
      </w:r>
      <w:r>
        <w:rPr>
          <w:rFonts w:hint="eastAsia"/>
        </w:rPr>
        <w:t>。接下来在模型中进一步纳入创新自我效能感作为中介变量，纳入自尊作为社交网站使用强度与创新自我效能感关系的调节变量，进行路径分析。结果（见表</w:t>
      </w:r>
      <w:r>
        <w:rPr>
          <w:rFonts w:hint="eastAsia"/>
        </w:rPr>
        <w:t>2</w:t>
      </w:r>
      <w:r>
        <w:rPr>
          <w:rFonts w:hint="eastAsia"/>
        </w:rPr>
        <w:t>）表明，社交网站使用强度显著正向预测创新自我效能感（</w:t>
      </w:r>
      <w:r>
        <w:rPr>
          <w:rFonts w:cs="Times New Roman"/>
        </w:rPr>
        <w:sym w:font="Symbol" w:char="F062"/>
      </w:r>
      <w:r>
        <w:t>=</w:t>
      </w:r>
      <w:r>
        <w:rPr>
          <w:rFonts w:hint="eastAsia"/>
          <w:sz w:val="22"/>
        </w:rPr>
        <w:t>0.2</w:t>
      </w:r>
      <w:r>
        <w:rPr>
          <w:sz w:val="22"/>
        </w:rPr>
        <w:t>9</w:t>
      </w:r>
      <w:r>
        <w:rPr>
          <w:rFonts w:hint="eastAsia"/>
        </w:rPr>
        <w:t>，</w:t>
      </w:r>
      <w:r>
        <w:rPr>
          <w:rFonts w:hint="eastAsia"/>
          <w:i/>
          <w:iCs/>
        </w:rPr>
        <w:t>p</w:t>
      </w:r>
      <w:r>
        <w:t>&lt;0.001</w:t>
      </w:r>
      <w:r>
        <w:rPr>
          <w:rFonts w:hint="eastAsia"/>
        </w:rPr>
        <w:t>）。当社交网站使用强度和创新自我效能感共同作为自变量时，创新自我效能感显著正向预测创新行为（</w:t>
      </w:r>
      <w:r>
        <w:sym w:font="Symbol" w:char="F062"/>
      </w:r>
      <w:r>
        <w:t>=0.77</w:t>
      </w:r>
      <w:r>
        <w:rPr>
          <w:rFonts w:hint="eastAsia"/>
        </w:rPr>
        <w:t>，</w:t>
      </w:r>
      <w:r>
        <w:rPr>
          <w:rFonts w:hint="eastAsia"/>
          <w:i/>
          <w:iCs/>
        </w:rPr>
        <w:t>p</w:t>
      </w:r>
      <w:r>
        <w:t>&lt;0.001</w:t>
      </w:r>
      <w:r>
        <w:rPr>
          <w:rFonts w:hint="eastAsia"/>
        </w:rPr>
        <w:t>），且社交网站使用强度仍可直接显著正向预测创新行为（</w:t>
      </w:r>
      <w:r>
        <w:rPr>
          <w:rFonts w:cs="Times New Roman"/>
        </w:rPr>
        <w:sym w:font="Symbol" w:char="F062"/>
      </w:r>
      <w:r>
        <w:t>=0.05</w:t>
      </w:r>
      <w:r>
        <w:rPr>
          <w:rFonts w:hint="eastAsia"/>
        </w:rPr>
        <w:t>，</w:t>
      </w:r>
      <w:r>
        <w:rPr>
          <w:rFonts w:hint="eastAsia"/>
          <w:i/>
          <w:iCs/>
        </w:rPr>
        <w:t>p</w:t>
      </w:r>
      <w:r>
        <w:t>&lt;0.05</w:t>
      </w:r>
      <w:r>
        <w:rPr>
          <w:rFonts w:hint="eastAsia"/>
        </w:rPr>
        <w:t>）。上述结果表明，创新自我效能感再社交网站使用强度和创新行为之间部分中介作用，间接效应量为</w:t>
      </w:r>
      <w:r>
        <w:rPr>
          <w:rFonts w:hint="eastAsia"/>
        </w:rPr>
        <w:t>0</w:t>
      </w:r>
      <w:r>
        <w:t>.22</w:t>
      </w:r>
      <w:r>
        <w:rPr>
          <w:rFonts w:hint="eastAsia"/>
        </w:rPr>
        <w:t>，中介效应占总效应的</w:t>
      </w:r>
      <w:r>
        <w:rPr>
          <w:rFonts w:hint="eastAsia"/>
        </w:rPr>
        <w:t>6</w:t>
      </w:r>
      <w:r>
        <w:t>7.67%</w:t>
      </w:r>
      <w:r>
        <w:rPr>
          <w:rFonts w:hint="eastAsia"/>
        </w:rPr>
        <w:t>。</w:t>
      </w:r>
    </w:p>
    <w:p w14:paraId="698E2DF8" w14:textId="77777777" w:rsidR="006A3336" w:rsidRDefault="009F071B">
      <w:pPr>
        <w:pStyle w:val="affa"/>
        <w:rPr>
          <w:color w:val="000000" w:themeColor="text1"/>
        </w:rPr>
      </w:pPr>
      <w:r>
        <w:rPr>
          <w:rFonts w:hint="eastAsia"/>
          <w:color w:val="000000" w:themeColor="text1"/>
        </w:rPr>
        <w:t>表</w:t>
      </w:r>
      <w:r>
        <w:rPr>
          <w:color w:val="000000" w:themeColor="text1"/>
        </w:rPr>
        <w:t>2</w:t>
      </w:r>
      <w:r>
        <w:rPr>
          <w:rFonts w:hint="eastAsia"/>
          <w:color w:val="000000" w:themeColor="text1"/>
        </w:rPr>
        <w:t xml:space="preserve"> </w:t>
      </w:r>
      <w:r>
        <w:rPr>
          <w:rFonts w:hint="eastAsia"/>
          <w:color w:val="000000" w:themeColor="text1"/>
        </w:rPr>
        <w:t>有调节的中介模型检验</w:t>
      </w:r>
    </w:p>
    <w:tbl>
      <w:tblPr>
        <w:tblW w:w="5000" w:type="pct"/>
        <w:tblBorders>
          <w:top w:val="single" w:sz="12" w:space="0" w:color="auto"/>
          <w:bottom w:val="single" w:sz="12" w:space="0" w:color="auto"/>
        </w:tblBorders>
        <w:tblLook w:val="04A0" w:firstRow="1" w:lastRow="0" w:firstColumn="1" w:lastColumn="0" w:noHBand="0" w:noVBand="1"/>
      </w:tblPr>
      <w:tblGrid>
        <w:gridCol w:w="2132"/>
        <w:gridCol w:w="886"/>
        <w:gridCol w:w="1049"/>
        <w:gridCol w:w="968"/>
        <w:gridCol w:w="1223"/>
        <w:gridCol w:w="1059"/>
        <w:gridCol w:w="983"/>
      </w:tblGrid>
      <w:tr w:rsidR="006A3336" w14:paraId="461CC1A1" w14:textId="77777777">
        <w:trPr>
          <w:trHeight w:val="20"/>
        </w:trPr>
        <w:tc>
          <w:tcPr>
            <w:tcW w:w="1284" w:type="pct"/>
            <w:vMerge w:val="restart"/>
            <w:tcBorders>
              <w:top w:val="single" w:sz="12" w:space="0" w:color="auto"/>
              <w:bottom w:val="nil"/>
            </w:tcBorders>
            <w:vAlign w:val="center"/>
          </w:tcPr>
          <w:p w14:paraId="0E866F12" w14:textId="77777777" w:rsidR="006A3336" w:rsidRDefault="009F071B">
            <w:pPr>
              <w:pStyle w:val="aff0"/>
              <w:rPr>
                <w:color w:val="000000" w:themeColor="text1"/>
              </w:rPr>
            </w:pPr>
            <w:r>
              <w:rPr>
                <w:rFonts w:hint="eastAsia"/>
                <w:color w:val="000000" w:themeColor="text1"/>
              </w:rPr>
              <w:t>预测变量</w:t>
            </w:r>
          </w:p>
        </w:tc>
        <w:tc>
          <w:tcPr>
            <w:tcW w:w="1749" w:type="pct"/>
            <w:gridSpan w:val="3"/>
            <w:tcBorders>
              <w:top w:val="single" w:sz="12" w:space="0" w:color="auto"/>
              <w:bottom w:val="single" w:sz="6" w:space="0" w:color="auto"/>
              <w:right w:val="single" w:sz="18" w:space="0" w:color="FFFFFF"/>
            </w:tcBorders>
            <w:vAlign w:val="center"/>
          </w:tcPr>
          <w:p w14:paraId="565FAF33" w14:textId="77777777" w:rsidR="006A3336" w:rsidRDefault="009F071B">
            <w:pPr>
              <w:pStyle w:val="aff0"/>
              <w:rPr>
                <w:color w:val="000000" w:themeColor="text1"/>
              </w:rPr>
            </w:pPr>
            <w:r>
              <w:rPr>
                <w:rFonts w:hint="eastAsia"/>
                <w:color w:val="000000" w:themeColor="text1"/>
              </w:rPr>
              <w:t>方程</w:t>
            </w:r>
            <w:r>
              <w:rPr>
                <w:rFonts w:hint="eastAsia"/>
                <w:color w:val="000000" w:themeColor="text1"/>
              </w:rPr>
              <w:t>1</w:t>
            </w:r>
          </w:p>
          <w:p w14:paraId="2FD11111" w14:textId="77777777" w:rsidR="006A3336" w:rsidRDefault="009F071B">
            <w:pPr>
              <w:pStyle w:val="aff0"/>
              <w:rPr>
                <w:color w:val="000000" w:themeColor="text1"/>
              </w:rPr>
            </w:pPr>
            <w:r>
              <w:rPr>
                <w:rFonts w:hint="eastAsia"/>
                <w:color w:val="000000" w:themeColor="text1"/>
              </w:rPr>
              <w:t>效标</w:t>
            </w:r>
            <w:r>
              <w:rPr>
                <w:color w:val="000000" w:themeColor="text1"/>
              </w:rPr>
              <w:t xml:space="preserve">: </w:t>
            </w:r>
            <w:r>
              <w:rPr>
                <w:rFonts w:hint="eastAsia"/>
                <w:color w:val="000000" w:themeColor="text1"/>
              </w:rPr>
              <w:t>创新自我效能感</w:t>
            </w:r>
          </w:p>
        </w:tc>
        <w:tc>
          <w:tcPr>
            <w:tcW w:w="1967" w:type="pct"/>
            <w:gridSpan w:val="3"/>
            <w:tcBorders>
              <w:top w:val="single" w:sz="12" w:space="0" w:color="auto"/>
              <w:left w:val="single" w:sz="18" w:space="0" w:color="FFFFFF"/>
              <w:bottom w:val="single" w:sz="6" w:space="0" w:color="auto"/>
            </w:tcBorders>
            <w:vAlign w:val="center"/>
          </w:tcPr>
          <w:p w14:paraId="02889557" w14:textId="77777777" w:rsidR="006A3336" w:rsidRDefault="009F071B">
            <w:pPr>
              <w:pStyle w:val="aff0"/>
              <w:rPr>
                <w:color w:val="000000" w:themeColor="text1"/>
              </w:rPr>
            </w:pPr>
            <w:r>
              <w:rPr>
                <w:rFonts w:hint="eastAsia"/>
                <w:color w:val="000000" w:themeColor="text1"/>
              </w:rPr>
              <w:t>方程</w:t>
            </w:r>
            <w:r>
              <w:rPr>
                <w:rFonts w:hint="eastAsia"/>
                <w:color w:val="000000" w:themeColor="text1"/>
              </w:rPr>
              <w:t>2</w:t>
            </w:r>
          </w:p>
          <w:p w14:paraId="4CD5EE1E" w14:textId="77777777" w:rsidR="006A3336" w:rsidRDefault="009F071B">
            <w:pPr>
              <w:pStyle w:val="aff0"/>
              <w:rPr>
                <w:color w:val="000000" w:themeColor="text1"/>
              </w:rPr>
            </w:pPr>
            <w:r>
              <w:rPr>
                <w:rFonts w:hint="eastAsia"/>
                <w:color w:val="000000" w:themeColor="text1"/>
              </w:rPr>
              <w:t>效标</w:t>
            </w:r>
            <w:r>
              <w:rPr>
                <w:color w:val="000000" w:themeColor="text1"/>
              </w:rPr>
              <w:t xml:space="preserve">: </w:t>
            </w:r>
            <w:r>
              <w:rPr>
                <w:rFonts w:hint="eastAsia"/>
                <w:color w:val="000000" w:themeColor="text1"/>
              </w:rPr>
              <w:t>创新行为</w:t>
            </w:r>
          </w:p>
        </w:tc>
      </w:tr>
      <w:tr w:rsidR="006A3336" w14:paraId="76E4DA43" w14:textId="77777777">
        <w:trPr>
          <w:trHeight w:val="20"/>
        </w:trPr>
        <w:tc>
          <w:tcPr>
            <w:tcW w:w="1284" w:type="pct"/>
            <w:vMerge/>
            <w:tcBorders>
              <w:top w:val="nil"/>
              <w:bottom w:val="single" w:sz="6" w:space="0" w:color="auto"/>
            </w:tcBorders>
            <w:vAlign w:val="center"/>
          </w:tcPr>
          <w:p w14:paraId="583D07F7" w14:textId="77777777" w:rsidR="006A3336" w:rsidRDefault="006A3336">
            <w:pPr>
              <w:pStyle w:val="aff0"/>
              <w:rPr>
                <w:color w:val="000000" w:themeColor="text1"/>
              </w:rPr>
            </w:pPr>
          </w:p>
        </w:tc>
        <w:tc>
          <w:tcPr>
            <w:tcW w:w="534" w:type="pct"/>
            <w:tcBorders>
              <w:top w:val="single" w:sz="6" w:space="0" w:color="auto"/>
              <w:bottom w:val="single" w:sz="6" w:space="0" w:color="auto"/>
            </w:tcBorders>
            <w:vAlign w:val="center"/>
          </w:tcPr>
          <w:p w14:paraId="38677DB3" w14:textId="77777777" w:rsidR="006A3336" w:rsidRDefault="009F071B">
            <w:pPr>
              <w:pStyle w:val="aff0"/>
              <w:rPr>
                <w:i/>
                <w:iCs/>
                <w:color w:val="000000" w:themeColor="text1"/>
              </w:rPr>
            </w:pPr>
            <w:r>
              <w:rPr>
                <w:i/>
                <w:iCs/>
                <w:color w:val="000000" w:themeColor="text1"/>
              </w:rPr>
              <w:t>β</w:t>
            </w:r>
          </w:p>
        </w:tc>
        <w:tc>
          <w:tcPr>
            <w:tcW w:w="632" w:type="pct"/>
            <w:tcBorders>
              <w:top w:val="single" w:sz="6" w:space="0" w:color="auto"/>
              <w:bottom w:val="single" w:sz="6" w:space="0" w:color="auto"/>
            </w:tcBorders>
            <w:vAlign w:val="center"/>
          </w:tcPr>
          <w:p w14:paraId="754E163D" w14:textId="77777777" w:rsidR="006A3336" w:rsidRDefault="009F071B">
            <w:pPr>
              <w:pStyle w:val="aff0"/>
              <w:rPr>
                <w:i/>
                <w:iCs/>
                <w:color w:val="000000" w:themeColor="text1"/>
              </w:rPr>
            </w:pPr>
            <w:r>
              <w:rPr>
                <w:i/>
                <w:iCs/>
                <w:color w:val="000000" w:themeColor="text1"/>
              </w:rPr>
              <w:t>SE</w:t>
            </w:r>
          </w:p>
        </w:tc>
        <w:tc>
          <w:tcPr>
            <w:tcW w:w="583" w:type="pct"/>
            <w:tcBorders>
              <w:top w:val="single" w:sz="6" w:space="0" w:color="auto"/>
              <w:bottom w:val="single" w:sz="6" w:space="0" w:color="auto"/>
              <w:right w:val="single" w:sz="18" w:space="0" w:color="FFFFFF"/>
            </w:tcBorders>
            <w:vAlign w:val="center"/>
          </w:tcPr>
          <w:p w14:paraId="4FB816AC" w14:textId="77777777" w:rsidR="006A3336" w:rsidRDefault="009F071B">
            <w:pPr>
              <w:pStyle w:val="aff0"/>
              <w:rPr>
                <w:i/>
                <w:iCs/>
                <w:color w:val="000000" w:themeColor="text1"/>
              </w:rPr>
            </w:pPr>
            <w:r>
              <w:rPr>
                <w:i/>
                <w:iCs/>
                <w:color w:val="000000" w:themeColor="text1"/>
              </w:rPr>
              <w:t>t</w:t>
            </w:r>
          </w:p>
        </w:tc>
        <w:tc>
          <w:tcPr>
            <w:tcW w:w="737" w:type="pct"/>
            <w:tcBorders>
              <w:top w:val="single" w:sz="6" w:space="0" w:color="auto"/>
              <w:left w:val="single" w:sz="18" w:space="0" w:color="FFFFFF"/>
              <w:bottom w:val="single" w:sz="6" w:space="0" w:color="auto"/>
            </w:tcBorders>
            <w:vAlign w:val="center"/>
          </w:tcPr>
          <w:p w14:paraId="644AAFB4" w14:textId="77777777" w:rsidR="006A3336" w:rsidRDefault="009F071B">
            <w:pPr>
              <w:pStyle w:val="aff0"/>
              <w:rPr>
                <w:i/>
                <w:iCs/>
                <w:color w:val="000000" w:themeColor="text1"/>
              </w:rPr>
            </w:pPr>
            <w:r>
              <w:rPr>
                <w:i/>
                <w:iCs/>
                <w:color w:val="000000" w:themeColor="text1"/>
              </w:rPr>
              <w:t>β</w:t>
            </w:r>
          </w:p>
        </w:tc>
        <w:tc>
          <w:tcPr>
            <w:tcW w:w="638" w:type="pct"/>
            <w:tcBorders>
              <w:top w:val="single" w:sz="6" w:space="0" w:color="auto"/>
              <w:bottom w:val="single" w:sz="6" w:space="0" w:color="auto"/>
            </w:tcBorders>
            <w:vAlign w:val="center"/>
          </w:tcPr>
          <w:p w14:paraId="204389D3" w14:textId="77777777" w:rsidR="006A3336" w:rsidRDefault="009F071B">
            <w:pPr>
              <w:pStyle w:val="aff0"/>
              <w:rPr>
                <w:i/>
                <w:iCs/>
                <w:color w:val="000000" w:themeColor="text1"/>
              </w:rPr>
            </w:pPr>
            <w:r>
              <w:rPr>
                <w:i/>
                <w:iCs/>
                <w:color w:val="000000" w:themeColor="text1"/>
              </w:rPr>
              <w:t>SE</w:t>
            </w:r>
          </w:p>
        </w:tc>
        <w:tc>
          <w:tcPr>
            <w:tcW w:w="592" w:type="pct"/>
            <w:tcBorders>
              <w:top w:val="single" w:sz="6" w:space="0" w:color="auto"/>
              <w:bottom w:val="single" w:sz="6" w:space="0" w:color="auto"/>
            </w:tcBorders>
            <w:vAlign w:val="center"/>
          </w:tcPr>
          <w:p w14:paraId="5A0B19AD" w14:textId="77777777" w:rsidR="006A3336" w:rsidRDefault="009F071B">
            <w:pPr>
              <w:pStyle w:val="aff0"/>
              <w:rPr>
                <w:i/>
                <w:iCs/>
                <w:color w:val="000000" w:themeColor="text1"/>
              </w:rPr>
            </w:pPr>
            <w:r>
              <w:rPr>
                <w:i/>
                <w:iCs/>
                <w:color w:val="000000" w:themeColor="text1"/>
              </w:rPr>
              <w:t>t</w:t>
            </w:r>
          </w:p>
        </w:tc>
      </w:tr>
      <w:tr w:rsidR="006A3336" w14:paraId="29B5201C" w14:textId="77777777">
        <w:trPr>
          <w:trHeight w:val="20"/>
        </w:trPr>
        <w:tc>
          <w:tcPr>
            <w:tcW w:w="1284" w:type="pct"/>
            <w:tcBorders>
              <w:top w:val="single" w:sz="6" w:space="0" w:color="auto"/>
            </w:tcBorders>
            <w:vAlign w:val="center"/>
          </w:tcPr>
          <w:p w14:paraId="44962311" w14:textId="77777777" w:rsidR="006A3336" w:rsidRDefault="009F071B">
            <w:pPr>
              <w:pStyle w:val="aff0"/>
              <w:rPr>
                <w:color w:val="000000" w:themeColor="text1"/>
              </w:rPr>
            </w:pPr>
            <w:r>
              <w:rPr>
                <w:rFonts w:hint="eastAsia"/>
                <w:color w:val="000000" w:themeColor="text1"/>
              </w:rPr>
              <w:t>男性</w:t>
            </w:r>
          </w:p>
        </w:tc>
        <w:tc>
          <w:tcPr>
            <w:tcW w:w="534" w:type="pct"/>
            <w:tcBorders>
              <w:top w:val="single" w:sz="6" w:space="0" w:color="auto"/>
            </w:tcBorders>
            <w:vAlign w:val="center"/>
          </w:tcPr>
          <w:p w14:paraId="4ECC1E37" w14:textId="77777777" w:rsidR="006A3336" w:rsidRDefault="009F071B">
            <w:pPr>
              <w:pStyle w:val="aff0"/>
              <w:rPr>
                <w:color w:val="000000" w:themeColor="text1"/>
              </w:rPr>
            </w:pPr>
            <w:r>
              <w:rPr>
                <w:color w:val="000000" w:themeColor="text1"/>
              </w:rPr>
              <w:t>0.12</w:t>
            </w:r>
          </w:p>
        </w:tc>
        <w:tc>
          <w:tcPr>
            <w:tcW w:w="632" w:type="pct"/>
            <w:tcBorders>
              <w:top w:val="single" w:sz="6" w:space="0" w:color="auto"/>
            </w:tcBorders>
            <w:vAlign w:val="center"/>
          </w:tcPr>
          <w:p w14:paraId="07AFF20F" w14:textId="77777777" w:rsidR="006A3336" w:rsidRDefault="009F071B">
            <w:pPr>
              <w:pStyle w:val="aff0"/>
              <w:rPr>
                <w:color w:val="000000" w:themeColor="text1"/>
              </w:rPr>
            </w:pPr>
            <w:r>
              <w:rPr>
                <w:color w:val="000000" w:themeColor="text1"/>
              </w:rPr>
              <w:t>0.24</w:t>
            </w:r>
          </w:p>
        </w:tc>
        <w:tc>
          <w:tcPr>
            <w:tcW w:w="583" w:type="pct"/>
            <w:tcBorders>
              <w:top w:val="single" w:sz="6" w:space="0" w:color="auto"/>
            </w:tcBorders>
            <w:vAlign w:val="center"/>
          </w:tcPr>
          <w:p w14:paraId="03E5E745" w14:textId="77777777" w:rsidR="006A3336" w:rsidRDefault="009F071B">
            <w:pPr>
              <w:pStyle w:val="aff0"/>
              <w:rPr>
                <w:color w:val="000000" w:themeColor="text1"/>
              </w:rPr>
            </w:pPr>
            <w:r>
              <w:rPr>
                <w:color w:val="000000" w:themeColor="text1"/>
              </w:rPr>
              <w:t>4.55</w:t>
            </w:r>
            <w:r>
              <w:rPr>
                <w:color w:val="000000" w:themeColor="text1"/>
                <w:vertAlign w:val="superscript"/>
              </w:rPr>
              <w:t>***</w:t>
            </w:r>
          </w:p>
        </w:tc>
        <w:tc>
          <w:tcPr>
            <w:tcW w:w="737" w:type="pct"/>
            <w:tcBorders>
              <w:top w:val="single" w:sz="6" w:space="0" w:color="auto"/>
            </w:tcBorders>
            <w:vAlign w:val="center"/>
          </w:tcPr>
          <w:p w14:paraId="25E5EFED" w14:textId="77777777" w:rsidR="006A3336" w:rsidRDefault="009F071B">
            <w:pPr>
              <w:pStyle w:val="aff0"/>
              <w:rPr>
                <w:color w:val="000000" w:themeColor="text1"/>
              </w:rPr>
            </w:pPr>
            <w:r>
              <w:rPr>
                <w:color w:val="000000" w:themeColor="text1"/>
              </w:rPr>
              <w:t>0.04</w:t>
            </w:r>
          </w:p>
        </w:tc>
        <w:tc>
          <w:tcPr>
            <w:tcW w:w="638" w:type="pct"/>
            <w:tcBorders>
              <w:top w:val="single" w:sz="6" w:space="0" w:color="auto"/>
            </w:tcBorders>
            <w:vAlign w:val="center"/>
          </w:tcPr>
          <w:p w14:paraId="013210DF" w14:textId="77777777" w:rsidR="006A3336" w:rsidRDefault="009F071B">
            <w:pPr>
              <w:pStyle w:val="aff0"/>
              <w:rPr>
                <w:color w:val="000000" w:themeColor="text1"/>
              </w:rPr>
            </w:pPr>
            <w:r>
              <w:rPr>
                <w:color w:val="000000" w:themeColor="text1"/>
              </w:rPr>
              <w:t>0.23</w:t>
            </w:r>
          </w:p>
        </w:tc>
        <w:tc>
          <w:tcPr>
            <w:tcW w:w="592" w:type="pct"/>
            <w:tcBorders>
              <w:top w:val="single" w:sz="6" w:space="0" w:color="auto"/>
            </w:tcBorders>
            <w:vAlign w:val="center"/>
          </w:tcPr>
          <w:p w14:paraId="78BDF035" w14:textId="77777777" w:rsidR="006A3336" w:rsidRDefault="009F071B">
            <w:pPr>
              <w:pStyle w:val="aff0"/>
              <w:rPr>
                <w:color w:val="000000" w:themeColor="text1"/>
              </w:rPr>
            </w:pPr>
            <w:r>
              <w:rPr>
                <w:color w:val="000000" w:themeColor="text1"/>
              </w:rPr>
              <w:t>2.12</w:t>
            </w:r>
            <w:r>
              <w:rPr>
                <w:color w:val="000000" w:themeColor="text1"/>
                <w:vertAlign w:val="superscript"/>
              </w:rPr>
              <w:t>*</w:t>
            </w:r>
          </w:p>
        </w:tc>
      </w:tr>
      <w:tr w:rsidR="006A3336" w14:paraId="74187B9D" w14:textId="77777777">
        <w:trPr>
          <w:trHeight w:val="20"/>
        </w:trPr>
        <w:tc>
          <w:tcPr>
            <w:tcW w:w="1284" w:type="pct"/>
            <w:vAlign w:val="center"/>
          </w:tcPr>
          <w:p w14:paraId="249DA51F" w14:textId="77777777" w:rsidR="006A3336" w:rsidRDefault="009F071B">
            <w:pPr>
              <w:pStyle w:val="aff0"/>
              <w:rPr>
                <w:color w:val="000000" w:themeColor="text1"/>
              </w:rPr>
            </w:pPr>
            <w:r>
              <w:rPr>
                <w:rFonts w:hint="eastAsia"/>
                <w:color w:val="000000" w:themeColor="text1"/>
              </w:rPr>
              <w:t>大一</w:t>
            </w:r>
          </w:p>
        </w:tc>
        <w:tc>
          <w:tcPr>
            <w:tcW w:w="534" w:type="pct"/>
            <w:vAlign w:val="center"/>
          </w:tcPr>
          <w:p w14:paraId="4ED44CA9"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0.06</w:t>
            </w:r>
          </w:p>
        </w:tc>
        <w:tc>
          <w:tcPr>
            <w:tcW w:w="632" w:type="pct"/>
            <w:vAlign w:val="center"/>
          </w:tcPr>
          <w:p w14:paraId="418DC44A" w14:textId="77777777" w:rsidR="006A3336" w:rsidRDefault="009F071B">
            <w:pPr>
              <w:pStyle w:val="aff0"/>
              <w:rPr>
                <w:color w:val="000000" w:themeColor="text1"/>
              </w:rPr>
            </w:pPr>
            <w:r>
              <w:rPr>
                <w:color w:val="000000" w:themeColor="text1"/>
              </w:rPr>
              <w:t>0.42</w:t>
            </w:r>
          </w:p>
        </w:tc>
        <w:tc>
          <w:tcPr>
            <w:tcW w:w="583" w:type="pct"/>
            <w:vAlign w:val="center"/>
          </w:tcPr>
          <w:p w14:paraId="76B01D00"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1.43</w:t>
            </w:r>
          </w:p>
        </w:tc>
        <w:tc>
          <w:tcPr>
            <w:tcW w:w="737" w:type="pct"/>
            <w:vAlign w:val="center"/>
          </w:tcPr>
          <w:p w14:paraId="5D558C33"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8" w:type="pct"/>
            <w:vAlign w:val="center"/>
          </w:tcPr>
          <w:p w14:paraId="35F05C77" w14:textId="77777777" w:rsidR="006A3336" w:rsidRDefault="009F071B">
            <w:pPr>
              <w:pStyle w:val="aff0"/>
              <w:rPr>
                <w:color w:val="000000" w:themeColor="text1"/>
              </w:rPr>
            </w:pPr>
            <w:r>
              <w:rPr>
                <w:color w:val="000000" w:themeColor="text1"/>
              </w:rPr>
              <w:t>0.40</w:t>
            </w:r>
          </w:p>
        </w:tc>
        <w:tc>
          <w:tcPr>
            <w:tcW w:w="592" w:type="pct"/>
            <w:vAlign w:val="center"/>
          </w:tcPr>
          <w:p w14:paraId="61181633"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0.32</w:t>
            </w:r>
          </w:p>
        </w:tc>
      </w:tr>
      <w:tr w:rsidR="006A3336" w14:paraId="456D5190" w14:textId="77777777">
        <w:trPr>
          <w:trHeight w:val="20"/>
        </w:trPr>
        <w:tc>
          <w:tcPr>
            <w:tcW w:w="1284" w:type="pct"/>
            <w:vAlign w:val="center"/>
          </w:tcPr>
          <w:p w14:paraId="6A4B351C" w14:textId="77777777" w:rsidR="006A3336" w:rsidRDefault="009F071B">
            <w:pPr>
              <w:pStyle w:val="aff0"/>
              <w:rPr>
                <w:color w:val="000000" w:themeColor="text1"/>
              </w:rPr>
            </w:pPr>
            <w:r>
              <w:rPr>
                <w:rFonts w:hint="eastAsia"/>
                <w:color w:val="000000" w:themeColor="text1"/>
              </w:rPr>
              <w:t>大二</w:t>
            </w:r>
          </w:p>
        </w:tc>
        <w:tc>
          <w:tcPr>
            <w:tcW w:w="534" w:type="pct"/>
            <w:vAlign w:val="center"/>
          </w:tcPr>
          <w:p w14:paraId="624175C5"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0.02</w:t>
            </w:r>
          </w:p>
        </w:tc>
        <w:tc>
          <w:tcPr>
            <w:tcW w:w="632" w:type="pct"/>
            <w:vAlign w:val="center"/>
          </w:tcPr>
          <w:p w14:paraId="044FF76A" w14:textId="77777777" w:rsidR="006A3336" w:rsidRDefault="009F071B">
            <w:pPr>
              <w:pStyle w:val="aff0"/>
              <w:rPr>
                <w:color w:val="000000" w:themeColor="text1"/>
              </w:rPr>
            </w:pPr>
            <w:r>
              <w:rPr>
                <w:color w:val="000000" w:themeColor="text1"/>
              </w:rPr>
              <w:t>0.40</w:t>
            </w:r>
          </w:p>
        </w:tc>
        <w:tc>
          <w:tcPr>
            <w:tcW w:w="583" w:type="pct"/>
            <w:vAlign w:val="center"/>
          </w:tcPr>
          <w:p w14:paraId="0AD33FC1"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0.45</w:t>
            </w:r>
          </w:p>
        </w:tc>
        <w:tc>
          <w:tcPr>
            <w:tcW w:w="737" w:type="pct"/>
            <w:vAlign w:val="center"/>
          </w:tcPr>
          <w:p w14:paraId="654182F6"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0.03</w:t>
            </w:r>
          </w:p>
        </w:tc>
        <w:tc>
          <w:tcPr>
            <w:tcW w:w="638" w:type="pct"/>
            <w:vAlign w:val="center"/>
          </w:tcPr>
          <w:p w14:paraId="1D4A0BE2" w14:textId="77777777" w:rsidR="006A3336" w:rsidRDefault="009F071B">
            <w:pPr>
              <w:pStyle w:val="aff0"/>
              <w:rPr>
                <w:color w:val="000000" w:themeColor="text1"/>
              </w:rPr>
            </w:pPr>
            <w:r>
              <w:rPr>
                <w:color w:val="000000" w:themeColor="text1"/>
              </w:rPr>
              <w:t>0.38</w:t>
            </w:r>
          </w:p>
        </w:tc>
        <w:tc>
          <w:tcPr>
            <w:tcW w:w="592" w:type="pct"/>
            <w:vAlign w:val="center"/>
          </w:tcPr>
          <w:p w14:paraId="3CB6A1E3"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1.05</w:t>
            </w:r>
          </w:p>
        </w:tc>
      </w:tr>
      <w:tr w:rsidR="006A3336" w14:paraId="2DCC4EC3" w14:textId="77777777">
        <w:trPr>
          <w:trHeight w:val="20"/>
        </w:trPr>
        <w:tc>
          <w:tcPr>
            <w:tcW w:w="1284" w:type="pct"/>
            <w:vAlign w:val="center"/>
          </w:tcPr>
          <w:p w14:paraId="0DDEE1D3" w14:textId="77777777" w:rsidR="006A3336" w:rsidRDefault="009F071B">
            <w:pPr>
              <w:pStyle w:val="aff0"/>
              <w:rPr>
                <w:color w:val="000000" w:themeColor="text1"/>
              </w:rPr>
            </w:pPr>
            <w:r>
              <w:rPr>
                <w:rFonts w:hint="eastAsia"/>
                <w:color w:val="000000" w:themeColor="text1"/>
              </w:rPr>
              <w:t>大三</w:t>
            </w:r>
          </w:p>
        </w:tc>
        <w:tc>
          <w:tcPr>
            <w:tcW w:w="534" w:type="pct"/>
            <w:vAlign w:val="center"/>
          </w:tcPr>
          <w:p w14:paraId="3A8A0D55"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2" w:type="pct"/>
            <w:vAlign w:val="center"/>
          </w:tcPr>
          <w:p w14:paraId="5D2E39C3" w14:textId="77777777" w:rsidR="006A3336" w:rsidRDefault="009F071B">
            <w:pPr>
              <w:pStyle w:val="aff0"/>
              <w:rPr>
                <w:color w:val="000000" w:themeColor="text1"/>
              </w:rPr>
            </w:pPr>
            <w:r>
              <w:rPr>
                <w:color w:val="000000" w:themeColor="text1"/>
              </w:rPr>
              <w:t>0.46</w:t>
            </w:r>
          </w:p>
        </w:tc>
        <w:tc>
          <w:tcPr>
            <w:tcW w:w="583" w:type="pct"/>
            <w:vAlign w:val="center"/>
          </w:tcPr>
          <w:p w14:paraId="516ADD68"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0.23</w:t>
            </w:r>
          </w:p>
        </w:tc>
        <w:tc>
          <w:tcPr>
            <w:tcW w:w="737" w:type="pct"/>
            <w:vAlign w:val="center"/>
          </w:tcPr>
          <w:p w14:paraId="0BBCCA62"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0.01</w:t>
            </w:r>
          </w:p>
        </w:tc>
        <w:tc>
          <w:tcPr>
            <w:tcW w:w="638" w:type="pct"/>
            <w:vAlign w:val="center"/>
          </w:tcPr>
          <w:p w14:paraId="64ACBEC8" w14:textId="77777777" w:rsidR="006A3336" w:rsidRDefault="009F071B">
            <w:pPr>
              <w:pStyle w:val="aff0"/>
              <w:rPr>
                <w:color w:val="000000" w:themeColor="text1"/>
              </w:rPr>
            </w:pPr>
            <w:r>
              <w:rPr>
                <w:color w:val="000000" w:themeColor="text1"/>
              </w:rPr>
              <w:t>0.44</w:t>
            </w:r>
          </w:p>
        </w:tc>
        <w:tc>
          <w:tcPr>
            <w:tcW w:w="592" w:type="pct"/>
            <w:vAlign w:val="center"/>
          </w:tcPr>
          <w:p w14:paraId="521FECCD"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0.19</w:t>
            </w:r>
          </w:p>
        </w:tc>
      </w:tr>
      <w:tr w:rsidR="006A3336" w14:paraId="1998E7AD" w14:textId="77777777">
        <w:trPr>
          <w:trHeight w:val="20"/>
        </w:trPr>
        <w:tc>
          <w:tcPr>
            <w:tcW w:w="1284" w:type="pct"/>
            <w:vAlign w:val="center"/>
          </w:tcPr>
          <w:p w14:paraId="11F663F6" w14:textId="77777777" w:rsidR="006A3336" w:rsidRDefault="009F071B">
            <w:pPr>
              <w:pStyle w:val="aff0"/>
              <w:rPr>
                <w:color w:val="000000" w:themeColor="text1"/>
              </w:rPr>
            </w:pPr>
            <w:r>
              <w:rPr>
                <w:rFonts w:hint="eastAsia"/>
                <w:color w:val="000000" w:themeColor="text1"/>
              </w:rPr>
              <w:t>公立学校</w:t>
            </w:r>
          </w:p>
        </w:tc>
        <w:tc>
          <w:tcPr>
            <w:tcW w:w="534" w:type="pct"/>
            <w:vAlign w:val="center"/>
          </w:tcPr>
          <w:p w14:paraId="34659508" w14:textId="77777777" w:rsidR="006A3336" w:rsidRDefault="009F071B">
            <w:pPr>
              <w:pStyle w:val="aff0"/>
              <w:rPr>
                <w:color w:val="000000" w:themeColor="text1"/>
              </w:rPr>
            </w:pPr>
            <w:r>
              <w:rPr>
                <w:color w:val="000000" w:themeColor="text1"/>
              </w:rPr>
              <w:t>0.00</w:t>
            </w:r>
          </w:p>
        </w:tc>
        <w:tc>
          <w:tcPr>
            <w:tcW w:w="632" w:type="pct"/>
            <w:vAlign w:val="center"/>
          </w:tcPr>
          <w:p w14:paraId="38132461" w14:textId="77777777" w:rsidR="006A3336" w:rsidRDefault="009F071B">
            <w:pPr>
              <w:pStyle w:val="aff0"/>
              <w:rPr>
                <w:color w:val="000000" w:themeColor="text1"/>
              </w:rPr>
            </w:pPr>
            <w:r>
              <w:rPr>
                <w:color w:val="000000" w:themeColor="text1"/>
              </w:rPr>
              <w:t>0.26</w:t>
            </w:r>
          </w:p>
        </w:tc>
        <w:tc>
          <w:tcPr>
            <w:tcW w:w="583" w:type="pct"/>
            <w:vAlign w:val="center"/>
          </w:tcPr>
          <w:p w14:paraId="51677A39"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0.08</w:t>
            </w:r>
          </w:p>
        </w:tc>
        <w:tc>
          <w:tcPr>
            <w:tcW w:w="737" w:type="pct"/>
            <w:vAlign w:val="center"/>
          </w:tcPr>
          <w:p w14:paraId="09C8C682" w14:textId="77777777" w:rsidR="006A3336" w:rsidRDefault="009F071B">
            <w:pPr>
              <w:pStyle w:val="aff0"/>
              <w:rPr>
                <w:color w:val="000000" w:themeColor="text1"/>
              </w:rPr>
            </w:pPr>
            <w:r>
              <w:rPr>
                <w:color w:val="000000" w:themeColor="text1"/>
              </w:rPr>
              <w:t>0.02</w:t>
            </w:r>
          </w:p>
        </w:tc>
        <w:tc>
          <w:tcPr>
            <w:tcW w:w="638" w:type="pct"/>
            <w:vAlign w:val="center"/>
          </w:tcPr>
          <w:p w14:paraId="76742EFB" w14:textId="77777777" w:rsidR="006A3336" w:rsidRDefault="009F071B">
            <w:pPr>
              <w:pStyle w:val="aff0"/>
              <w:rPr>
                <w:color w:val="000000" w:themeColor="text1"/>
              </w:rPr>
            </w:pPr>
            <w:r>
              <w:rPr>
                <w:color w:val="000000" w:themeColor="text1"/>
              </w:rPr>
              <w:t>0.25</w:t>
            </w:r>
          </w:p>
        </w:tc>
        <w:tc>
          <w:tcPr>
            <w:tcW w:w="592" w:type="pct"/>
            <w:vAlign w:val="center"/>
          </w:tcPr>
          <w:p w14:paraId="623B5781" w14:textId="77777777" w:rsidR="006A3336" w:rsidRDefault="009F071B">
            <w:pPr>
              <w:pStyle w:val="aff0"/>
              <w:rPr>
                <w:color w:val="000000" w:themeColor="text1"/>
              </w:rPr>
            </w:pPr>
            <w:r>
              <w:rPr>
                <w:color w:val="000000" w:themeColor="text1"/>
              </w:rPr>
              <w:t>1.04</w:t>
            </w:r>
          </w:p>
        </w:tc>
      </w:tr>
      <w:tr w:rsidR="006A3336" w14:paraId="6E0C8DC2" w14:textId="77777777">
        <w:trPr>
          <w:trHeight w:val="20"/>
        </w:trPr>
        <w:tc>
          <w:tcPr>
            <w:tcW w:w="1284" w:type="pct"/>
            <w:vAlign w:val="center"/>
          </w:tcPr>
          <w:p w14:paraId="19FC9C56" w14:textId="77777777" w:rsidR="006A3336" w:rsidRDefault="009F071B">
            <w:pPr>
              <w:pStyle w:val="aff0"/>
              <w:rPr>
                <w:color w:val="000000" w:themeColor="text1"/>
              </w:rPr>
            </w:pPr>
            <w:r>
              <w:rPr>
                <w:rFonts w:hint="eastAsia"/>
                <w:color w:val="000000" w:themeColor="text1"/>
              </w:rPr>
              <w:t>社交网站使用强度</w:t>
            </w:r>
          </w:p>
        </w:tc>
        <w:tc>
          <w:tcPr>
            <w:tcW w:w="534" w:type="pct"/>
            <w:vAlign w:val="center"/>
          </w:tcPr>
          <w:p w14:paraId="0B064379" w14:textId="77777777" w:rsidR="006A3336" w:rsidRDefault="009F071B">
            <w:pPr>
              <w:pStyle w:val="aff0"/>
              <w:rPr>
                <w:color w:val="000000" w:themeColor="text1"/>
              </w:rPr>
            </w:pPr>
            <w:r>
              <w:rPr>
                <w:color w:val="000000" w:themeColor="text1"/>
              </w:rPr>
              <w:t>0.29</w:t>
            </w:r>
          </w:p>
        </w:tc>
        <w:tc>
          <w:tcPr>
            <w:tcW w:w="632" w:type="pct"/>
            <w:vAlign w:val="center"/>
          </w:tcPr>
          <w:p w14:paraId="0A571D3A" w14:textId="77777777" w:rsidR="006A3336" w:rsidRDefault="009F071B">
            <w:pPr>
              <w:pStyle w:val="aff0"/>
              <w:rPr>
                <w:color w:val="000000" w:themeColor="text1"/>
              </w:rPr>
            </w:pPr>
            <w:r>
              <w:rPr>
                <w:color w:val="000000" w:themeColor="text1"/>
              </w:rPr>
              <w:t>0.87</w:t>
            </w:r>
          </w:p>
        </w:tc>
        <w:tc>
          <w:tcPr>
            <w:tcW w:w="583" w:type="pct"/>
            <w:vAlign w:val="center"/>
          </w:tcPr>
          <w:p w14:paraId="4B08EA40" w14:textId="77777777" w:rsidR="006A3336" w:rsidRDefault="009F071B">
            <w:pPr>
              <w:pStyle w:val="aff0"/>
              <w:rPr>
                <w:color w:val="000000" w:themeColor="text1"/>
              </w:rPr>
            </w:pPr>
            <w:r>
              <w:rPr>
                <w:color w:val="000000" w:themeColor="text1"/>
              </w:rPr>
              <w:t>6.58</w:t>
            </w:r>
            <w:r>
              <w:rPr>
                <w:color w:val="000000" w:themeColor="text1"/>
                <w:vertAlign w:val="superscript"/>
              </w:rPr>
              <w:t>***</w:t>
            </w:r>
          </w:p>
        </w:tc>
        <w:tc>
          <w:tcPr>
            <w:tcW w:w="737" w:type="pct"/>
            <w:vAlign w:val="center"/>
          </w:tcPr>
          <w:p w14:paraId="300F6B39" w14:textId="77777777" w:rsidR="006A3336" w:rsidRDefault="009F071B">
            <w:pPr>
              <w:pStyle w:val="aff0"/>
              <w:rPr>
                <w:color w:val="000000" w:themeColor="text1"/>
              </w:rPr>
            </w:pPr>
            <w:r>
              <w:rPr>
                <w:color w:val="000000" w:themeColor="text1"/>
              </w:rPr>
              <w:t>0.05</w:t>
            </w:r>
          </w:p>
        </w:tc>
        <w:tc>
          <w:tcPr>
            <w:tcW w:w="638" w:type="pct"/>
            <w:vAlign w:val="center"/>
          </w:tcPr>
          <w:p w14:paraId="5A91389B" w14:textId="77777777" w:rsidR="006A3336" w:rsidRDefault="009F071B">
            <w:pPr>
              <w:pStyle w:val="aff0"/>
              <w:rPr>
                <w:color w:val="000000" w:themeColor="text1"/>
              </w:rPr>
            </w:pPr>
            <w:r>
              <w:rPr>
                <w:color w:val="000000" w:themeColor="text1"/>
              </w:rPr>
              <w:t>0.16</w:t>
            </w:r>
          </w:p>
        </w:tc>
        <w:tc>
          <w:tcPr>
            <w:tcW w:w="592" w:type="pct"/>
            <w:vAlign w:val="center"/>
          </w:tcPr>
          <w:p w14:paraId="1035766B" w14:textId="77777777" w:rsidR="006A3336" w:rsidRDefault="009F071B">
            <w:pPr>
              <w:pStyle w:val="aff0"/>
              <w:rPr>
                <w:color w:val="000000" w:themeColor="text1"/>
              </w:rPr>
            </w:pPr>
            <w:r>
              <w:rPr>
                <w:color w:val="000000" w:themeColor="text1"/>
              </w:rPr>
              <w:t>2.41</w:t>
            </w:r>
            <w:r>
              <w:rPr>
                <w:color w:val="000000" w:themeColor="text1"/>
                <w:vertAlign w:val="superscript"/>
              </w:rPr>
              <w:t>*</w:t>
            </w:r>
          </w:p>
        </w:tc>
      </w:tr>
      <w:tr w:rsidR="006A3336" w14:paraId="77BCE393" w14:textId="77777777">
        <w:trPr>
          <w:trHeight w:val="20"/>
        </w:trPr>
        <w:tc>
          <w:tcPr>
            <w:tcW w:w="1284" w:type="pct"/>
            <w:vAlign w:val="center"/>
          </w:tcPr>
          <w:p w14:paraId="72A72FBA" w14:textId="77777777" w:rsidR="006A3336" w:rsidRDefault="009F071B">
            <w:pPr>
              <w:pStyle w:val="aff0"/>
              <w:rPr>
                <w:color w:val="000000" w:themeColor="text1"/>
              </w:rPr>
            </w:pPr>
            <w:r>
              <w:rPr>
                <w:rFonts w:hint="eastAsia"/>
                <w:color w:val="000000" w:themeColor="text1"/>
              </w:rPr>
              <w:t>自尊</w:t>
            </w:r>
          </w:p>
        </w:tc>
        <w:tc>
          <w:tcPr>
            <w:tcW w:w="534" w:type="pct"/>
            <w:vAlign w:val="center"/>
          </w:tcPr>
          <w:p w14:paraId="12DEF446" w14:textId="77777777" w:rsidR="006A3336" w:rsidRDefault="009F071B">
            <w:pPr>
              <w:pStyle w:val="aff0"/>
              <w:rPr>
                <w:color w:val="000000" w:themeColor="text1"/>
              </w:rPr>
            </w:pPr>
            <w:r>
              <w:rPr>
                <w:color w:val="000000" w:themeColor="text1"/>
              </w:rPr>
              <w:t>0.45</w:t>
            </w:r>
          </w:p>
        </w:tc>
        <w:tc>
          <w:tcPr>
            <w:tcW w:w="632" w:type="pct"/>
            <w:vAlign w:val="center"/>
          </w:tcPr>
          <w:p w14:paraId="0E4DE518" w14:textId="77777777" w:rsidR="006A3336" w:rsidRDefault="009F071B">
            <w:pPr>
              <w:pStyle w:val="aff0"/>
              <w:rPr>
                <w:color w:val="000000" w:themeColor="text1"/>
              </w:rPr>
            </w:pPr>
            <w:r>
              <w:rPr>
                <w:color w:val="000000" w:themeColor="text1"/>
              </w:rPr>
              <w:t>0.03</w:t>
            </w:r>
          </w:p>
        </w:tc>
        <w:tc>
          <w:tcPr>
            <w:tcW w:w="583" w:type="pct"/>
            <w:vAlign w:val="center"/>
          </w:tcPr>
          <w:p w14:paraId="5D5A7E04" w14:textId="77777777" w:rsidR="006A3336" w:rsidRDefault="009F071B">
            <w:pPr>
              <w:pStyle w:val="aff0"/>
              <w:rPr>
                <w:color w:val="000000" w:themeColor="text1"/>
              </w:rPr>
            </w:pPr>
            <w:r>
              <w:rPr>
                <w:color w:val="000000" w:themeColor="text1"/>
              </w:rPr>
              <w:t>17.03</w:t>
            </w:r>
            <w:r>
              <w:rPr>
                <w:color w:val="000000" w:themeColor="text1"/>
                <w:vertAlign w:val="superscript"/>
              </w:rPr>
              <w:t>***</w:t>
            </w:r>
          </w:p>
        </w:tc>
        <w:tc>
          <w:tcPr>
            <w:tcW w:w="737" w:type="pct"/>
            <w:vAlign w:val="center"/>
          </w:tcPr>
          <w:p w14:paraId="73A15769" w14:textId="77777777" w:rsidR="006A3336" w:rsidRDefault="006A3336">
            <w:pPr>
              <w:pStyle w:val="aff0"/>
              <w:rPr>
                <w:color w:val="000000" w:themeColor="text1"/>
              </w:rPr>
            </w:pPr>
          </w:p>
        </w:tc>
        <w:tc>
          <w:tcPr>
            <w:tcW w:w="638" w:type="pct"/>
            <w:vAlign w:val="center"/>
          </w:tcPr>
          <w:p w14:paraId="0FA34FEF" w14:textId="77777777" w:rsidR="006A3336" w:rsidRDefault="006A3336">
            <w:pPr>
              <w:pStyle w:val="aff0"/>
              <w:rPr>
                <w:color w:val="000000" w:themeColor="text1"/>
              </w:rPr>
            </w:pPr>
          </w:p>
        </w:tc>
        <w:tc>
          <w:tcPr>
            <w:tcW w:w="592" w:type="pct"/>
            <w:vAlign w:val="center"/>
          </w:tcPr>
          <w:p w14:paraId="073E2FD0" w14:textId="77777777" w:rsidR="006A3336" w:rsidRDefault="006A3336">
            <w:pPr>
              <w:pStyle w:val="aff0"/>
              <w:rPr>
                <w:color w:val="000000" w:themeColor="text1"/>
              </w:rPr>
            </w:pPr>
          </w:p>
        </w:tc>
      </w:tr>
      <w:tr w:rsidR="006A3336" w14:paraId="209FCDC3" w14:textId="77777777">
        <w:trPr>
          <w:trHeight w:val="20"/>
        </w:trPr>
        <w:tc>
          <w:tcPr>
            <w:tcW w:w="1284" w:type="pct"/>
            <w:vAlign w:val="center"/>
          </w:tcPr>
          <w:p w14:paraId="24737444" w14:textId="77777777" w:rsidR="006A3336" w:rsidRDefault="009F071B">
            <w:pPr>
              <w:pStyle w:val="aff0"/>
              <w:rPr>
                <w:color w:val="000000" w:themeColor="text1"/>
              </w:rPr>
            </w:pPr>
            <w:r>
              <w:rPr>
                <w:rFonts w:hint="eastAsia"/>
                <w:color w:val="000000" w:themeColor="text1"/>
              </w:rPr>
              <w:t>社交网站使用强度</w:t>
            </w:r>
            <w:r>
              <w:rPr>
                <w:rFonts w:ascii="Arial" w:hAnsi="Arial" w:cs="Arial"/>
                <w:color w:val="000000" w:themeColor="text1"/>
              </w:rPr>
              <w:t>×</w:t>
            </w:r>
            <w:r>
              <w:rPr>
                <w:rFonts w:hint="eastAsia"/>
                <w:color w:val="000000" w:themeColor="text1"/>
              </w:rPr>
              <w:t>自尊</w:t>
            </w:r>
          </w:p>
        </w:tc>
        <w:tc>
          <w:tcPr>
            <w:tcW w:w="534" w:type="pct"/>
            <w:vAlign w:val="center"/>
          </w:tcPr>
          <w:p w14:paraId="7C4023E6" w14:textId="77777777" w:rsidR="006A3336" w:rsidRDefault="009F071B">
            <w:pPr>
              <w:pStyle w:val="aff0"/>
              <w:rPr>
                <w:color w:val="000000" w:themeColor="text1"/>
              </w:rPr>
            </w:pPr>
            <w:r>
              <w:rPr>
                <w:rFonts w:ascii="微软雅黑" w:eastAsia="微软雅黑" w:hAnsi="微软雅黑" w:cs="微软雅黑" w:hint="eastAsia"/>
                <w:color w:val="000000" w:themeColor="text1"/>
              </w:rPr>
              <w:t>−</w:t>
            </w:r>
            <w:r>
              <w:rPr>
                <w:color w:val="000000" w:themeColor="text1"/>
              </w:rPr>
              <w:t>0.06</w:t>
            </w:r>
          </w:p>
        </w:tc>
        <w:tc>
          <w:tcPr>
            <w:tcW w:w="632" w:type="pct"/>
            <w:vAlign w:val="center"/>
          </w:tcPr>
          <w:p w14:paraId="43AE2E88" w14:textId="77777777" w:rsidR="006A3336" w:rsidRDefault="009F071B">
            <w:pPr>
              <w:pStyle w:val="aff0"/>
              <w:rPr>
                <w:color w:val="000000" w:themeColor="text1"/>
              </w:rPr>
            </w:pPr>
            <w:r>
              <w:rPr>
                <w:color w:val="000000" w:themeColor="text1"/>
              </w:rPr>
              <w:t>0.03</w:t>
            </w:r>
          </w:p>
        </w:tc>
        <w:tc>
          <w:tcPr>
            <w:tcW w:w="583" w:type="pct"/>
            <w:vAlign w:val="center"/>
          </w:tcPr>
          <w:p w14:paraId="0C3BFA8A" w14:textId="77777777" w:rsidR="006A3336" w:rsidRDefault="009F071B">
            <w:pPr>
              <w:pStyle w:val="aff0"/>
              <w:rPr>
                <w:color w:val="000000" w:themeColor="text1"/>
                <w:vertAlign w:val="superscript"/>
              </w:rPr>
            </w:pPr>
            <w:r>
              <w:rPr>
                <w:rFonts w:ascii="微软雅黑" w:eastAsia="微软雅黑" w:hAnsi="微软雅黑" w:cs="微软雅黑" w:hint="eastAsia"/>
                <w:color w:val="000000" w:themeColor="text1"/>
              </w:rPr>
              <w:t>−</w:t>
            </w:r>
            <w:r>
              <w:rPr>
                <w:color w:val="000000" w:themeColor="text1"/>
              </w:rPr>
              <w:t>2.41</w:t>
            </w:r>
            <w:r>
              <w:rPr>
                <w:color w:val="000000" w:themeColor="text1"/>
                <w:vertAlign w:val="superscript"/>
              </w:rPr>
              <w:t>*</w:t>
            </w:r>
          </w:p>
        </w:tc>
        <w:tc>
          <w:tcPr>
            <w:tcW w:w="737" w:type="pct"/>
            <w:vAlign w:val="center"/>
          </w:tcPr>
          <w:p w14:paraId="74073F85" w14:textId="77777777" w:rsidR="006A3336" w:rsidRDefault="006A3336">
            <w:pPr>
              <w:pStyle w:val="aff0"/>
              <w:rPr>
                <w:color w:val="000000" w:themeColor="text1"/>
              </w:rPr>
            </w:pPr>
          </w:p>
        </w:tc>
        <w:tc>
          <w:tcPr>
            <w:tcW w:w="638" w:type="pct"/>
            <w:vAlign w:val="center"/>
          </w:tcPr>
          <w:p w14:paraId="551CC4C8" w14:textId="77777777" w:rsidR="006A3336" w:rsidRDefault="006A3336">
            <w:pPr>
              <w:pStyle w:val="aff0"/>
              <w:rPr>
                <w:color w:val="000000" w:themeColor="text1"/>
              </w:rPr>
            </w:pPr>
          </w:p>
        </w:tc>
        <w:tc>
          <w:tcPr>
            <w:tcW w:w="592" w:type="pct"/>
            <w:vAlign w:val="center"/>
          </w:tcPr>
          <w:p w14:paraId="4BB6030C" w14:textId="77777777" w:rsidR="006A3336" w:rsidRDefault="006A3336">
            <w:pPr>
              <w:pStyle w:val="aff0"/>
              <w:rPr>
                <w:color w:val="000000" w:themeColor="text1"/>
              </w:rPr>
            </w:pPr>
          </w:p>
        </w:tc>
      </w:tr>
      <w:tr w:rsidR="006A3336" w14:paraId="3616EA90" w14:textId="77777777">
        <w:trPr>
          <w:trHeight w:val="20"/>
        </w:trPr>
        <w:tc>
          <w:tcPr>
            <w:tcW w:w="1284" w:type="pct"/>
            <w:vAlign w:val="center"/>
          </w:tcPr>
          <w:p w14:paraId="2DA5629F" w14:textId="77777777" w:rsidR="006A3336" w:rsidRDefault="009F071B">
            <w:pPr>
              <w:pStyle w:val="aff0"/>
              <w:rPr>
                <w:color w:val="000000" w:themeColor="text1"/>
              </w:rPr>
            </w:pPr>
            <w:r>
              <w:rPr>
                <w:rFonts w:hint="eastAsia"/>
                <w:color w:val="000000" w:themeColor="text1"/>
              </w:rPr>
              <w:t>创新自我效能感</w:t>
            </w:r>
          </w:p>
        </w:tc>
        <w:tc>
          <w:tcPr>
            <w:tcW w:w="534" w:type="pct"/>
            <w:vAlign w:val="center"/>
          </w:tcPr>
          <w:p w14:paraId="3CC52AC1" w14:textId="77777777" w:rsidR="006A3336" w:rsidRDefault="006A3336">
            <w:pPr>
              <w:pStyle w:val="aff0"/>
              <w:rPr>
                <w:color w:val="000000" w:themeColor="text1"/>
              </w:rPr>
            </w:pPr>
          </w:p>
        </w:tc>
        <w:tc>
          <w:tcPr>
            <w:tcW w:w="632" w:type="pct"/>
            <w:vAlign w:val="center"/>
          </w:tcPr>
          <w:p w14:paraId="73060268" w14:textId="77777777" w:rsidR="006A3336" w:rsidRDefault="006A3336">
            <w:pPr>
              <w:pStyle w:val="aff0"/>
              <w:rPr>
                <w:color w:val="000000" w:themeColor="text1"/>
              </w:rPr>
            </w:pPr>
          </w:p>
        </w:tc>
        <w:tc>
          <w:tcPr>
            <w:tcW w:w="583" w:type="pct"/>
            <w:vAlign w:val="center"/>
          </w:tcPr>
          <w:p w14:paraId="489736E2" w14:textId="77777777" w:rsidR="006A3336" w:rsidRDefault="006A3336">
            <w:pPr>
              <w:pStyle w:val="aff0"/>
              <w:rPr>
                <w:color w:val="000000" w:themeColor="text1"/>
              </w:rPr>
            </w:pPr>
          </w:p>
        </w:tc>
        <w:tc>
          <w:tcPr>
            <w:tcW w:w="737" w:type="pct"/>
            <w:vAlign w:val="center"/>
          </w:tcPr>
          <w:p w14:paraId="6C21538A" w14:textId="77777777" w:rsidR="006A3336" w:rsidRDefault="009F071B">
            <w:pPr>
              <w:pStyle w:val="aff0"/>
              <w:rPr>
                <w:color w:val="000000" w:themeColor="text1"/>
              </w:rPr>
            </w:pPr>
            <w:r>
              <w:rPr>
                <w:color w:val="000000" w:themeColor="text1"/>
              </w:rPr>
              <w:t>0.77</w:t>
            </w:r>
          </w:p>
        </w:tc>
        <w:tc>
          <w:tcPr>
            <w:tcW w:w="638" w:type="pct"/>
            <w:vAlign w:val="center"/>
          </w:tcPr>
          <w:p w14:paraId="558ED45C" w14:textId="77777777" w:rsidR="006A3336" w:rsidRDefault="009F071B">
            <w:pPr>
              <w:pStyle w:val="aff0"/>
              <w:rPr>
                <w:color w:val="000000" w:themeColor="text1"/>
              </w:rPr>
            </w:pPr>
            <w:r>
              <w:rPr>
                <w:color w:val="000000" w:themeColor="text1"/>
              </w:rPr>
              <w:t>0.03</w:t>
            </w:r>
          </w:p>
        </w:tc>
        <w:tc>
          <w:tcPr>
            <w:tcW w:w="592" w:type="pct"/>
            <w:vAlign w:val="center"/>
          </w:tcPr>
          <w:p w14:paraId="6375B7BE" w14:textId="77777777" w:rsidR="006A3336" w:rsidRDefault="009F071B">
            <w:pPr>
              <w:pStyle w:val="aff0"/>
              <w:rPr>
                <w:color w:val="000000" w:themeColor="text1"/>
              </w:rPr>
            </w:pPr>
            <w:r>
              <w:rPr>
                <w:color w:val="000000" w:themeColor="text1"/>
              </w:rPr>
              <w:t>36.94</w:t>
            </w:r>
            <w:r>
              <w:rPr>
                <w:color w:val="000000" w:themeColor="text1"/>
                <w:vertAlign w:val="superscript"/>
              </w:rPr>
              <w:t>***</w:t>
            </w:r>
          </w:p>
        </w:tc>
      </w:tr>
      <w:tr w:rsidR="006A3336" w14:paraId="77E580FA" w14:textId="77777777">
        <w:trPr>
          <w:trHeight w:val="283"/>
        </w:trPr>
        <w:tc>
          <w:tcPr>
            <w:tcW w:w="1284" w:type="pct"/>
            <w:vAlign w:val="center"/>
          </w:tcPr>
          <w:p w14:paraId="2831576D" w14:textId="77777777" w:rsidR="006A3336" w:rsidRDefault="009F071B">
            <w:pPr>
              <w:pStyle w:val="aff0"/>
              <w:rPr>
                <w:color w:val="000000" w:themeColor="text1"/>
              </w:rPr>
            </w:pPr>
            <w:r>
              <w:rPr>
                <w:i/>
                <w:iCs/>
                <w:color w:val="000000" w:themeColor="text1"/>
              </w:rPr>
              <w:t>R</w:t>
            </w:r>
            <w:r>
              <w:rPr>
                <w:color w:val="000000" w:themeColor="text1"/>
                <w:vertAlign w:val="superscript"/>
              </w:rPr>
              <w:t>2</w:t>
            </w:r>
          </w:p>
        </w:tc>
        <w:tc>
          <w:tcPr>
            <w:tcW w:w="534" w:type="pct"/>
            <w:vAlign w:val="center"/>
          </w:tcPr>
          <w:p w14:paraId="07F3C485" w14:textId="77777777" w:rsidR="006A3336" w:rsidRDefault="006A3336">
            <w:pPr>
              <w:pStyle w:val="aff0"/>
              <w:rPr>
                <w:color w:val="000000" w:themeColor="text1"/>
              </w:rPr>
            </w:pPr>
          </w:p>
        </w:tc>
        <w:tc>
          <w:tcPr>
            <w:tcW w:w="632" w:type="pct"/>
            <w:vAlign w:val="center"/>
          </w:tcPr>
          <w:p w14:paraId="2DC6E694" w14:textId="77777777" w:rsidR="006A3336" w:rsidRDefault="009F071B">
            <w:pPr>
              <w:pStyle w:val="aff0"/>
              <w:rPr>
                <w:color w:val="000000" w:themeColor="text1"/>
              </w:rPr>
            </w:pPr>
            <w:r>
              <w:rPr>
                <w:color w:val="000000" w:themeColor="text1"/>
              </w:rPr>
              <w:t>0.34</w:t>
            </w:r>
          </w:p>
        </w:tc>
        <w:tc>
          <w:tcPr>
            <w:tcW w:w="583" w:type="pct"/>
            <w:vAlign w:val="center"/>
          </w:tcPr>
          <w:p w14:paraId="42888173" w14:textId="77777777" w:rsidR="006A3336" w:rsidRDefault="006A3336">
            <w:pPr>
              <w:pStyle w:val="aff0"/>
              <w:rPr>
                <w:color w:val="000000" w:themeColor="text1"/>
              </w:rPr>
            </w:pPr>
          </w:p>
        </w:tc>
        <w:tc>
          <w:tcPr>
            <w:tcW w:w="737" w:type="pct"/>
            <w:vAlign w:val="center"/>
          </w:tcPr>
          <w:p w14:paraId="09DAEFC6" w14:textId="77777777" w:rsidR="006A3336" w:rsidRDefault="006A3336">
            <w:pPr>
              <w:pStyle w:val="aff0"/>
              <w:rPr>
                <w:color w:val="000000" w:themeColor="text1"/>
              </w:rPr>
            </w:pPr>
          </w:p>
        </w:tc>
        <w:tc>
          <w:tcPr>
            <w:tcW w:w="638" w:type="pct"/>
            <w:vAlign w:val="center"/>
          </w:tcPr>
          <w:p w14:paraId="2F2D2DFC" w14:textId="77777777" w:rsidR="006A3336" w:rsidRDefault="009F071B">
            <w:pPr>
              <w:pStyle w:val="aff0"/>
              <w:rPr>
                <w:color w:val="000000" w:themeColor="text1"/>
              </w:rPr>
            </w:pPr>
            <w:r>
              <w:rPr>
                <w:color w:val="000000" w:themeColor="text1"/>
              </w:rPr>
              <w:t>0.63</w:t>
            </w:r>
          </w:p>
        </w:tc>
        <w:tc>
          <w:tcPr>
            <w:tcW w:w="592" w:type="pct"/>
            <w:vAlign w:val="center"/>
          </w:tcPr>
          <w:p w14:paraId="7349F915" w14:textId="77777777" w:rsidR="006A3336" w:rsidRDefault="006A3336">
            <w:pPr>
              <w:pStyle w:val="aff0"/>
              <w:rPr>
                <w:color w:val="000000" w:themeColor="text1"/>
              </w:rPr>
            </w:pPr>
          </w:p>
        </w:tc>
      </w:tr>
      <w:tr w:rsidR="006A3336" w14:paraId="6B244621" w14:textId="77777777">
        <w:trPr>
          <w:trHeight w:val="20"/>
        </w:trPr>
        <w:tc>
          <w:tcPr>
            <w:tcW w:w="1284" w:type="pct"/>
            <w:vAlign w:val="center"/>
          </w:tcPr>
          <w:p w14:paraId="3A91FBD2" w14:textId="77777777" w:rsidR="006A3336" w:rsidRDefault="009F071B">
            <w:pPr>
              <w:pStyle w:val="aff0"/>
              <w:rPr>
                <w:i/>
                <w:iCs/>
                <w:color w:val="000000" w:themeColor="text1"/>
              </w:rPr>
            </w:pPr>
            <w:r>
              <w:rPr>
                <w:i/>
                <w:iCs/>
                <w:color w:val="000000" w:themeColor="text1"/>
              </w:rPr>
              <w:t>F</w:t>
            </w:r>
          </w:p>
        </w:tc>
        <w:tc>
          <w:tcPr>
            <w:tcW w:w="534" w:type="pct"/>
            <w:vAlign w:val="center"/>
          </w:tcPr>
          <w:p w14:paraId="0D766AA7" w14:textId="77777777" w:rsidR="006A3336" w:rsidRDefault="006A3336">
            <w:pPr>
              <w:pStyle w:val="aff0"/>
              <w:rPr>
                <w:color w:val="000000" w:themeColor="text1"/>
              </w:rPr>
            </w:pPr>
          </w:p>
        </w:tc>
        <w:tc>
          <w:tcPr>
            <w:tcW w:w="632" w:type="pct"/>
            <w:vAlign w:val="center"/>
          </w:tcPr>
          <w:p w14:paraId="12E64776" w14:textId="77777777" w:rsidR="006A3336" w:rsidRDefault="009F071B">
            <w:pPr>
              <w:pStyle w:val="aff0"/>
              <w:rPr>
                <w:color w:val="000000" w:themeColor="text1"/>
              </w:rPr>
            </w:pPr>
            <w:r>
              <w:rPr>
                <w:color w:val="000000" w:themeColor="text1"/>
              </w:rPr>
              <w:t>66.02</w:t>
            </w:r>
            <w:r>
              <w:rPr>
                <w:color w:val="000000" w:themeColor="text1"/>
                <w:vertAlign w:val="superscript"/>
              </w:rPr>
              <w:t>***</w:t>
            </w:r>
          </w:p>
        </w:tc>
        <w:tc>
          <w:tcPr>
            <w:tcW w:w="583" w:type="pct"/>
            <w:vAlign w:val="center"/>
          </w:tcPr>
          <w:p w14:paraId="27503596" w14:textId="77777777" w:rsidR="006A3336" w:rsidRDefault="006A3336">
            <w:pPr>
              <w:pStyle w:val="aff0"/>
              <w:rPr>
                <w:color w:val="000000" w:themeColor="text1"/>
              </w:rPr>
            </w:pPr>
          </w:p>
        </w:tc>
        <w:tc>
          <w:tcPr>
            <w:tcW w:w="737" w:type="pct"/>
            <w:vAlign w:val="center"/>
          </w:tcPr>
          <w:p w14:paraId="4B248C6A" w14:textId="77777777" w:rsidR="006A3336" w:rsidRDefault="006A3336">
            <w:pPr>
              <w:pStyle w:val="aff0"/>
              <w:rPr>
                <w:color w:val="000000" w:themeColor="text1"/>
              </w:rPr>
            </w:pPr>
          </w:p>
        </w:tc>
        <w:tc>
          <w:tcPr>
            <w:tcW w:w="638" w:type="pct"/>
            <w:vAlign w:val="center"/>
          </w:tcPr>
          <w:p w14:paraId="542B9EF1" w14:textId="77777777" w:rsidR="006A3336" w:rsidRDefault="009F071B">
            <w:pPr>
              <w:pStyle w:val="aff0"/>
              <w:rPr>
                <w:color w:val="000000" w:themeColor="text1"/>
              </w:rPr>
            </w:pPr>
            <w:r>
              <w:rPr>
                <w:color w:val="000000" w:themeColor="text1"/>
              </w:rPr>
              <w:t>247.53</w:t>
            </w:r>
            <w:r>
              <w:rPr>
                <w:color w:val="000000" w:themeColor="text1"/>
                <w:vertAlign w:val="superscript"/>
              </w:rPr>
              <w:t>***</w:t>
            </w:r>
          </w:p>
        </w:tc>
        <w:tc>
          <w:tcPr>
            <w:tcW w:w="592" w:type="pct"/>
            <w:vAlign w:val="center"/>
          </w:tcPr>
          <w:p w14:paraId="287D54A0" w14:textId="77777777" w:rsidR="006A3336" w:rsidRDefault="006A3336">
            <w:pPr>
              <w:pStyle w:val="aff0"/>
              <w:rPr>
                <w:color w:val="000000" w:themeColor="text1"/>
              </w:rPr>
            </w:pPr>
          </w:p>
        </w:tc>
      </w:tr>
    </w:tbl>
    <w:p w14:paraId="69A34F2E" w14:textId="77777777" w:rsidR="006A3336" w:rsidRDefault="009F071B">
      <w:pPr>
        <w:pStyle w:val="aff0"/>
        <w:jc w:val="left"/>
        <w:rPr>
          <w:color w:val="000000" w:themeColor="text1"/>
        </w:rPr>
      </w:pPr>
      <w:r>
        <w:rPr>
          <w:rFonts w:hint="eastAsia"/>
          <w:color w:val="000000" w:themeColor="text1"/>
        </w:rPr>
        <w:t>注：</w:t>
      </w:r>
      <w:r>
        <w:rPr>
          <w:rFonts w:hint="eastAsia"/>
          <w:color w:val="000000" w:themeColor="text1"/>
        </w:rPr>
        <w:t xml:space="preserve"> *</w:t>
      </w:r>
      <w:r>
        <w:rPr>
          <w:i/>
          <w:iCs/>
          <w:color w:val="000000" w:themeColor="text1"/>
        </w:rPr>
        <w:t>p</w:t>
      </w:r>
      <w:r>
        <w:rPr>
          <w:rFonts w:hint="eastAsia"/>
          <w:color w:val="000000" w:themeColor="text1"/>
        </w:rPr>
        <w:t>&lt;0.05</w:t>
      </w:r>
      <w:r>
        <w:rPr>
          <w:rFonts w:hint="eastAsia"/>
          <w:color w:val="000000" w:themeColor="text1"/>
        </w:rPr>
        <w:t>，</w:t>
      </w:r>
      <w:r>
        <w:rPr>
          <w:rFonts w:hint="eastAsia"/>
          <w:color w:val="000000" w:themeColor="text1"/>
        </w:rPr>
        <w:t>**</w:t>
      </w:r>
      <w:r>
        <w:rPr>
          <w:i/>
          <w:iCs/>
          <w:color w:val="000000" w:themeColor="text1"/>
        </w:rPr>
        <w:t>p</w:t>
      </w:r>
      <w:r>
        <w:rPr>
          <w:rFonts w:hint="eastAsia"/>
          <w:color w:val="000000" w:themeColor="text1"/>
        </w:rPr>
        <w:t>&lt;0.01</w:t>
      </w:r>
      <w:r>
        <w:rPr>
          <w:rFonts w:hint="eastAsia"/>
          <w:color w:val="000000" w:themeColor="text1"/>
        </w:rPr>
        <w:t>，</w:t>
      </w:r>
      <w:r>
        <w:rPr>
          <w:rFonts w:hint="eastAsia"/>
          <w:color w:val="000000" w:themeColor="text1"/>
        </w:rPr>
        <w:t>***</w:t>
      </w:r>
      <w:r>
        <w:rPr>
          <w:i/>
          <w:iCs/>
          <w:color w:val="000000" w:themeColor="text1"/>
        </w:rPr>
        <w:t>p</w:t>
      </w:r>
      <w:r>
        <w:rPr>
          <w:rFonts w:hint="eastAsia"/>
          <w:color w:val="000000" w:themeColor="text1"/>
        </w:rPr>
        <w:t>&lt;0.001</w:t>
      </w:r>
      <w:r>
        <w:rPr>
          <w:rFonts w:hint="eastAsia"/>
          <w:color w:val="000000" w:themeColor="text1"/>
        </w:rPr>
        <w:t>。</w:t>
      </w:r>
    </w:p>
    <w:p w14:paraId="392186D5" w14:textId="77777777" w:rsidR="006A3336" w:rsidRDefault="009F071B">
      <w:pPr>
        <w:pStyle w:val="15"/>
        <w:ind w:firstLine="420"/>
      </w:pPr>
      <w:r>
        <w:rPr>
          <w:rFonts w:hint="eastAsia"/>
        </w:rPr>
        <w:t>另外，模型中社交网站使用强度和自尊的交互项能显著负向预测创新自我效能感（</w:t>
      </w:r>
      <w:r>
        <w:rPr>
          <w:rFonts w:cs="Times New Roman"/>
        </w:rPr>
        <w:sym w:font="Symbol" w:char="F062"/>
      </w:r>
      <w:r>
        <w:t>=-</w:t>
      </w:r>
      <w:r>
        <w:rPr>
          <w:rFonts w:hint="eastAsia"/>
        </w:rPr>
        <w:lastRenderedPageBreak/>
        <w:t>0.06</w:t>
      </w:r>
      <w:r>
        <w:rPr>
          <w:rFonts w:hint="eastAsia"/>
        </w:rPr>
        <w:t>，</w:t>
      </w:r>
      <w:r>
        <w:rPr>
          <w:rFonts w:hint="eastAsia"/>
          <w:i/>
          <w:iCs/>
        </w:rPr>
        <w:t>p</w:t>
      </w:r>
      <w:r>
        <w:t>&lt;0.05</w:t>
      </w:r>
      <w:r>
        <w:rPr>
          <w:rFonts w:hint="eastAsia"/>
        </w:rPr>
        <w:t>）。为了更清晰地揭示自尊如何调节社交网站使用强度对创新自我效能感的影响，以自尊平均分和平均分上下一个标准差将被试分为低自尊组、中自尊组和高自尊组，进行简单斜率分析。结果表明（见表</w:t>
      </w:r>
      <w:r>
        <w:t>3</w:t>
      </w:r>
      <w:r>
        <w:rPr>
          <w:rFonts w:hint="eastAsia"/>
        </w:rPr>
        <w:t>），无论自尊高低，大学生的社交网站使用强度均能显著正向预测创新自我效能感，但随着自尊水平从低到高，预测方程的斜率由</w:t>
      </w:r>
      <w:proofErr w:type="spellStart"/>
      <w:r>
        <w:t>B</w:t>
      </w:r>
      <w:r>
        <w:rPr>
          <w:vertAlign w:val="subscript"/>
        </w:rPr>
        <w:t>simple</w:t>
      </w:r>
      <w:proofErr w:type="spellEnd"/>
      <w:r>
        <w:t>=</w:t>
      </w:r>
      <w:r>
        <w:rPr>
          <w:rFonts w:hint="eastAsia"/>
          <w:sz w:val="22"/>
        </w:rPr>
        <w:t>1.96</w:t>
      </w:r>
      <w:r>
        <w:rPr>
          <w:rFonts w:hint="eastAsia"/>
        </w:rPr>
        <w:t>降到</w:t>
      </w:r>
      <w:proofErr w:type="spellStart"/>
      <w:r>
        <w:t>B</w:t>
      </w:r>
      <w:r>
        <w:rPr>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）。从效应量的角度来看，自尊水平的这种调节效应很弱。同时以社交网站使用强度和自尊为自变量，以创新自我效能感为因变量，纳入控制变量后，回归方程的决定系数</w:t>
      </w:r>
      <w:r>
        <w:rPr>
          <w:rFonts w:hint="eastAsia"/>
          <w:i/>
          <w:iCs/>
        </w:rPr>
        <w:t>R</w:t>
      </w:r>
      <w:r>
        <w:rPr>
          <w:rFonts w:hint="eastAsia"/>
          <w:vertAlign w:val="superscript"/>
        </w:rPr>
        <w:t>2</w:t>
      </w:r>
      <w:r>
        <w:rPr>
          <w:rFonts w:hint="eastAsia"/>
        </w:rPr>
        <w:t>=0.34</w:t>
      </w:r>
      <w:r>
        <w:t>1</w:t>
      </w:r>
      <w:r>
        <w:rPr>
          <w:rFonts w:hint="eastAsia"/>
        </w:rPr>
        <w:t>（</w:t>
      </w:r>
      <w:r>
        <w:rPr>
          <w:i/>
          <w:iCs/>
        </w:rPr>
        <w:t>F</w:t>
      </w:r>
      <w:r>
        <w:rPr>
          <w:rFonts w:hint="eastAsia"/>
        </w:rPr>
        <w:t>=</w:t>
      </w:r>
      <w:r>
        <w:t>74.27</w:t>
      </w:r>
      <w:r>
        <w:rPr>
          <w:rFonts w:hint="eastAsia"/>
        </w:rPr>
        <w:t>，</w:t>
      </w:r>
      <w:r>
        <w:rPr>
          <w:i/>
          <w:iCs/>
        </w:rPr>
        <w:t>p</w:t>
      </w:r>
      <w:r>
        <w:rPr>
          <w:rFonts w:hint="eastAsia"/>
        </w:rPr>
        <w:t>&lt;0.001</w:t>
      </w:r>
      <w:r>
        <w:rPr>
          <w:rFonts w:hint="eastAsia"/>
        </w:rPr>
        <w:t>），而加入自尊对社交网站使用强度的调节项后</w:t>
      </w:r>
      <w:r>
        <w:rPr>
          <w:rFonts w:hint="eastAsia"/>
          <w:i/>
          <w:iCs/>
        </w:rPr>
        <w:t>R</w:t>
      </w:r>
      <w:r>
        <w:rPr>
          <w:rFonts w:hint="eastAsia"/>
          <w:vertAlign w:val="superscript"/>
        </w:rPr>
        <w:t>2</w:t>
      </w:r>
      <w:r>
        <w:rPr>
          <w:rFonts w:hint="eastAsia"/>
        </w:rPr>
        <w:t>=0.34</w:t>
      </w:r>
      <w:r>
        <w:t>5</w:t>
      </w:r>
      <w:r>
        <w:rPr>
          <w:rFonts w:hint="eastAsia"/>
        </w:rPr>
        <w:t>（</w:t>
      </w:r>
      <w:r>
        <w:rPr>
          <w:rFonts w:hint="eastAsia"/>
          <w:i/>
          <w:iCs/>
        </w:rPr>
        <w:t>F</w:t>
      </w:r>
      <w:r>
        <w:rPr>
          <w:rFonts w:hint="eastAsia"/>
        </w:rPr>
        <w:t>=</w:t>
      </w:r>
      <w:r>
        <w:t>66.02</w:t>
      </w:r>
      <w:r>
        <w:rPr>
          <w:rFonts w:hint="eastAsia"/>
        </w:rPr>
        <w:t>，</w:t>
      </w:r>
      <w:r>
        <w:rPr>
          <w:rFonts w:hint="eastAsia"/>
          <w:i/>
          <w:iCs/>
        </w:rPr>
        <w:t>p</w:t>
      </w:r>
      <w:r>
        <w:t>&lt;0.001</w:t>
      </w:r>
      <w:r>
        <w:rPr>
          <w:rFonts w:hint="eastAsia"/>
        </w:rPr>
        <w:t>），由调节项额外解释因变量的比例仅为</w:t>
      </w:r>
      <w:r>
        <w:rPr>
          <w:rFonts w:hint="eastAsia"/>
        </w:rPr>
        <w:t>0.4%</w:t>
      </w:r>
      <w:r>
        <w:rPr>
          <w:rFonts w:hint="eastAsia"/>
        </w:rPr>
        <w:t>，可认为实际意义不大（温忠麟等，</w:t>
      </w:r>
      <w:r>
        <w:rPr>
          <w:rFonts w:hint="eastAsia"/>
        </w:rPr>
        <w:t>202</w:t>
      </w:r>
      <w:r>
        <w:t>2</w:t>
      </w:r>
      <w:r>
        <w:rPr>
          <w:rFonts w:hint="eastAsia"/>
        </w:rPr>
        <w:t>）。</w:t>
      </w:r>
    </w:p>
    <w:p w14:paraId="563E5B2A" w14:textId="77777777" w:rsidR="006A3336" w:rsidRDefault="006A3336">
      <w:pPr>
        <w:rPr>
          <w:color w:val="000000" w:themeColor="text1"/>
        </w:rPr>
      </w:pPr>
    </w:p>
    <w:p w14:paraId="004ABB8E" w14:textId="77777777" w:rsidR="00711401" w:rsidRPr="00206F78" w:rsidRDefault="00711401" w:rsidP="00711401">
      <w:pPr>
        <w:rPr>
          <w:ins w:id="69" w:author="moh" w:date="2022-05-31T14:20:00Z"/>
        </w:rPr>
      </w:pPr>
    </w:p>
    <w:p w14:paraId="545844C7" w14:textId="77777777" w:rsidR="00355A3B" w:rsidRPr="00D10BF0" w:rsidRDefault="00355A3B" w:rsidP="00355A3B">
      <w:pPr>
        <w:rPr>
          <w:ins w:id="70" w:author="moh" w:date="2022-05-31T14:45:00Z"/>
        </w:rPr>
      </w:pPr>
      <w:ins w:id="71" w:author="moh" w:date="2022-05-31T14:45:00Z">
        <w:r w:rsidRPr="002131D6">
          <w:rPr>
            <w:noProof/>
          </w:rPr>
          <mc:AlternateContent>
            <mc:Choice Requires="wpg">
              <w:drawing>
                <wp:anchor distT="0" distB="0" distL="114300" distR="114300" simplePos="0" relativeHeight="251661312" behindDoc="0" locked="0" layoutInCell="1" allowOverlap="1" wp14:anchorId="4D4DF7F7" wp14:editId="432EA276">
                  <wp:simplePos x="0" y="0"/>
                  <wp:positionH relativeFrom="column">
                    <wp:posOffset>1599</wp:posOffset>
                  </wp:positionH>
                  <wp:positionV relativeFrom="paragraph">
                    <wp:posOffset>0</wp:posOffset>
                  </wp:positionV>
                  <wp:extent cx="3751579" cy="1628141"/>
                  <wp:effectExtent l="0" t="0" r="20955" b="10160"/>
                  <wp:wrapNone/>
                  <wp:docPr id="31" name="组合 1"/>
                  <wp:cNvGraphicFramePr/>
                  <a:graphic xmlns:a="http://schemas.openxmlformats.org/drawingml/2006/main">
                    <a:graphicData uri="http://schemas.microsoft.com/office/word/2010/wordprocessingGroup">
                      <wpg:wgp>
                        <wpg:cNvGrpSpPr/>
                        <wpg:grpSpPr>
                          <a:xfrm>
                            <a:off x="0" y="0"/>
                            <a:ext cx="3751579" cy="1628141"/>
                            <a:chOff x="0" y="0"/>
                            <a:chExt cx="3751818" cy="1628514"/>
                          </a:xfrm>
                        </wpg:grpSpPr>
                        <wps:wsp>
                          <wps:cNvPr id="32" name="矩形 32"/>
                          <wps:cNvSpPr/>
                          <wps:spPr>
                            <a:xfrm>
                              <a:off x="445241"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768CE7" w14:textId="77777777" w:rsidR="00355A3B" w:rsidRDefault="00355A3B" w:rsidP="00355A3B">
                                <w:pPr>
                                  <w:jc w:val="center"/>
                                  <w:rPr>
                                    <w:color w:val="000000"/>
                                    <w:sz w:val="15"/>
                                    <w:szCs w:val="15"/>
                                  </w:rPr>
                                </w:pPr>
                                <w:r>
                                  <w:rPr>
                                    <w:rFonts w:hint="eastAsia"/>
                                    <w:color w:val="000000"/>
                                    <w:sz w:val="15"/>
                                    <w:szCs w:val="15"/>
                                  </w:rPr>
                                  <w:t>社交网站使用强度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1603299" y="0"/>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84898" w14:textId="77777777" w:rsidR="00355A3B" w:rsidRDefault="00355A3B" w:rsidP="00355A3B">
                                <w:pPr>
                                  <w:jc w:val="center"/>
                                  <w:rPr>
                                    <w:color w:val="000000"/>
                                    <w:sz w:val="15"/>
                                    <w:szCs w:val="15"/>
                                  </w:rPr>
                                </w:pPr>
                                <w:r>
                                  <w:rPr>
                                    <w:rFonts w:hint="eastAsia"/>
                                    <w:color w:val="000000"/>
                                    <w:sz w:val="15"/>
                                    <w:szCs w:val="15"/>
                                  </w:rPr>
                                  <w:t>创新自我效能感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779818" y="1340514"/>
                              <a:ext cx="972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5BE6B" w14:textId="77777777" w:rsidR="00355A3B" w:rsidRDefault="00355A3B" w:rsidP="00355A3B">
                                <w:pPr>
                                  <w:jc w:val="center"/>
                                  <w:rPr>
                                    <w:color w:val="000000"/>
                                    <w:sz w:val="15"/>
                                    <w:szCs w:val="15"/>
                                  </w:rPr>
                                </w:pPr>
                                <w:r>
                                  <w:rPr>
                                    <w:rFonts w:hint="eastAsia"/>
                                    <w:color w:val="000000"/>
                                    <w:sz w:val="15"/>
                                    <w:szCs w:val="15"/>
                                  </w:rPr>
                                  <w:t>创新行为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6"/>
                          <wps:cNvCnPr>
                            <a:cxnSpLocks/>
                          </wps:cNvCnPr>
                          <wps:spPr>
                            <a:xfrm flipV="1">
                              <a:off x="931240" y="144000"/>
                              <a:ext cx="672058" cy="1196515"/>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7"/>
                          <wps:cNvCnPr>
                            <a:cxnSpLocks/>
                          </wps:cNvCnPr>
                          <wps:spPr>
                            <a:xfrm>
                              <a:off x="2575299" y="144000"/>
                              <a:ext cx="690519" cy="1196514"/>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1" name="直接箭头连接符 8"/>
                          <wps:cNvCnPr>
                            <a:cxnSpLocks/>
                          </wps:cNvCnPr>
                          <wps:spPr>
                            <a:xfrm>
                              <a:off x="1417240" y="1484514"/>
                              <a:ext cx="1362578"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52" name="矩形 52"/>
                          <wps:cNvSpPr/>
                          <wps:spPr>
                            <a:xfrm>
                              <a:off x="0" y="622683"/>
                              <a:ext cx="486000" cy="288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6E87D" w14:textId="77777777" w:rsidR="00355A3B" w:rsidRDefault="00355A3B" w:rsidP="00355A3B">
                                <w:pPr>
                                  <w:jc w:val="center"/>
                                  <w:rPr>
                                    <w:color w:val="000000"/>
                                    <w:sz w:val="15"/>
                                    <w:szCs w:val="15"/>
                                  </w:rPr>
                                </w:pPr>
                                <w:r>
                                  <w:rPr>
                                    <w:rFonts w:hint="eastAsia"/>
                                    <w:color w:val="000000"/>
                                    <w:sz w:val="15"/>
                                    <w:szCs w:val="15"/>
                                  </w:rPr>
                                  <w:t>自尊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文本框 47"/>
                          <wps:cNvSpPr txBox="1"/>
                          <wps:spPr>
                            <a:xfrm rot="17897930">
                              <a:off x="978581" y="638898"/>
                              <a:ext cx="939024" cy="289553"/>
                            </a:xfrm>
                            <a:prstGeom prst="rect">
                              <a:avLst/>
                            </a:prstGeom>
                            <a:noFill/>
                          </wps:spPr>
                          <wps:txbx>
                            <w:txbxContent>
                              <w:p w14:paraId="2241C02E" w14:textId="77777777" w:rsidR="00355A3B" w:rsidRPr="00762467" w:rsidRDefault="00355A3B" w:rsidP="00355A3B">
                                <w:pPr>
                                  <w:jc w:val="center"/>
                                  <w:rPr>
                                    <w:color w:val="000000"/>
                                    <w:kern w:val="24"/>
                                    <w:sz w:val="15"/>
                                    <w:szCs w:val="15"/>
                                  </w:rPr>
                                </w:pPr>
                                <w:r w:rsidRPr="00762467">
                                  <w:rPr>
                                    <w:color w:val="000000"/>
                                    <w:kern w:val="24"/>
                                    <w:sz w:val="15"/>
                                    <w:szCs w:val="15"/>
                                  </w:rPr>
                                  <w:t>0.29</w:t>
                                </w:r>
                                <w:r w:rsidRPr="00762467">
                                  <w:rPr>
                                    <w:color w:val="000000"/>
                                    <w:kern w:val="24"/>
                                    <w:position w:val="5"/>
                                    <w:sz w:val="15"/>
                                    <w:szCs w:val="15"/>
                                    <w:vertAlign w:val="superscript"/>
                                  </w:rPr>
                                  <w:t>***</w:t>
                                </w:r>
                              </w:p>
                            </w:txbxContent>
                          </wps:txbx>
                          <wps:bodyPr wrap="square" rtlCol="0">
                            <a:spAutoFit/>
                          </wps:bodyPr>
                        </wps:wsp>
                        <wps:wsp>
                          <wps:cNvPr id="54" name="文本框 48"/>
                          <wps:cNvSpPr txBox="1"/>
                          <wps:spPr>
                            <a:xfrm rot="3587937" flipH="1">
                              <a:off x="2230296" y="644613"/>
                              <a:ext cx="939659" cy="289553"/>
                            </a:xfrm>
                            <a:prstGeom prst="rect">
                              <a:avLst/>
                            </a:prstGeom>
                            <a:noFill/>
                          </wps:spPr>
                          <wps:txbx>
                            <w:txbxContent>
                              <w:p w14:paraId="4F76641A" w14:textId="77777777" w:rsidR="00355A3B" w:rsidRPr="002131D6" w:rsidRDefault="00355A3B" w:rsidP="00355A3B">
                                <w:pPr>
                                  <w:jc w:val="center"/>
                                  <w:rPr>
                                    <w:color w:val="000000"/>
                                    <w:kern w:val="24"/>
                                    <w:sz w:val="15"/>
                                    <w:szCs w:val="15"/>
                                  </w:rPr>
                                </w:pPr>
                                <w:r w:rsidRPr="002131D6">
                                  <w:rPr>
                                    <w:color w:val="000000"/>
                                    <w:kern w:val="24"/>
                                    <w:sz w:val="15"/>
                                    <w:szCs w:val="15"/>
                                  </w:rPr>
                                  <w:t>0.77</w:t>
                                </w:r>
                                <w:r w:rsidRPr="002131D6">
                                  <w:rPr>
                                    <w:color w:val="000000"/>
                                    <w:kern w:val="24"/>
                                    <w:position w:val="5"/>
                                    <w:sz w:val="15"/>
                                    <w:szCs w:val="15"/>
                                    <w:vertAlign w:val="superscript"/>
                                  </w:rPr>
                                  <w:t>***</w:t>
                                </w:r>
                              </w:p>
                            </w:txbxContent>
                          </wps:txbx>
                          <wps:bodyPr wrap="square" rtlCol="0">
                            <a:spAutoFit/>
                          </wps:bodyPr>
                        </wps:wsp>
                        <wps:wsp>
                          <wps:cNvPr id="55" name="文本框 49"/>
                          <wps:cNvSpPr txBox="1"/>
                          <wps:spPr>
                            <a:xfrm flipH="1">
                              <a:off x="1652881" y="1217255"/>
                              <a:ext cx="939142" cy="289516"/>
                            </a:xfrm>
                            <a:prstGeom prst="rect">
                              <a:avLst/>
                            </a:prstGeom>
                            <a:noFill/>
                          </wps:spPr>
                          <wps:txbx>
                            <w:txbxContent>
                              <w:p w14:paraId="0BEB068D" w14:textId="77777777" w:rsidR="00355A3B" w:rsidRPr="00762467" w:rsidRDefault="00355A3B" w:rsidP="00355A3B">
                                <w:pPr>
                                  <w:jc w:val="center"/>
                                  <w:rPr>
                                    <w:color w:val="000000"/>
                                    <w:kern w:val="24"/>
                                    <w:sz w:val="15"/>
                                    <w:szCs w:val="15"/>
                                  </w:rPr>
                                </w:pPr>
                                <w:r w:rsidRPr="00762467">
                                  <w:rPr>
                                    <w:color w:val="000000"/>
                                    <w:kern w:val="24"/>
                                    <w:sz w:val="15"/>
                                    <w:szCs w:val="15"/>
                                  </w:rPr>
                                  <w:t>0.05</w:t>
                                </w:r>
                                <w:r w:rsidRPr="00762467">
                                  <w:rPr>
                                    <w:color w:val="000000"/>
                                    <w:kern w:val="24"/>
                                    <w:position w:val="5"/>
                                    <w:sz w:val="15"/>
                                    <w:szCs w:val="15"/>
                                    <w:vertAlign w:val="superscript"/>
                                  </w:rPr>
                                  <w:t>*</w:t>
                                </w:r>
                              </w:p>
                            </w:txbxContent>
                          </wps:txbx>
                          <wps:bodyPr wrap="square" rtlCol="0">
                            <a:spAutoFit/>
                          </wps:bodyPr>
                        </wps:wsp>
                        <wps:wsp>
                          <wps:cNvPr id="56" name="文本框 51"/>
                          <wps:cNvSpPr txBox="1"/>
                          <wps:spPr>
                            <a:xfrm flipH="1">
                              <a:off x="405023" y="528339"/>
                              <a:ext cx="939142" cy="289516"/>
                            </a:xfrm>
                            <a:prstGeom prst="rect">
                              <a:avLst/>
                            </a:prstGeom>
                            <a:noFill/>
                          </wps:spPr>
                          <wps:txbx>
                            <w:txbxContent>
                              <w:p w14:paraId="5266FF2D" w14:textId="77777777" w:rsidR="00355A3B" w:rsidRDefault="00355A3B" w:rsidP="00355A3B">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wps:txbx>
                          <wps:bodyPr wrap="square" rtlCol="0">
                            <a:spAutoFit/>
                          </wps:bodyPr>
                        </wps:wsp>
                        <wps:wsp>
                          <wps:cNvPr id="57" name="直接箭头连接符 14"/>
                          <wps:cNvCnPr>
                            <a:cxnSpLocks/>
                          </wps:cNvCnPr>
                          <wps:spPr>
                            <a:xfrm>
                              <a:off x="486346" y="760043"/>
                              <a:ext cx="767359" cy="170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4DF7F7" id="组合 1" o:spid="_x0000_s1026" style="position:absolute;margin-left:.15pt;margin-top:0;width:295.4pt;height:128.2pt;z-index:251661312" coordsize="37518,16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">
                  <v:rect id="矩形 32" o:spid="_x0000_s1027" style="position:absolute;left:4452;top:13405;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" filled="f" strokecolor="black [3213]">
                    <v:textbox>
                      <w:txbxContent>
                        <w:p w14:paraId="1A768CE7" w14:textId="77777777" w:rsidR="00355A3B" w:rsidRDefault="00355A3B" w:rsidP="00355A3B">
                          <w:pPr>
                            <w:jc w:val="center"/>
                            <w:rPr>
                              <w:color w:val="000000"/>
                              <w:sz w:val="15"/>
                              <w:szCs w:val="15"/>
                            </w:rPr>
                          </w:pPr>
                          <w:r>
                            <w:rPr>
                              <w:rFonts w:hint="eastAsia"/>
                              <w:color w:val="000000"/>
                              <w:sz w:val="15"/>
                              <w:szCs w:val="15"/>
                            </w:rPr>
                            <w:t>社交网站使用强度</w:t>
                          </w:r>
                        </w:p>
                      </w:txbxContent>
                    </v:textbox>
                  </v:rect>
                  <v:rect id="矩形 33" o:spid="_x0000_s1028" style="position:absolute;left:16032;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" filled="f" strokecolor="black [3213]">
                    <v:textbox>
                      <w:txbxContent>
                        <w:p w14:paraId="51084898" w14:textId="77777777" w:rsidR="00355A3B" w:rsidRDefault="00355A3B" w:rsidP="00355A3B">
                          <w:pPr>
                            <w:jc w:val="center"/>
                            <w:rPr>
                              <w:color w:val="000000"/>
                              <w:sz w:val="15"/>
                              <w:szCs w:val="15"/>
                            </w:rPr>
                          </w:pPr>
                          <w:proofErr w:type="spellStart"/>
                          <w:r>
                            <w:rPr>
                              <w:rFonts w:hint="eastAsia"/>
                              <w:color w:val="000000"/>
                              <w:sz w:val="15"/>
                              <w:szCs w:val="15"/>
                            </w:rPr>
                            <w:t>创新自我效能感</w:t>
                          </w:r>
                          <w:proofErr w:type="spellEnd"/>
                        </w:p>
                      </w:txbxContent>
                    </v:textbox>
                  </v:rect>
                  <v:rect id="矩形 48" o:spid="_x0000_s1029" style="position:absolute;left:27798;top:13405;width:972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" filled="f" strokecolor="black [3213]">
                    <v:textbox>
                      <w:txbxContent>
                        <w:p w14:paraId="45D5BE6B" w14:textId="77777777" w:rsidR="00355A3B" w:rsidRDefault="00355A3B" w:rsidP="00355A3B">
                          <w:pPr>
                            <w:jc w:val="center"/>
                            <w:rPr>
                              <w:color w:val="000000"/>
                              <w:sz w:val="15"/>
                              <w:szCs w:val="15"/>
                            </w:rPr>
                          </w:pPr>
                          <w:proofErr w:type="spellStart"/>
                          <w:r>
                            <w:rPr>
                              <w:rFonts w:hint="eastAsia"/>
                              <w:color w:val="000000"/>
                              <w:sz w:val="15"/>
                              <w:szCs w:val="15"/>
                            </w:rPr>
                            <w:t>创新行为</w:t>
                          </w:r>
                          <w:proofErr w:type="spellEnd"/>
                        </w:p>
                      </w:txbxContent>
                    </v:textbox>
                  </v:rect>
                  <v:shapetype id="_x0000_t32" coordsize="21600,21600" o:spt="32" o:oned="t" path="m,l21600,21600e" filled="f">
                    <v:path arrowok="t" fillok="f" o:connecttype="none"/>
                    <o:lock v:ext="edit" shapetype="t"/>
                  </v:shapetype>
                  <v:shape id="直接箭头连接符 6" o:spid="_x0000_s1030" type="#_x0000_t32" style="position:absolute;left:9312;top:1440;width:6720;height:1196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" strokecolor="black [3200]" strokeweight=".5pt">
                    <v:stroke endarrow="block" joinstyle="miter"/>
                    <o:lock v:ext="edit" shapetype="f"/>
                  </v:shape>
                  <v:shape id="直接箭头连接符 7" o:spid="_x0000_s1031" type="#_x0000_t32" style="position:absolute;left:25752;top:1440;width:6906;height:119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" strokecolor="black [3200]" strokeweight=".5pt">
                    <v:stroke endarrow="block" joinstyle="miter"/>
                    <o:lock v:ext="edit" shapetype="f"/>
                  </v:shape>
                  <v:shape id="直接箭头连接符 8" o:spid="_x0000_s1032" type="#_x0000_t32" style="position:absolute;left:14172;top:14845;width:1362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" strokecolor="black [3200]" strokeweight=".5pt">
                    <v:stroke endarrow="block" joinstyle="miter"/>
                    <o:lock v:ext="edit" shapetype="f"/>
                  </v:shape>
                  <v:rect id="矩形 52" o:spid="_x0000_s1033" style="position:absolute;top:6226;width:4860;height:28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" filled="f" strokecolor="black [3213]">
                    <v:textbox>
                      <w:txbxContent>
                        <w:p w14:paraId="33F6E87D" w14:textId="77777777" w:rsidR="00355A3B" w:rsidRDefault="00355A3B" w:rsidP="00355A3B">
                          <w:pPr>
                            <w:jc w:val="center"/>
                            <w:rPr>
                              <w:color w:val="000000"/>
                              <w:sz w:val="15"/>
                              <w:szCs w:val="15"/>
                            </w:rPr>
                          </w:pPr>
                          <w:proofErr w:type="spellStart"/>
                          <w:r>
                            <w:rPr>
                              <w:rFonts w:hint="eastAsia"/>
                              <w:color w:val="000000"/>
                              <w:sz w:val="15"/>
                              <w:szCs w:val="15"/>
                            </w:rPr>
                            <w:t>自尊</w:t>
                          </w:r>
                          <w:proofErr w:type="spellEnd"/>
                        </w:p>
                      </w:txbxContent>
                    </v:textbox>
                  </v:rect>
                  <v:shapetype id="_x0000_t202" coordsize="21600,21600" o:spt="202" path="m,l,21600r21600,l21600,xe">
                    <v:stroke joinstyle="miter"/>
                    <v:path gradientshapeok="t" o:connecttype="rect"/>
                  </v:shapetype>
                  <v:shape id="文本框 47" o:spid="_x0000_s1034" type="#_x0000_t202" style="position:absolute;left:9786;top:6388;width:9390;height:2895;rotation:-404364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" filled="f" stroked="f">
                    <v:textbox style="mso-fit-shape-to-text:t">
                      <w:txbxContent>
                        <w:p w14:paraId="2241C02E" w14:textId="77777777" w:rsidR="00355A3B" w:rsidRPr="00762467" w:rsidRDefault="00355A3B" w:rsidP="00355A3B">
                          <w:pPr>
                            <w:jc w:val="center"/>
                            <w:rPr>
                              <w:color w:val="000000"/>
                              <w:kern w:val="24"/>
                              <w:sz w:val="15"/>
                              <w:szCs w:val="15"/>
                            </w:rPr>
                          </w:pPr>
                          <w:r w:rsidRPr="00762467">
                            <w:rPr>
                              <w:color w:val="000000"/>
                              <w:kern w:val="24"/>
                              <w:sz w:val="15"/>
                              <w:szCs w:val="15"/>
                            </w:rPr>
                            <w:t>0.29</w:t>
                          </w:r>
                          <w:r w:rsidRPr="00762467">
                            <w:rPr>
                              <w:color w:val="000000"/>
                              <w:kern w:val="24"/>
                              <w:position w:val="5"/>
                              <w:sz w:val="15"/>
                              <w:szCs w:val="15"/>
                              <w:vertAlign w:val="superscript"/>
                            </w:rPr>
                            <w:t>***</w:t>
                          </w:r>
                        </w:p>
                      </w:txbxContent>
                    </v:textbox>
                  </v:shape>
                  <v:shape id="文本框 48" o:spid="_x0000_s1035" type="#_x0000_t202" style="position:absolute;left:22302;top:6446;width:9397;height:2896;rotation:-3918984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" filled="f" stroked="f">
                    <v:textbox style="mso-fit-shape-to-text:t">
                      <w:txbxContent>
                        <w:p w14:paraId="4F76641A" w14:textId="77777777" w:rsidR="00355A3B" w:rsidRPr="002131D6" w:rsidRDefault="00355A3B" w:rsidP="00355A3B">
                          <w:pPr>
                            <w:jc w:val="center"/>
                            <w:rPr>
                              <w:color w:val="000000"/>
                              <w:kern w:val="24"/>
                              <w:sz w:val="15"/>
                              <w:szCs w:val="15"/>
                            </w:rPr>
                          </w:pPr>
                          <w:r w:rsidRPr="002131D6">
                            <w:rPr>
                              <w:color w:val="000000"/>
                              <w:kern w:val="24"/>
                              <w:sz w:val="15"/>
                              <w:szCs w:val="15"/>
                            </w:rPr>
                            <w:t>0.77</w:t>
                          </w:r>
                          <w:r w:rsidRPr="002131D6">
                            <w:rPr>
                              <w:color w:val="000000"/>
                              <w:kern w:val="24"/>
                              <w:position w:val="5"/>
                              <w:sz w:val="15"/>
                              <w:szCs w:val="15"/>
                              <w:vertAlign w:val="superscript"/>
                            </w:rPr>
                            <w:t>***</w:t>
                          </w:r>
                        </w:p>
                      </w:txbxContent>
                    </v:textbox>
                  </v:shape>
                  <v:shape id="文本框 49" o:spid="_x0000_s1036" type="#_x0000_t202" style="position:absolute;left:16528;top:12172;width:9392;height:289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" filled="f" stroked="f">
                    <v:textbox style="mso-fit-shape-to-text:t">
                      <w:txbxContent>
                        <w:p w14:paraId="0BEB068D" w14:textId="77777777" w:rsidR="00355A3B" w:rsidRPr="00762467" w:rsidRDefault="00355A3B" w:rsidP="00355A3B">
                          <w:pPr>
                            <w:jc w:val="center"/>
                            <w:rPr>
                              <w:color w:val="000000"/>
                              <w:kern w:val="24"/>
                              <w:sz w:val="15"/>
                              <w:szCs w:val="15"/>
                            </w:rPr>
                          </w:pPr>
                          <w:r w:rsidRPr="00762467">
                            <w:rPr>
                              <w:color w:val="000000"/>
                              <w:kern w:val="24"/>
                              <w:sz w:val="15"/>
                              <w:szCs w:val="15"/>
                            </w:rPr>
                            <w:t>0.05</w:t>
                          </w:r>
                          <w:r w:rsidRPr="00762467">
                            <w:rPr>
                              <w:color w:val="000000"/>
                              <w:kern w:val="24"/>
                              <w:position w:val="5"/>
                              <w:sz w:val="15"/>
                              <w:szCs w:val="15"/>
                              <w:vertAlign w:val="superscript"/>
                            </w:rPr>
                            <w:t>*</w:t>
                          </w:r>
                        </w:p>
                      </w:txbxContent>
                    </v:textbox>
                  </v:shape>
                  <v:shape id="文本框 51" o:spid="_x0000_s1037" type="#_x0000_t202" style="position:absolute;left:4050;top:5283;width:9391;height:2895;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bCTygAAAOAAAAAPAAAAZHJzL2Rvd25yZXYueG1sRI9Ba8JA&#13;&#10;FITvQv/D8gredNNCtS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CENsJPKAAAA&#13;&#10;4AAAAA8AAAAAAAAAAAAAAAAABwIAAGRycy9kb3ducmV2LnhtbFBLBQYAAAAAAwADALcAAAD+AgAA&#13;&#10;AAA=&#13;&#10;" filled="f" stroked="f">
                    <v:textbox style="mso-fit-shape-to-text:t">
                      <w:txbxContent>
                        <w:p w14:paraId="5266FF2D" w14:textId="77777777" w:rsidR="00355A3B" w:rsidRDefault="00355A3B" w:rsidP="00355A3B">
                          <w:pPr>
                            <w:jc w:val="center"/>
                            <w:rPr>
                              <w:color w:val="000000"/>
                              <w:kern w:val="24"/>
                              <w:sz w:val="15"/>
                              <w:szCs w:val="15"/>
                            </w:rPr>
                          </w:pPr>
                          <w:r>
                            <w:rPr>
                              <w:color w:val="000000"/>
                              <w:kern w:val="24"/>
                              <w:sz w:val="15"/>
                              <w:szCs w:val="15"/>
                            </w:rPr>
                            <w:t>-0.06</w:t>
                          </w:r>
                          <w:r>
                            <w:rPr>
                              <w:color w:val="000000"/>
                              <w:kern w:val="24"/>
                              <w:position w:val="5"/>
                              <w:sz w:val="15"/>
                              <w:szCs w:val="15"/>
                              <w:vertAlign w:val="superscript"/>
                            </w:rPr>
                            <w:t>*</w:t>
                          </w:r>
                        </w:p>
                      </w:txbxContent>
                    </v:textbox>
                  </v:shape>
                  <v:shape id="直接箭头连接符 14" o:spid="_x0000_s1038" type="#_x0000_t32" style="position:absolute;left:4863;top:7600;width:7674;height:1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" strokecolor="black [3200]" strokeweight=".5pt">
                    <v:stroke endarrow="block" joinstyle="miter"/>
                    <o:lock v:ext="edit" shapetype="f"/>
                  </v:shape>
                </v:group>
              </w:pict>
            </mc:Fallback>
          </mc:AlternateContent>
        </w:r>
      </w:ins>
    </w:p>
    <w:p w14:paraId="5953618E" w14:textId="77777777" w:rsidR="00355A3B" w:rsidRPr="00D10BF0" w:rsidRDefault="00355A3B" w:rsidP="00355A3B">
      <w:pPr>
        <w:rPr>
          <w:ins w:id="72" w:author="moh" w:date="2022-05-31T14:45:00Z"/>
        </w:rPr>
      </w:pPr>
    </w:p>
    <w:p w14:paraId="6ED26790" w14:textId="77777777" w:rsidR="00355A3B" w:rsidRPr="00D10BF0" w:rsidRDefault="00355A3B" w:rsidP="00355A3B">
      <w:pPr>
        <w:rPr>
          <w:ins w:id="73" w:author="moh" w:date="2022-05-31T14:45:00Z"/>
        </w:rPr>
      </w:pPr>
    </w:p>
    <w:p w14:paraId="18DBFD7F" w14:textId="77777777" w:rsidR="00355A3B" w:rsidRDefault="00355A3B" w:rsidP="00355A3B">
      <w:pPr>
        <w:tabs>
          <w:tab w:val="left" w:pos="940"/>
        </w:tabs>
        <w:rPr>
          <w:ins w:id="74" w:author="moh" w:date="2022-05-31T14:45:00Z"/>
        </w:rPr>
      </w:pPr>
    </w:p>
    <w:p w14:paraId="4A98A01E" w14:textId="77777777" w:rsidR="00355A3B" w:rsidRDefault="00355A3B" w:rsidP="00355A3B">
      <w:pPr>
        <w:rPr>
          <w:ins w:id="75" w:author="moh" w:date="2022-05-31T14:45:00Z"/>
        </w:rPr>
      </w:pPr>
    </w:p>
    <w:p w14:paraId="5C437477" w14:textId="77777777" w:rsidR="00355A3B" w:rsidRDefault="00355A3B" w:rsidP="00355A3B">
      <w:pPr>
        <w:tabs>
          <w:tab w:val="left" w:pos="1060"/>
        </w:tabs>
        <w:jc w:val="center"/>
        <w:rPr>
          <w:ins w:id="76" w:author="moh" w:date="2022-05-31T14:45:00Z"/>
        </w:rPr>
      </w:pPr>
    </w:p>
    <w:p w14:paraId="22D7E3B5" w14:textId="77777777" w:rsidR="00355A3B" w:rsidRPr="00206F78" w:rsidRDefault="00355A3B" w:rsidP="00355A3B">
      <w:pPr>
        <w:rPr>
          <w:ins w:id="77" w:author="moh" w:date="2022-05-31T14:45:00Z"/>
        </w:rPr>
      </w:pPr>
    </w:p>
    <w:p w14:paraId="72B16FD9" w14:textId="77777777" w:rsidR="00602064" w:rsidRPr="00206F78" w:rsidRDefault="00602064" w:rsidP="00602064">
      <w:pPr>
        <w:rPr>
          <w:ins w:id="78" w:author="moh" w:date="2022-05-31T14:39:00Z"/>
        </w:rPr>
      </w:pPr>
    </w:p>
    <w:p w14:paraId="313C4688" w14:textId="7C75E734" w:rsidR="006A3336" w:rsidDel="00602064" w:rsidRDefault="009F071B">
      <w:pPr>
        <w:rPr>
          <w:del w:id="79" w:author="moh" w:date="2022-05-31T14:39:00Z"/>
          <w:color w:val="000000" w:themeColor="text1"/>
        </w:rPr>
      </w:pPr>
      <w:del w:id="80" w:author="moh" w:date="2022-05-31T14:20:00Z">
        <w:r w:rsidDel="00711401">
          <w:rPr>
            <w:noProof/>
            <w:color w:val="000000" w:themeColor="text1"/>
          </w:rPr>
          <mc:AlternateContent>
            <mc:Choice Requires="wpg">
              <w:drawing>
                <wp:anchor distT="0" distB="0" distL="114300" distR="114300" simplePos="0" relativeHeight="251659264" behindDoc="0" locked="0" layoutInCell="1" allowOverlap="1" wp14:anchorId="0CE4664E" wp14:editId="5233BD49">
                  <wp:simplePos x="0" y="0"/>
                  <wp:positionH relativeFrom="column">
                    <wp:posOffset>0</wp:posOffset>
                  </wp:positionH>
                  <wp:positionV relativeFrom="paragraph">
                    <wp:posOffset>-635</wp:posOffset>
                  </wp:positionV>
                  <wp:extent cx="4959350" cy="1888490"/>
                  <wp:effectExtent l="0" t="0" r="19050" b="16510"/>
                  <wp:wrapNone/>
                  <wp:docPr id="5" name="组合 5"/>
                  <wp:cNvGraphicFramePr/>
                  <a:graphic xmlns:a="http://schemas.openxmlformats.org/drawingml/2006/main">
                    <a:graphicData uri="http://schemas.microsoft.com/office/word/2010/wordprocessingGroup">
                      <wpg:wgp>
                        <wpg:cNvGrpSpPr/>
                        <wpg:grpSpPr>
                          <a:xfrm>
                            <a:off x="0" y="0"/>
                            <a:ext cx="4959350" cy="1888490"/>
                            <a:chOff x="0" y="0"/>
                            <a:chExt cx="4959472" cy="1888774"/>
                          </a:xfrm>
                        </wpg:grpSpPr>
                        <wpg:grpSp>
                          <wpg:cNvPr id="34" name="组合 34"/>
                          <wpg:cNvGrpSpPr/>
                          <wpg:grpSpPr>
                            <a:xfrm>
                              <a:off x="0" y="0"/>
                              <a:ext cx="4959472" cy="1888774"/>
                              <a:chOff x="0" y="0"/>
                              <a:chExt cx="4959472" cy="1888774"/>
                            </a:xfrm>
                          </wpg:grpSpPr>
                          <wpg:grpSp>
                            <wpg:cNvPr id="35" name="组合 35"/>
                            <wpg:cNvGrpSpPr/>
                            <wpg:grpSpPr>
                              <a:xfrm>
                                <a:off x="0" y="0"/>
                                <a:ext cx="4959472" cy="1888774"/>
                                <a:chOff x="0" y="0"/>
                                <a:chExt cx="4959472" cy="1888774"/>
                              </a:xfrm>
                            </wpg:grpSpPr>
                            <wps:wsp>
                              <wps:cNvPr id="36" name="矩形 36"/>
                              <wps:cNvSpPr/>
                              <wps:spPr>
                                <a:xfrm>
                                  <a:off x="360000" y="1514124"/>
                                  <a:ext cx="1428750" cy="374650"/>
                                </a:xfrm>
                                <a:prstGeom prst="rect">
                                  <a:avLst/>
                                </a:prstGeom>
                                <a:noFill/>
                                <a:ln w="12700" cap="flat" cmpd="sng" algn="ctr">
                                  <a:solidFill>
                                    <a:sysClr val="windowText" lastClr="000000"/>
                                  </a:solidFill>
                                  <a:prstDash val="solid"/>
                                  <a:miter lim="800000"/>
                                </a:ln>
                                <a:effectLst/>
                              </wps:spPr>
                              <wps:txbx>
                                <w:txbxContent>
                                  <w:p w14:paraId="51A2BAC0" w14:textId="77777777" w:rsidR="006A3336" w:rsidRDefault="009F071B">
                                    <w:pPr>
                                      <w:jc w:val="center"/>
                                      <w:rPr>
                                        <w:color w:val="000000"/>
                                        <w:sz w:val="15"/>
                                        <w:szCs w:val="15"/>
                                      </w:rPr>
                                    </w:pPr>
                                    <w:r>
                                      <w:rPr>
                                        <w:color w:val="000000"/>
                                        <w:sz w:val="15"/>
                                        <w:szCs w:val="15"/>
                                      </w:rPr>
                                      <w:t>社交网站使用强度</w:t>
                                    </w:r>
                                  </w:p>
                                </w:txbxContent>
                              </wps:txbx>
                              <wps:bodyPr rot="0" spcFirstLastPara="0" vert="horz" wrap="square" lIns="91440" tIns="45720" rIns="91440" bIns="45720" numCol="1" spcCol="0" rtlCol="0" fromWordArt="0" anchor="ctr" anchorCtr="0" forceAA="0" compatLnSpc="1">
                                <a:noAutofit/>
                              </wps:bodyPr>
                            </wps:wsp>
                            <wps:wsp>
                              <wps:cNvPr id="37" name="矩形 37"/>
                              <wps:cNvSpPr/>
                              <wps:spPr>
                                <a:xfrm>
                                  <a:off x="1942946" y="0"/>
                                  <a:ext cx="1428750" cy="374650"/>
                                </a:xfrm>
                                <a:prstGeom prst="rect">
                                  <a:avLst/>
                                </a:prstGeom>
                                <a:noFill/>
                                <a:ln w="12700" cap="flat" cmpd="sng" algn="ctr">
                                  <a:solidFill>
                                    <a:sysClr val="windowText" lastClr="000000"/>
                                  </a:solidFill>
                                  <a:prstDash val="solid"/>
                                  <a:miter lim="800000"/>
                                </a:ln>
                                <a:effectLst/>
                              </wps:spPr>
                              <wps:txbx>
                                <w:txbxContent>
                                  <w:p w14:paraId="2D252CE9" w14:textId="77777777" w:rsidR="006A3336" w:rsidRDefault="009F071B">
                                    <w:pPr>
                                      <w:jc w:val="center"/>
                                      <w:rPr>
                                        <w:color w:val="000000"/>
                                        <w:sz w:val="15"/>
                                        <w:szCs w:val="15"/>
                                      </w:rPr>
                                    </w:pPr>
                                    <w:r>
                                      <w:rPr>
                                        <w:color w:val="000000"/>
                                        <w:sz w:val="15"/>
                                        <w:szCs w:val="15"/>
                                      </w:rPr>
                                      <w:t>创新自我效能感</w:t>
                                    </w:r>
                                  </w:p>
                                </w:txbxContent>
                              </wps:txbx>
                              <wps:bodyPr rot="0" spcFirstLastPara="0" vert="horz" wrap="square" lIns="91440" tIns="45720" rIns="91440" bIns="45720" numCol="1" spcCol="0" rtlCol="0" fromWordArt="0" anchor="ctr" anchorCtr="0" forceAA="0" compatLnSpc="1">
                                <a:noAutofit/>
                              </wps:bodyPr>
                            </wps:wsp>
                            <wps:wsp>
                              <wps:cNvPr id="38" name="矩形 38"/>
                              <wps:cNvSpPr/>
                              <wps:spPr>
                                <a:xfrm>
                                  <a:off x="3530722" y="1504054"/>
                                  <a:ext cx="1428750" cy="374650"/>
                                </a:xfrm>
                                <a:prstGeom prst="rect">
                                  <a:avLst/>
                                </a:prstGeom>
                                <a:noFill/>
                                <a:ln w="12700" cap="flat" cmpd="sng" algn="ctr">
                                  <a:solidFill>
                                    <a:sysClr val="windowText" lastClr="000000"/>
                                  </a:solidFill>
                                  <a:prstDash val="solid"/>
                                  <a:miter lim="800000"/>
                                </a:ln>
                                <a:effectLst/>
                              </wps:spPr>
                              <wps:txbx>
                                <w:txbxContent>
                                  <w:p w14:paraId="78079885" w14:textId="77777777" w:rsidR="006A3336" w:rsidRDefault="009F071B">
                                    <w:pPr>
                                      <w:jc w:val="center"/>
                                      <w:rPr>
                                        <w:color w:val="000000"/>
                                        <w:sz w:val="15"/>
                                        <w:szCs w:val="15"/>
                                      </w:rPr>
                                    </w:pPr>
                                    <w:r>
                                      <w:rPr>
                                        <w:color w:val="000000"/>
                                        <w:sz w:val="15"/>
                                        <w:szCs w:val="15"/>
                                      </w:rPr>
                                      <w:t>创新行为</w:t>
                                    </w:r>
                                  </w:p>
                                </w:txbxContent>
                              </wps:txbx>
                              <wps:bodyPr rot="0" spcFirstLastPara="0" vert="horz" wrap="square" lIns="91440" tIns="45720" rIns="91440" bIns="45720" numCol="1" spcCol="0" rtlCol="0" fromWordArt="0" anchor="ctr" anchorCtr="0" forceAA="0" compatLnSpc="1">
                                <a:noAutofit/>
                              </wps:bodyPr>
                            </wps:wsp>
                            <wps:wsp>
                              <wps:cNvPr id="39" name="直接箭头连接符 33"/>
                              <wps:cNvCnPr/>
                              <wps:spPr>
                                <a:xfrm flipV="1">
                                  <a:off x="1074375" y="187325"/>
                                  <a:ext cx="868571" cy="1326799"/>
                                </a:xfrm>
                                <a:prstGeom prst="straightConnector1">
                                  <a:avLst/>
                                </a:prstGeom>
                                <a:noFill/>
                                <a:ln w="6350" cap="flat" cmpd="sng" algn="ctr">
                                  <a:solidFill>
                                    <a:sysClr val="windowText" lastClr="000000"/>
                                  </a:solidFill>
                                  <a:prstDash val="solid"/>
                                  <a:miter lim="800000"/>
                                  <a:tailEnd type="triangle"/>
                                </a:ln>
                                <a:effectLst/>
                              </wps:spPr>
                              <wps:bodyPr/>
                            </wps:wsp>
                            <wps:wsp>
                              <wps:cNvPr id="40" name="直接箭头连接符 34"/>
                              <wps:cNvCnPr/>
                              <wps:spPr>
                                <a:xfrm>
                                  <a:off x="3371696" y="187325"/>
                                  <a:ext cx="873401" cy="1316729"/>
                                </a:xfrm>
                                <a:prstGeom prst="straightConnector1">
                                  <a:avLst/>
                                </a:prstGeom>
                                <a:noFill/>
                                <a:ln w="6350" cap="flat" cmpd="sng" algn="ctr">
                                  <a:solidFill>
                                    <a:sysClr val="windowText" lastClr="000000"/>
                                  </a:solidFill>
                                  <a:prstDash val="solid"/>
                                  <a:miter lim="800000"/>
                                  <a:tailEnd type="triangle"/>
                                </a:ln>
                                <a:effectLst/>
                              </wps:spPr>
                              <wps:bodyPr/>
                            </wps:wsp>
                            <wps:wsp>
                              <wps:cNvPr id="41" name="直接箭头连接符 35"/>
                              <wps:cNvCnPr/>
                              <wps:spPr>
                                <a:xfrm flipV="1">
                                  <a:off x="1788750" y="1691379"/>
                                  <a:ext cx="1741972" cy="10070"/>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矩形 42"/>
                              <wps:cNvSpPr/>
                              <wps:spPr>
                                <a:xfrm>
                                  <a:off x="0" y="699322"/>
                                  <a:ext cx="720000" cy="374650"/>
                                </a:xfrm>
                                <a:prstGeom prst="rect">
                                  <a:avLst/>
                                </a:prstGeom>
                                <a:noFill/>
                                <a:ln w="12700" cap="flat" cmpd="sng" algn="ctr">
                                  <a:solidFill>
                                    <a:sysClr val="windowText" lastClr="000000"/>
                                  </a:solidFill>
                                  <a:prstDash val="solid"/>
                                  <a:miter lim="800000"/>
                                </a:ln>
                                <a:effectLst/>
                              </wps:spPr>
                              <wps:txbx>
                                <w:txbxContent>
                                  <w:p w14:paraId="7A07269C" w14:textId="77777777" w:rsidR="006A3336" w:rsidRDefault="009F071B">
                                    <w:pPr>
                                      <w:jc w:val="center"/>
                                      <w:rPr>
                                        <w:color w:val="000000"/>
                                        <w:sz w:val="15"/>
                                        <w:szCs w:val="15"/>
                                      </w:rPr>
                                    </w:pPr>
                                    <w:r>
                                      <w:rPr>
                                        <w:color w:val="000000"/>
                                        <w:sz w:val="15"/>
                                        <w:szCs w:val="15"/>
                                      </w:rPr>
                                      <w:t>自尊</w:t>
                                    </w:r>
                                  </w:p>
                                </w:txbxContent>
                              </wps:txbx>
                              <wps:bodyPr rot="0" spcFirstLastPara="0" vert="horz" wrap="square" lIns="91440" tIns="45720" rIns="91440" bIns="45720" numCol="1" spcCol="0" rtlCol="0" fromWordArt="0" anchor="ctr" anchorCtr="0" forceAA="0" compatLnSpc="1">
                                <a:noAutofit/>
                              </wps:bodyPr>
                            </wps:wsp>
                            <wps:wsp>
                              <wps:cNvPr id="43" name="文本框 47"/>
                              <wps:cNvSpPr txBox="1"/>
                              <wps:spPr>
                                <a:xfrm rot="18160500">
                                  <a:off x="1140858" y="822674"/>
                                  <a:ext cx="938671" cy="289567"/>
                                </a:xfrm>
                                <a:prstGeom prst="rect">
                                  <a:avLst/>
                                </a:prstGeom>
                                <a:noFill/>
                              </wps:spPr>
                              <wps:txbx>
                                <w:txbxContent>
                                  <w:p w14:paraId="01D269DA" w14:textId="77777777" w:rsidR="006A3336" w:rsidRDefault="009F071B">
                                    <w:pPr>
                                      <w:jc w:val="center"/>
                                      <w:rPr>
                                        <w:color w:val="000000"/>
                                        <w:kern w:val="24"/>
                                        <w:vertAlign w:val="superscript"/>
                                      </w:rPr>
                                    </w:pPr>
                                    <w:r>
                                      <w:rPr>
                                        <w:color w:val="000000"/>
                                        <w:kern w:val="24"/>
                                      </w:rPr>
                                      <w:t>0.29</w:t>
                                    </w:r>
                                    <w:r>
                                      <w:rPr>
                                        <w:color w:val="000000"/>
                                        <w:kern w:val="24"/>
                                        <w:vertAlign w:val="superscript"/>
                                      </w:rPr>
                                      <w:t>***</w:t>
                                    </w:r>
                                  </w:p>
                                </w:txbxContent>
                              </wps:txbx>
                              <wps:bodyPr wrap="square" rtlCol="0">
                                <a:spAutoFit/>
                              </wps:bodyPr>
                            </wps:wsp>
                            <wps:wsp>
                              <wps:cNvPr id="44" name="文本框 48"/>
                              <wps:cNvSpPr txBox="1"/>
                              <wps:spPr>
                                <a:xfrm rot="3439500" flipH="1">
                                  <a:off x="3234161" y="842087"/>
                                  <a:ext cx="939941" cy="289567"/>
                                </a:xfrm>
                                <a:prstGeom prst="rect">
                                  <a:avLst/>
                                </a:prstGeom>
                                <a:noFill/>
                              </wps:spPr>
                              <wps:txbx>
                                <w:txbxContent>
                                  <w:p w14:paraId="162F707F" w14:textId="77777777" w:rsidR="006A3336" w:rsidRDefault="009F071B">
                                    <w:pPr>
                                      <w:jc w:val="center"/>
                                      <w:rPr>
                                        <w:color w:val="000000"/>
                                        <w:kern w:val="24"/>
                                        <w:vertAlign w:val="superscript"/>
                                      </w:rPr>
                                    </w:pPr>
                                    <w:r>
                                      <w:rPr>
                                        <w:color w:val="000000"/>
                                        <w:kern w:val="24"/>
                                      </w:rPr>
                                      <w:t>0.77</w:t>
                                    </w:r>
                                    <w:r>
                                      <w:rPr>
                                        <w:color w:val="000000"/>
                                        <w:kern w:val="24"/>
                                        <w:vertAlign w:val="superscript"/>
                                      </w:rPr>
                                      <w:t>***</w:t>
                                    </w:r>
                                  </w:p>
                                </w:txbxContent>
                              </wps:txbx>
                              <wps:bodyPr wrap="square" rtlCol="0">
                                <a:spAutoFit/>
                              </wps:bodyPr>
                            </wps:wsp>
                            <wps:wsp>
                              <wps:cNvPr id="45" name="文本框 49"/>
                              <wps:cNvSpPr txBox="1"/>
                              <wps:spPr>
                                <a:xfrm flipH="1">
                                  <a:off x="2141246" y="1420164"/>
                                  <a:ext cx="939188" cy="289604"/>
                                </a:xfrm>
                                <a:prstGeom prst="rect">
                                  <a:avLst/>
                                </a:prstGeom>
                                <a:noFill/>
                              </wps:spPr>
                              <wps:txbx>
                                <w:txbxContent>
                                  <w:p w14:paraId="74B7C0F4" w14:textId="77777777" w:rsidR="006A3336" w:rsidRDefault="009F071B">
                                    <w:pPr>
                                      <w:jc w:val="center"/>
                                      <w:rPr>
                                        <w:color w:val="000000"/>
                                        <w:kern w:val="24"/>
                                        <w:vertAlign w:val="superscript"/>
                                      </w:rPr>
                                    </w:pPr>
                                    <w:r>
                                      <w:rPr>
                                        <w:color w:val="000000"/>
                                        <w:kern w:val="24"/>
                                      </w:rPr>
                                      <w:t>0.05</w:t>
                                    </w:r>
                                    <w:r>
                                      <w:rPr>
                                        <w:color w:val="000000"/>
                                        <w:kern w:val="24"/>
                                        <w:vertAlign w:val="superscript"/>
                                      </w:rPr>
                                      <w:t>*</w:t>
                                    </w:r>
                                  </w:p>
                                </w:txbxContent>
                              </wps:txbx>
                              <wps:bodyPr wrap="square" rtlCol="0">
                                <a:spAutoFit/>
                              </wps:bodyPr>
                            </wps:wsp>
                          </wpg:grpSp>
                          <wps:wsp>
                            <wps:cNvPr id="46" name="文本框 51"/>
                            <wps:cNvSpPr txBox="1"/>
                            <wps:spPr>
                              <a:xfrm flipH="1">
                                <a:off x="599811" y="617321"/>
                                <a:ext cx="939188" cy="289604"/>
                              </a:xfrm>
                              <a:prstGeom prst="rect">
                                <a:avLst/>
                              </a:prstGeom>
                              <a:noFill/>
                            </wps:spPr>
                            <wps:txbx>
                              <w:txbxContent>
                                <w:p w14:paraId="1D486179" w14:textId="77777777" w:rsidR="006A3336" w:rsidRDefault="009F071B">
                                  <w:pPr>
                                    <w:jc w:val="center"/>
                                    <w:rPr>
                                      <w:color w:val="000000"/>
                                      <w:kern w:val="24"/>
                                      <w:vertAlign w:val="superscript"/>
                                    </w:rPr>
                                  </w:pPr>
                                  <w:r>
                                    <w:rPr>
                                      <w:color w:val="000000"/>
                                      <w:kern w:val="24"/>
                                    </w:rPr>
                                    <w:t>-0.06</w:t>
                                  </w:r>
                                  <w:r>
                                    <w:rPr>
                                      <w:color w:val="000000"/>
                                      <w:kern w:val="24"/>
                                      <w:vertAlign w:val="superscript"/>
                                    </w:rPr>
                                    <w:t>*</w:t>
                                  </w:r>
                                </w:p>
                              </w:txbxContent>
                            </wps:txbx>
                            <wps:bodyPr wrap="square" rtlCol="0">
                              <a:spAutoFit/>
                            </wps:bodyPr>
                          </wps:wsp>
                        </wpg:grpSp>
                        <wps:wsp>
                          <wps:cNvPr id="47" name="直接箭头连接符 41"/>
                          <wps:cNvCnPr/>
                          <wps:spPr>
                            <a:xfrm>
                              <a:off x="720000" y="886647"/>
                              <a:ext cx="774036"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V relativeFrom="margin">
                    <wp14:pctHeight>0</wp14:pctHeight>
                  </wp14:sizeRelV>
                </wp:anchor>
              </w:drawing>
            </mc:Choice>
            <mc:Fallback>
              <w:pict>
                <v:group w14:anchorId="0CE4664E" id="组合 5" o:spid="_x0000_s1039" style="position:absolute;margin-left:0;margin-top:-.05pt;width:390.5pt;height:148.7pt;z-index:251659264;mso-height-relative:margin" coordsize="49594,18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">
                  <v:group id="组合 34" o:spid="_x0000_s1040"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组合 35" o:spid="_x0000_s1041" style="position:absolute;width:49594;height:18887" coordsize="49594,18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矩形 36" o:spid="_x0000_s1042" style="position:absolute;left:3600;top:15141;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" filled="f" strokecolor="windowText" strokeweight="1pt">
                        <v:textbox>
                          <w:txbxContent>
                            <w:p w14:paraId="51A2BAC0" w14:textId="77777777" w:rsidR="006A3336" w:rsidRDefault="009F071B">
                              <w:pPr>
                                <w:jc w:val="center"/>
                                <w:rPr>
                                  <w:color w:val="000000"/>
                                  <w:sz w:val="15"/>
                                  <w:szCs w:val="15"/>
                                </w:rPr>
                              </w:pPr>
                              <w:r>
                                <w:rPr>
                                  <w:color w:val="000000"/>
                                  <w:sz w:val="15"/>
                                  <w:szCs w:val="15"/>
                                </w:rPr>
                                <w:t>社交网站使用强度</w:t>
                              </w:r>
                            </w:p>
                          </w:txbxContent>
                        </v:textbox>
                      </v:rect>
                      <v:rect id="矩形 37" o:spid="_x0000_s1043" style="position:absolute;left:19429;width:14287;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" filled="f" strokecolor="windowText" strokeweight="1pt">
                        <v:textbox>
                          <w:txbxContent>
                            <w:p w14:paraId="2D252CE9" w14:textId="77777777" w:rsidR="006A3336" w:rsidRDefault="009F071B">
                              <w:pPr>
                                <w:jc w:val="center"/>
                                <w:rPr>
                                  <w:color w:val="000000"/>
                                  <w:sz w:val="15"/>
                                  <w:szCs w:val="15"/>
                                </w:rPr>
                              </w:pPr>
                              <w:proofErr w:type="spellStart"/>
                              <w:r>
                                <w:rPr>
                                  <w:color w:val="000000"/>
                                  <w:sz w:val="15"/>
                                  <w:szCs w:val="15"/>
                                </w:rPr>
                                <w:t>创新自我效能感</w:t>
                              </w:r>
                              <w:proofErr w:type="spellEnd"/>
                            </w:p>
                          </w:txbxContent>
                        </v:textbox>
                      </v:rect>
                      <v:rect id="矩形 38" o:spid="_x0000_s1044" style="position:absolute;left:35307;top:15040;width:14287;height:37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" filled="f" strokecolor="windowText" strokeweight="1pt">
                        <v:textbox>
                          <w:txbxContent>
                            <w:p w14:paraId="78079885" w14:textId="77777777" w:rsidR="006A3336" w:rsidRDefault="009F071B">
                              <w:pPr>
                                <w:jc w:val="center"/>
                                <w:rPr>
                                  <w:color w:val="000000"/>
                                  <w:sz w:val="15"/>
                                  <w:szCs w:val="15"/>
                                </w:rPr>
                              </w:pPr>
                              <w:proofErr w:type="spellStart"/>
                              <w:r>
                                <w:rPr>
                                  <w:color w:val="000000"/>
                                  <w:sz w:val="15"/>
                                  <w:szCs w:val="15"/>
                                </w:rPr>
                                <w:t>创新行为</w:t>
                              </w:r>
                              <w:proofErr w:type="spellEnd"/>
                            </w:p>
                          </w:txbxContent>
                        </v:textbox>
                      </v:rect>
                      <v:shape id="直接箭头连接符 33" o:spid="_x0000_s1045" type="#_x0000_t32" style="position:absolute;left:10743;top:1873;width:8686;height:1326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" strokecolor="windowText" strokeweight=".5pt">
                        <v:stroke endarrow="block" joinstyle="miter"/>
                      </v:shape>
                      <v:shape id="直接箭头连接符 34" o:spid="_x0000_s1046" type="#_x0000_t32" style="position:absolute;left:33716;top:1873;width:8734;height:131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" strokecolor="windowText" strokeweight=".5pt">
                        <v:stroke endarrow="block" joinstyle="miter"/>
                      </v:shape>
                      <v:shape id="直接箭头连接符 35" o:spid="_x0000_s1047" type="#_x0000_t32" style="position:absolute;left:17887;top:16913;width:17420;height:10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" strokecolor="windowText" strokeweight=".5pt">
                        <v:stroke endarrow="block" joinstyle="miter"/>
                      </v:shape>
                      <v:rect id="矩形 42" o:spid="_x0000_s1048" style="position:absolute;top:6993;width:7200;height:3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" filled="f" strokecolor="windowText" strokeweight="1pt">
                        <v:textbox>
                          <w:txbxContent>
                            <w:p w14:paraId="7A07269C" w14:textId="77777777" w:rsidR="006A3336" w:rsidRDefault="009F071B">
                              <w:pPr>
                                <w:jc w:val="center"/>
                                <w:rPr>
                                  <w:color w:val="000000"/>
                                  <w:sz w:val="15"/>
                                  <w:szCs w:val="15"/>
                                </w:rPr>
                              </w:pPr>
                              <w:proofErr w:type="spellStart"/>
                              <w:r>
                                <w:rPr>
                                  <w:color w:val="000000"/>
                                  <w:sz w:val="15"/>
                                  <w:szCs w:val="15"/>
                                </w:rPr>
                                <w:t>自尊</w:t>
                              </w:r>
                              <w:proofErr w:type="spellEnd"/>
                            </w:p>
                          </w:txbxContent>
                        </v:textbox>
                      </v:rect>
                      <v:shape id="文本框 47" o:spid="_x0000_s1049" type="#_x0000_t202" style="position:absolute;left:11409;top:8226;width:9386;height:2895;rotation:-375685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" filled="f" stroked="f">
                        <v:textbox style="mso-fit-shape-to-text:t">
                          <w:txbxContent>
                            <w:p w14:paraId="01D269DA" w14:textId="77777777" w:rsidR="006A3336" w:rsidRDefault="009F071B">
                              <w:pPr>
                                <w:jc w:val="center"/>
                                <w:rPr>
                                  <w:color w:val="000000"/>
                                  <w:kern w:val="24"/>
                                  <w:vertAlign w:val="superscript"/>
                                </w:rPr>
                              </w:pPr>
                              <w:r>
                                <w:rPr>
                                  <w:color w:val="000000"/>
                                  <w:kern w:val="24"/>
                                </w:rPr>
                                <w:t>0.29</w:t>
                              </w:r>
                              <w:r>
                                <w:rPr>
                                  <w:color w:val="000000"/>
                                  <w:kern w:val="24"/>
                                  <w:vertAlign w:val="superscript"/>
                                </w:rPr>
                                <w:t>***</w:t>
                              </w:r>
                            </w:p>
                          </w:txbxContent>
                        </v:textbox>
                      </v:shape>
                      <v:shape id="文本框 48" o:spid="_x0000_s1050" type="#_x0000_t202" style="position:absolute;left:32341;top:8421;width:9399;height:2896;rotation:-3756851fd;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" filled="f" stroked="f">
                        <v:textbox style="mso-fit-shape-to-text:t">
                          <w:txbxContent>
                            <w:p w14:paraId="162F707F" w14:textId="77777777" w:rsidR="006A3336" w:rsidRDefault="009F071B">
                              <w:pPr>
                                <w:jc w:val="center"/>
                                <w:rPr>
                                  <w:color w:val="000000"/>
                                  <w:kern w:val="24"/>
                                  <w:vertAlign w:val="superscript"/>
                                </w:rPr>
                              </w:pPr>
                              <w:r>
                                <w:rPr>
                                  <w:color w:val="000000"/>
                                  <w:kern w:val="24"/>
                                </w:rPr>
                                <w:t>0.77</w:t>
                              </w:r>
                              <w:r>
                                <w:rPr>
                                  <w:color w:val="000000"/>
                                  <w:kern w:val="24"/>
                                  <w:vertAlign w:val="superscript"/>
                                </w:rPr>
                                <w:t>***</w:t>
                              </w:r>
                            </w:p>
                          </w:txbxContent>
                        </v:textbox>
                      </v:shape>
                      <v:shape id="文本框 49" o:spid="_x0000_s1051" type="#_x0000_t202" style="position:absolute;left:21412;top:14201;width:9392;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" filled="f" stroked="f">
                        <v:textbox style="mso-fit-shape-to-text:t">
                          <w:txbxContent>
                            <w:p w14:paraId="74B7C0F4" w14:textId="77777777" w:rsidR="006A3336" w:rsidRDefault="009F071B">
                              <w:pPr>
                                <w:jc w:val="center"/>
                                <w:rPr>
                                  <w:color w:val="000000"/>
                                  <w:kern w:val="24"/>
                                  <w:vertAlign w:val="superscript"/>
                                </w:rPr>
                              </w:pPr>
                              <w:r>
                                <w:rPr>
                                  <w:color w:val="000000"/>
                                  <w:kern w:val="24"/>
                                </w:rPr>
                                <w:t>0.05</w:t>
                              </w:r>
                              <w:r>
                                <w:rPr>
                                  <w:color w:val="000000"/>
                                  <w:kern w:val="24"/>
                                  <w:vertAlign w:val="superscript"/>
                                </w:rPr>
                                <w:t>*</w:t>
                              </w:r>
                            </w:p>
                          </w:txbxContent>
                        </v:textbox>
                      </v:shape>
                    </v:group>
                    <v:shape id="文本框 51" o:spid="_x0000_s1052" type="#_x0000_t202" style="position:absolute;left:5998;top:6173;width:9391;height:2896;flip:x;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" filled="f" stroked="f">
                      <v:textbox style="mso-fit-shape-to-text:t">
                        <w:txbxContent>
                          <w:p w14:paraId="1D486179" w14:textId="77777777" w:rsidR="006A3336" w:rsidRDefault="009F071B">
                            <w:pPr>
                              <w:jc w:val="center"/>
                              <w:rPr>
                                <w:color w:val="000000"/>
                                <w:kern w:val="24"/>
                                <w:vertAlign w:val="superscript"/>
                              </w:rPr>
                            </w:pPr>
                            <w:r>
                              <w:rPr>
                                <w:color w:val="000000"/>
                                <w:kern w:val="24"/>
                              </w:rPr>
                              <w:t>-0.06</w:t>
                            </w:r>
                            <w:r>
                              <w:rPr>
                                <w:color w:val="000000"/>
                                <w:kern w:val="24"/>
                                <w:vertAlign w:val="superscript"/>
                              </w:rPr>
                              <w:t>*</w:t>
                            </w:r>
                          </w:p>
                        </w:txbxContent>
                      </v:textbox>
                    </v:shape>
                  </v:group>
                  <v:shape id="直接箭头连接符 41" o:spid="_x0000_s1053" type="#_x0000_t32" style="position:absolute;left:7200;top:8866;width:77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" strokecolor="windowText" strokeweight=".5pt">
                    <v:stroke endarrow="block" joinstyle="miter"/>
                  </v:shape>
                </v:group>
              </w:pict>
            </mc:Fallback>
          </mc:AlternateContent>
        </w:r>
      </w:del>
    </w:p>
    <w:p w14:paraId="7CD013C7" w14:textId="77777777" w:rsidR="006A3336" w:rsidDel="00602064" w:rsidRDefault="006A3336">
      <w:pPr>
        <w:pStyle w:val="15"/>
        <w:ind w:firstLine="420"/>
        <w:jc w:val="center"/>
        <w:rPr>
          <w:del w:id="81" w:author="moh" w:date="2022-05-31T14:39:00Z"/>
          <w:color w:val="000000" w:themeColor="text1"/>
        </w:rPr>
      </w:pPr>
    </w:p>
    <w:p w14:paraId="5593BBAB" w14:textId="77777777" w:rsidR="006A3336" w:rsidDel="00602064" w:rsidRDefault="009F071B">
      <w:pPr>
        <w:widowControl w:val="0"/>
        <w:autoSpaceDE w:val="0"/>
        <w:autoSpaceDN w:val="0"/>
        <w:adjustRightInd w:val="0"/>
        <w:jc w:val="both"/>
        <w:rPr>
          <w:del w:id="82" w:author="moh" w:date="2022-05-31T14:39:00Z"/>
          <w:rFonts w:ascii="Calibri" w:eastAsia="宋体" w:hAnsi="Calibri" w:cs="Calibri"/>
          <w:color w:val="000000" w:themeColor="text1"/>
          <w:sz w:val="28"/>
          <w:szCs w:val="28"/>
        </w:rPr>
      </w:pPr>
      <w:del w:id="83" w:author="moh" w:date="2022-05-31T14:39:00Z">
        <w:r w:rsidDel="00602064">
          <w:rPr>
            <w:rFonts w:ascii="Calibri" w:eastAsia="宋体" w:hAnsi="Calibri" w:cs="Calibri"/>
            <w:color w:val="000000" w:themeColor="text1"/>
            <w:sz w:val="28"/>
            <w:szCs w:val="28"/>
          </w:rPr>
          <w:delText> </w:delText>
        </w:r>
      </w:del>
    </w:p>
    <w:p w14:paraId="1F936B0F" w14:textId="77777777" w:rsidR="006A3336" w:rsidDel="00602064" w:rsidRDefault="009F071B">
      <w:pPr>
        <w:widowControl w:val="0"/>
        <w:autoSpaceDE w:val="0"/>
        <w:autoSpaceDN w:val="0"/>
        <w:adjustRightInd w:val="0"/>
        <w:jc w:val="both"/>
        <w:rPr>
          <w:del w:id="84" w:author="moh" w:date="2022-05-31T14:39:00Z"/>
          <w:rFonts w:ascii="Calibri" w:eastAsia="宋体" w:hAnsi="Calibri" w:cs="Calibri"/>
          <w:color w:val="000000" w:themeColor="text1"/>
          <w:sz w:val="28"/>
          <w:szCs w:val="28"/>
        </w:rPr>
      </w:pPr>
      <w:del w:id="85" w:author="moh" w:date="2022-05-31T14:39:00Z">
        <w:r w:rsidDel="00602064">
          <w:rPr>
            <w:rFonts w:ascii="Calibri" w:eastAsia="宋体" w:hAnsi="Calibri" w:cs="Calibri"/>
            <w:color w:val="000000" w:themeColor="text1"/>
            <w:sz w:val="28"/>
            <w:szCs w:val="28"/>
          </w:rPr>
          <w:delText> </w:delText>
        </w:r>
      </w:del>
    </w:p>
    <w:p w14:paraId="757EF36A" w14:textId="77777777" w:rsidR="006A3336" w:rsidDel="00602064" w:rsidRDefault="006A3336" w:rsidP="00602064">
      <w:pPr>
        <w:rPr>
          <w:del w:id="86" w:author="moh" w:date="2022-05-31T14:39:00Z"/>
          <w:color w:val="000000" w:themeColor="text1"/>
        </w:rPr>
      </w:pPr>
    </w:p>
    <w:p w14:paraId="224D28F7" w14:textId="77777777" w:rsidR="006A3336" w:rsidDel="00602064" w:rsidRDefault="006A3336">
      <w:pPr>
        <w:rPr>
          <w:del w:id="87" w:author="moh" w:date="2022-05-31T14:39:00Z"/>
          <w:color w:val="000000" w:themeColor="text1"/>
        </w:rPr>
      </w:pPr>
    </w:p>
    <w:p w14:paraId="05293E29" w14:textId="77777777" w:rsidR="006A3336" w:rsidRDefault="006A3336">
      <w:pPr>
        <w:pStyle w:val="afc"/>
        <w:jc w:val="left"/>
        <w:rPr>
          <w:color w:val="000000" w:themeColor="text1"/>
        </w:rPr>
        <w:pPrChange w:id="88" w:author="moh" w:date="2022-05-31T14:39:00Z">
          <w:pPr>
            <w:pStyle w:val="afc"/>
          </w:pPr>
        </w:pPrChange>
      </w:pPr>
    </w:p>
    <w:p w14:paraId="1A4267BD" w14:textId="77777777" w:rsidR="006A3336" w:rsidRDefault="009F071B">
      <w:pPr>
        <w:pStyle w:val="aff7"/>
        <w:rPr>
          <w:color w:val="000000" w:themeColor="text1"/>
        </w:rPr>
      </w:pPr>
      <w:r>
        <w:rPr>
          <w:rFonts w:hint="eastAsia"/>
          <w:color w:val="000000" w:themeColor="text1"/>
        </w:rPr>
        <w:t>图</w:t>
      </w:r>
      <w:r>
        <w:rPr>
          <w:rFonts w:hint="eastAsia"/>
          <w:color w:val="000000" w:themeColor="text1"/>
        </w:rPr>
        <w:t>1</w:t>
      </w:r>
      <w:r>
        <w:rPr>
          <w:color w:val="000000" w:themeColor="text1"/>
        </w:rPr>
        <w:t xml:space="preserve"> </w:t>
      </w:r>
      <w:r>
        <w:rPr>
          <w:rFonts w:hint="eastAsia"/>
          <w:color w:val="000000" w:themeColor="text1"/>
        </w:rPr>
        <w:t>有调节的中介模型</w:t>
      </w:r>
    </w:p>
    <w:p w14:paraId="00928406" w14:textId="77777777" w:rsidR="006A3336" w:rsidRDefault="006A3336">
      <w:pPr>
        <w:pStyle w:val="aff7"/>
        <w:rPr>
          <w:color w:val="000000" w:themeColor="text1"/>
        </w:rPr>
      </w:pPr>
    </w:p>
    <w:p w14:paraId="0FDF7CCD" w14:textId="77777777" w:rsidR="006A3336" w:rsidRDefault="009F071B">
      <w:pPr>
        <w:pStyle w:val="affa"/>
        <w:rPr>
          <w:color w:val="000000" w:themeColor="text1"/>
        </w:rPr>
      </w:pPr>
      <w:r>
        <w:rPr>
          <w:color w:val="000000" w:themeColor="text1"/>
        </w:rPr>
        <w:t>表</w:t>
      </w:r>
      <w:r>
        <w:rPr>
          <w:color w:val="000000" w:themeColor="text1"/>
        </w:rPr>
        <w:t xml:space="preserve">3 </w:t>
      </w:r>
      <w:r>
        <w:rPr>
          <w:color w:val="000000" w:themeColor="text1"/>
        </w:rPr>
        <w:t>直接效应、</w:t>
      </w:r>
      <w:r>
        <w:rPr>
          <w:rFonts w:hint="eastAsia"/>
          <w:color w:val="000000" w:themeColor="text1"/>
        </w:rPr>
        <w:t>创新自我效能</w:t>
      </w:r>
      <w:r>
        <w:rPr>
          <w:color w:val="000000" w:themeColor="text1"/>
        </w:rPr>
        <w:t>的中介效应及自尊的调节效应</w:t>
      </w:r>
    </w:p>
    <w:tbl>
      <w:tblPr>
        <w:tblW w:w="5000" w:type="pct"/>
        <w:tblBorders>
          <w:top w:val="single" w:sz="12" w:space="0" w:color="auto"/>
          <w:bottom w:val="single" w:sz="12" w:space="0" w:color="auto"/>
        </w:tblBorders>
        <w:tblCellMar>
          <w:left w:w="28" w:type="dxa"/>
          <w:right w:w="28" w:type="dxa"/>
        </w:tblCellMar>
        <w:tblLook w:val="04A0" w:firstRow="1" w:lastRow="0" w:firstColumn="1" w:lastColumn="0" w:noHBand="0" w:noVBand="1"/>
      </w:tblPr>
      <w:tblGrid>
        <w:gridCol w:w="1701"/>
        <w:gridCol w:w="1418"/>
        <w:gridCol w:w="1429"/>
        <w:gridCol w:w="1116"/>
        <w:gridCol w:w="1258"/>
        <w:gridCol w:w="1378"/>
      </w:tblGrid>
      <w:tr w:rsidR="006A3336" w14:paraId="122DEEBB" w14:textId="77777777">
        <w:trPr>
          <w:trHeight w:val="283"/>
        </w:trPr>
        <w:tc>
          <w:tcPr>
            <w:tcW w:w="1025" w:type="pct"/>
            <w:tcBorders>
              <w:top w:val="single" w:sz="12" w:space="0" w:color="auto"/>
              <w:bottom w:val="single" w:sz="6" w:space="0" w:color="auto"/>
            </w:tcBorders>
            <w:vAlign w:val="center"/>
          </w:tcPr>
          <w:p w14:paraId="0BC374CE" w14:textId="77777777" w:rsidR="006A3336" w:rsidRDefault="006A3336">
            <w:pPr>
              <w:pStyle w:val="aff0"/>
              <w:rPr>
                <w:color w:val="000000" w:themeColor="text1"/>
              </w:rPr>
            </w:pPr>
            <w:bookmarkStart w:id="89" w:name="_Hlk95312350"/>
          </w:p>
        </w:tc>
        <w:tc>
          <w:tcPr>
            <w:tcW w:w="854" w:type="pct"/>
            <w:tcBorders>
              <w:top w:val="single" w:sz="12" w:space="0" w:color="auto"/>
              <w:bottom w:val="single" w:sz="6" w:space="0" w:color="auto"/>
            </w:tcBorders>
            <w:vAlign w:val="center"/>
          </w:tcPr>
          <w:p w14:paraId="6464C7E1" w14:textId="77777777" w:rsidR="006A3336" w:rsidRDefault="009F071B">
            <w:pPr>
              <w:pStyle w:val="aff0"/>
              <w:rPr>
                <w:color w:val="000000" w:themeColor="text1"/>
              </w:rPr>
            </w:pPr>
            <w:r>
              <w:rPr>
                <w:rFonts w:hint="eastAsia"/>
                <w:color w:val="000000" w:themeColor="text1"/>
              </w:rPr>
              <w:t>指标</w:t>
            </w:r>
          </w:p>
        </w:tc>
        <w:tc>
          <w:tcPr>
            <w:tcW w:w="861" w:type="pct"/>
            <w:tcBorders>
              <w:top w:val="single" w:sz="12" w:space="0" w:color="auto"/>
              <w:bottom w:val="single" w:sz="6" w:space="0" w:color="auto"/>
            </w:tcBorders>
            <w:vAlign w:val="center"/>
          </w:tcPr>
          <w:p w14:paraId="0954FE69" w14:textId="77777777" w:rsidR="006A3336" w:rsidRDefault="009F071B">
            <w:pPr>
              <w:pStyle w:val="aff0"/>
              <w:rPr>
                <w:color w:val="000000" w:themeColor="text1"/>
              </w:rPr>
            </w:pPr>
            <w:r>
              <w:rPr>
                <w:rFonts w:hint="eastAsia"/>
                <w:color w:val="000000" w:themeColor="text1"/>
              </w:rPr>
              <w:t>间接效应值</w:t>
            </w:r>
          </w:p>
        </w:tc>
        <w:tc>
          <w:tcPr>
            <w:tcW w:w="672" w:type="pct"/>
            <w:tcBorders>
              <w:top w:val="single" w:sz="12" w:space="0" w:color="auto"/>
              <w:bottom w:val="single" w:sz="6" w:space="0" w:color="auto"/>
            </w:tcBorders>
            <w:vAlign w:val="center"/>
          </w:tcPr>
          <w:p w14:paraId="1CB0C116" w14:textId="77777777" w:rsidR="006A3336" w:rsidRDefault="009F071B">
            <w:pPr>
              <w:pStyle w:val="aff0"/>
              <w:rPr>
                <w:color w:val="000000" w:themeColor="text1"/>
              </w:rPr>
            </w:pPr>
            <w:proofErr w:type="spellStart"/>
            <w:r>
              <w:rPr>
                <w:rFonts w:hint="eastAsia"/>
                <w:color w:val="000000" w:themeColor="text1"/>
              </w:rPr>
              <w:t>Bootstrap</w:t>
            </w:r>
            <w:r>
              <w:rPr>
                <w:rFonts w:hint="eastAsia"/>
                <w:i/>
                <w:iCs/>
                <w:color w:val="000000" w:themeColor="text1"/>
              </w:rPr>
              <w:t>SE</w:t>
            </w:r>
            <w:proofErr w:type="spellEnd"/>
          </w:p>
        </w:tc>
        <w:tc>
          <w:tcPr>
            <w:tcW w:w="758" w:type="pct"/>
            <w:tcBorders>
              <w:top w:val="single" w:sz="12" w:space="0" w:color="auto"/>
              <w:bottom w:val="single" w:sz="6" w:space="0" w:color="auto"/>
            </w:tcBorders>
            <w:vAlign w:val="center"/>
          </w:tcPr>
          <w:p w14:paraId="43EC32A6" w14:textId="77777777" w:rsidR="006A3336" w:rsidRDefault="009F071B">
            <w:pPr>
              <w:pStyle w:val="aff0"/>
              <w:rPr>
                <w:color w:val="000000" w:themeColor="text1"/>
              </w:rPr>
            </w:pPr>
            <w:r>
              <w:rPr>
                <w:rFonts w:hint="eastAsia"/>
                <w:color w:val="000000" w:themeColor="text1"/>
              </w:rPr>
              <w:t>Bootstrap</w:t>
            </w:r>
            <w:r>
              <w:rPr>
                <w:rFonts w:hint="eastAsia"/>
                <w:color w:val="000000" w:themeColor="text1"/>
              </w:rPr>
              <w:t>下限</w:t>
            </w:r>
          </w:p>
        </w:tc>
        <w:tc>
          <w:tcPr>
            <w:tcW w:w="830" w:type="pct"/>
            <w:tcBorders>
              <w:top w:val="single" w:sz="12" w:space="0" w:color="auto"/>
              <w:bottom w:val="single" w:sz="6" w:space="0" w:color="auto"/>
            </w:tcBorders>
            <w:vAlign w:val="center"/>
          </w:tcPr>
          <w:p w14:paraId="575FD2FC" w14:textId="77777777" w:rsidR="006A3336" w:rsidRDefault="009F071B">
            <w:pPr>
              <w:pStyle w:val="aff0"/>
              <w:rPr>
                <w:color w:val="000000" w:themeColor="text1"/>
              </w:rPr>
            </w:pPr>
            <w:r>
              <w:rPr>
                <w:rFonts w:hint="eastAsia"/>
                <w:color w:val="000000" w:themeColor="text1"/>
              </w:rPr>
              <w:t>Bootstrap</w:t>
            </w:r>
            <w:r>
              <w:rPr>
                <w:rFonts w:hint="eastAsia"/>
                <w:color w:val="000000" w:themeColor="text1"/>
              </w:rPr>
              <w:t>上限</w:t>
            </w:r>
          </w:p>
        </w:tc>
      </w:tr>
      <w:tr w:rsidR="006A3336" w14:paraId="4A9BE7FE" w14:textId="77777777">
        <w:trPr>
          <w:trHeight w:val="283"/>
        </w:trPr>
        <w:tc>
          <w:tcPr>
            <w:tcW w:w="1025" w:type="pct"/>
            <w:vMerge w:val="restart"/>
            <w:tcBorders>
              <w:top w:val="single" w:sz="6" w:space="0" w:color="auto"/>
            </w:tcBorders>
            <w:vAlign w:val="center"/>
          </w:tcPr>
          <w:p w14:paraId="072C45F7" w14:textId="77777777" w:rsidR="006A3336" w:rsidRDefault="009F071B">
            <w:pPr>
              <w:pStyle w:val="aff0"/>
              <w:rPr>
                <w:color w:val="000000" w:themeColor="text1"/>
              </w:rPr>
            </w:pPr>
            <w:r>
              <w:rPr>
                <w:rFonts w:hint="eastAsia"/>
                <w:color w:val="000000" w:themeColor="text1"/>
              </w:rPr>
              <w:t>有调节的中介效应</w:t>
            </w:r>
          </w:p>
        </w:tc>
        <w:tc>
          <w:tcPr>
            <w:tcW w:w="854" w:type="pct"/>
            <w:tcBorders>
              <w:top w:val="single" w:sz="6" w:space="0" w:color="auto"/>
            </w:tcBorders>
            <w:vAlign w:val="center"/>
          </w:tcPr>
          <w:p w14:paraId="4884D9E4" w14:textId="77777777" w:rsidR="006A3336" w:rsidRDefault="009F071B">
            <w:pPr>
              <w:pStyle w:val="aff0"/>
              <w:rPr>
                <w:color w:val="000000" w:themeColor="text1"/>
              </w:rPr>
            </w:pPr>
            <w:r>
              <w:rPr>
                <w:rFonts w:hint="eastAsia"/>
                <w:color w:val="000000" w:themeColor="text1"/>
              </w:rPr>
              <w:t>Eff1</w:t>
            </w:r>
            <w:r>
              <w:rPr>
                <w:rFonts w:hint="eastAsia"/>
                <w:color w:val="000000" w:themeColor="text1"/>
              </w:rPr>
              <w:t>（</w:t>
            </w:r>
            <w:r>
              <w:rPr>
                <w:rFonts w:hint="eastAsia"/>
                <w:i/>
                <w:iCs/>
                <w:color w:val="000000" w:themeColor="text1"/>
              </w:rPr>
              <w:t>M</w:t>
            </w:r>
            <w:r>
              <w:rPr>
                <w:rFonts w:hint="eastAsia"/>
                <w:color w:val="000000" w:themeColor="text1"/>
              </w:rPr>
              <w:t>-1</w:t>
            </w:r>
            <w:r>
              <w:rPr>
                <w:rFonts w:hint="eastAsia"/>
                <w:i/>
                <w:iCs/>
                <w:color w:val="000000" w:themeColor="text1"/>
              </w:rPr>
              <w:t>SD</w:t>
            </w:r>
            <w:r>
              <w:rPr>
                <w:rFonts w:hint="eastAsia"/>
                <w:color w:val="000000" w:themeColor="text1"/>
              </w:rPr>
              <w:t>）</w:t>
            </w:r>
          </w:p>
        </w:tc>
        <w:tc>
          <w:tcPr>
            <w:tcW w:w="861" w:type="pct"/>
            <w:tcBorders>
              <w:top w:val="single" w:sz="6" w:space="0" w:color="auto"/>
            </w:tcBorders>
            <w:vAlign w:val="center"/>
          </w:tcPr>
          <w:p w14:paraId="2BA7CC68" w14:textId="77777777" w:rsidR="006A3336" w:rsidRDefault="009F071B">
            <w:pPr>
              <w:pStyle w:val="aff0"/>
              <w:rPr>
                <w:color w:val="000000" w:themeColor="text1"/>
              </w:rPr>
            </w:pPr>
            <w:r>
              <w:rPr>
                <w:rFonts w:hint="eastAsia"/>
                <w:color w:val="000000" w:themeColor="text1"/>
              </w:rPr>
              <w:t>1.96</w:t>
            </w:r>
          </w:p>
        </w:tc>
        <w:tc>
          <w:tcPr>
            <w:tcW w:w="672" w:type="pct"/>
            <w:tcBorders>
              <w:top w:val="single" w:sz="6" w:space="0" w:color="auto"/>
            </w:tcBorders>
            <w:vAlign w:val="center"/>
          </w:tcPr>
          <w:p w14:paraId="5F597DAF" w14:textId="77777777" w:rsidR="006A3336" w:rsidRDefault="009F071B">
            <w:pPr>
              <w:pStyle w:val="aff0"/>
              <w:rPr>
                <w:color w:val="000000" w:themeColor="text1"/>
              </w:rPr>
            </w:pPr>
            <w:r>
              <w:rPr>
                <w:rFonts w:hint="eastAsia"/>
                <w:color w:val="000000" w:themeColor="text1"/>
              </w:rPr>
              <w:t>0.2</w:t>
            </w:r>
            <w:r>
              <w:rPr>
                <w:color w:val="000000" w:themeColor="text1"/>
              </w:rPr>
              <w:t>6</w:t>
            </w:r>
          </w:p>
        </w:tc>
        <w:tc>
          <w:tcPr>
            <w:tcW w:w="758" w:type="pct"/>
            <w:tcBorders>
              <w:top w:val="single" w:sz="6" w:space="0" w:color="auto"/>
            </w:tcBorders>
            <w:vAlign w:val="center"/>
          </w:tcPr>
          <w:p w14:paraId="07377C7E" w14:textId="77777777" w:rsidR="006A3336" w:rsidRDefault="009F071B">
            <w:pPr>
              <w:pStyle w:val="aff0"/>
              <w:rPr>
                <w:color w:val="000000" w:themeColor="text1"/>
              </w:rPr>
            </w:pPr>
            <w:r>
              <w:rPr>
                <w:rFonts w:hint="eastAsia"/>
                <w:color w:val="000000" w:themeColor="text1"/>
              </w:rPr>
              <w:t>1.4</w:t>
            </w:r>
            <w:r>
              <w:rPr>
                <w:color w:val="000000" w:themeColor="text1"/>
              </w:rPr>
              <w:t>6</w:t>
            </w:r>
          </w:p>
        </w:tc>
        <w:tc>
          <w:tcPr>
            <w:tcW w:w="830" w:type="pct"/>
            <w:tcBorders>
              <w:top w:val="single" w:sz="6" w:space="0" w:color="auto"/>
            </w:tcBorders>
            <w:vAlign w:val="center"/>
          </w:tcPr>
          <w:p w14:paraId="76AFA00C" w14:textId="77777777" w:rsidR="006A3336" w:rsidRDefault="009F071B">
            <w:pPr>
              <w:pStyle w:val="aff0"/>
              <w:rPr>
                <w:color w:val="000000" w:themeColor="text1"/>
              </w:rPr>
            </w:pPr>
            <w:r>
              <w:rPr>
                <w:rFonts w:hint="eastAsia"/>
                <w:color w:val="000000" w:themeColor="text1"/>
              </w:rPr>
              <w:t>2.4</w:t>
            </w:r>
            <w:r>
              <w:rPr>
                <w:color w:val="000000" w:themeColor="text1"/>
              </w:rPr>
              <w:t>8</w:t>
            </w:r>
          </w:p>
        </w:tc>
      </w:tr>
      <w:tr w:rsidR="006A3336" w14:paraId="02285139" w14:textId="77777777">
        <w:trPr>
          <w:trHeight w:val="283"/>
        </w:trPr>
        <w:tc>
          <w:tcPr>
            <w:tcW w:w="1025" w:type="pct"/>
            <w:vMerge/>
            <w:vAlign w:val="center"/>
          </w:tcPr>
          <w:p w14:paraId="5A1FCA06" w14:textId="77777777" w:rsidR="006A3336" w:rsidRDefault="006A3336">
            <w:pPr>
              <w:pStyle w:val="aff0"/>
              <w:rPr>
                <w:color w:val="000000" w:themeColor="text1"/>
              </w:rPr>
            </w:pPr>
          </w:p>
        </w:tc>
        <w:tc>
          <w:tcPr>
            <w:tcW w:w="854" w:type="pct"/>
            <w:vAlign w:val="center"/>
          </w:tcPr>
          <w:p w14:paraId="10961E5A" w14:textId="77777777" w:rsidR="006A3336" w:rsidRDefault="009F071B">
            <w:pPr>
              <w:pStyle w:val="aff0"/>
              <w:rPr>
                <w:color w:val="000000" w:themeColor="text1"/>
              </w:rPr>
            </w:pPr>
            <w:r>
              <w:rPr>
                <w:rFonts w:hint="eastAsia"/>
                <w:color w:val="000000" w:themeColor="text1"/>
              </w:rPr>
              <w:t>Eff2</w:t>
            </w:r>
            <w:r>
              <w:rPr>
                <w:rFonts w:hint="eastAsia"/>
                <w:color w:val="000000" w:themeColor="text1"/>
              </w:rPr>
              <w:t>（</w:t>
            </w:r>
            <w:r>
              <w:rPr>
                <w:rFonts w:hint="eastAsia"/>
                <w:i/>
                <w:iCs/>
                <w:color w:val="000000" w:themeColor="text1"/>
              </w:rPr>
              <w:t>M</w:t>
            </w:r>
            <w:r>
              <w:rPr>
                <w:rFonts w:hint="eastAsia"/>
                <w:color w:val="000000" w:themeColor="text1"/>
              </w:rPr>
              <w:t>）</w:t>
            </w:r>
          </w:p>
        </w:tc>
        <w:tc>
          <w:tcPr>
            <w:tcW w:w="861" w:type="pct"/>
            <w:vAlign w:val="center"/>
          </w:tcPr>
          <w:p w14:paraId="6A1711D3" w14:textId="77777777" w:rsidR="006A3336" w:rsidRDefault="009F071B">
            <w:pPr>
              <w:pStyle w:val="aff0"/>
              <w:rPr>
                <w:color w:val="000000" w:themeColor="text1"/>
              </w:rPr>
            </w:pPr>
            <w:r>
              <w:rPr>
                <w:rFonts w:hint="eastAsia"/>
                <w:color w:val="000000" w:themeColor="text1"/>
              </w:rPr>
              <w:t>1.6</w:t>
            </w:r>
            <w:r>
              <w:rPr>
                <w:color w:val="000000" w:themeColor="text1"/>
              </w:rPr>
              <w:t>5</w:t>
            </w:r>
          </w:p>
        </w:tc>
        <w:tc>
          <w:tcPr>
            <w:tcW w:w="672" w:type="pct"/>
            <w:vAlign w:val="center"/>
          </w:tcPr>
          <w:p w14:paraId="1213AF29" w14:textId="77777777" w:rsidR="006A3336" w:rsidRDefault="009F071B">
            <w:pPr>
              <w:pStyle w:val="aff0"/>
              <w:rPr>
                <w:color w:val="000000" w:themeColor="text1"/>
              </w:rPr>
            </w:pPr>
            <w:r>
              <w:rPr>
                <w:rFonts w:hint="eastAsia"/>
                <w:color w:val="000000" w:themeColor="text1"/>
              </w:rPr>
              <w:t>0.1</w:t>
            </w:r>
            <w:r>
              <w:rPr>
                <w:color w:val="000000" w:themeColor="text1"/>
              </w:rPr>
              <w:t>9</w:t>
            </w:r>
          </w:p>
        </w:tc>
        <w:tc>
          <w:tcPr>
            <w:tcW w:w="758" w:type="pct"/>
            <w:vAlign w:val="center"/>
          </w:tcPr>
          <w:p w14:paraId="183373C4" w14:textId="77777777" w:rsidR="006A3336" w:rsidRDefault="009F071B">
            <w:pPr>
              <w:pStyle w:val="aff0"/>
              <w:rPr>
                <w:color w:val="000000" w:themeColor="text1"/>
              </w:rPr>
            </w:pPr>
            <w:r>
              <w:rPr>
                <w:rFonts w:hint="eastAsia"/>
                <w:color w:val="000000" w:themeColor="text1"/>
              </w:rPr>
              <w:t>1.2</w:t>
            </w:r>
            <w:r>
              <w:rPr>
                <w:color w:val="000000" w:themeColor="text1"/>
              </w:rPr>
              <w:t>9</w:t>
            </w:r>
          </w:p>
        </w:tc>
        <w:tc>
          <w:tcPr>
            <w:tcW w:w="830" w:type="pct"/>
            <w:vAlign w:val="center"/>
          </w:tcPr>
          <w:p w14:paraId="08ECDEB4" w14:textId="77777777" w:rsidR="006A3336" w:rsidRDefault="009F071B">
            <w:pPr>
              <w:pStyle w:val="aff0"/>
              <w:rPr>
                <w:color w:val="000000" w:themeColor="text1"/>
              </w:rPr>
            </w:pPr>
            <w:r>
              <w:rPr>
                <w:rFonts w:hint="eastAsia"/>
                <w:color w:val="000000" w:themeColor="text1"/>
              </w:rPr>
              <w:t>2.01</w:t>
            </w:r>
          </w:p>
        </w:tc>
      </w:tr>
      <w:tr w:rsidR="006A3336" w14:paraId="78A735CA" w14:textId="77777777">
        <w:trPr>
          <w:trHeight w:val="283"/>
        </w:trPr>
        <w:tc>
          <w:tcPr>
            <w:tcW w:w="1025" w:type="pct"/>
            <w:vMerge/>
            <w:vAlign w:val="center"/>
          </w:tcPr>
          <w:p w14:paraId="5FC0A32A" w14:textId="77777777" w:rsidR="006A3336" w:rsidRDefault="006A3336">
            <w:pPr>
              <w:pStyle w:val="aff0"/>
              <w:rPr>
                <w:color w:val="000000" w:themeColor="text1"/>
              </w:rPr>
            </w:pPr>
          </w:p>
        </w:tc>
        <w:tc>
          <w:tcPr>
            <w:tcW w:w="854" w:type="pct"/>
            <w:vAlign w:val="center"/>
          </w:tcPr>
          <w:p w14:paraId="7C406995" w14:textId="77777777" w:rsidR="006A3336" w:rsidRDefault="009F071B">
            <w:pPr>
              <w:pStyle w:val="aff0"/>
              <w:rPr>
                <w:color w:val="000000" w:themeColor="text1"/>
              </w:rPr>
            </w:pPr>
            <w:r>
              <w:rPr>
                <w:rFonts w:hint="eastAsia"/>
                <w:color w:val="000000" w:themeColor="text1"/>
              </w:rPr>
              <w:t>Eff3</w:t>
            </w:r>
            <w:r>
              <w:rPr>
                <w:rFonts w:hint="eastAsia"/>
                <w:color w:val="000000" w:themeColor="text1"/>
              </w:rPr>
              <w:t>（</w:t>
            </w:r>
            <w:r>
              <w:rPr>
                <w:rFonts w:hint="eastAsia"/>
                <w:i/>
                <w:iCs/>
                <w:color w:val="000000" w:themeColor="text1"/>
              </w:rPr>
              <w:t>M</w:t>
            </w:r>
            <w:r>
              <w:rPr>
                <w:rFonts w:hint="eastAsia"/>
                <w:color w:val="000000" w:themeColor="text1"/>
              </w:rPr>
              <w:t>+1</w:t>
            </w:r>
            <w:r>
              <w:rPr>
                <w:rFonts w:hint="eastAsia"/>
                <w:i/>
                <w:iCs/>
                <w:color w:val="000000" w:themeColor="text1"/>
              </w:rPr>
              <w:t>SD</w:t>
            </w:r>
            <w:r>
              <w:rPr>
                <w:rFonts w:hint="eastAsia"/>
                <w:color w:val="000000" w:themeColor="text1"/>
              </w:rPr>
              <w:t>）</w:t>
            </w:r>
          </w:p>
        </w:tc>
        <w:tc>
          <w:tcPr>
            <w:tcW w:w="861" w:type="pct"/>
            <w:vAlign w:val="center"/>
          </w:tcPr>
          <w:p w14:paraId="4E1F7C7A" w14:textId="77777777" w:rsidR="006A3336" w:rsidRDefault="009F071B">
            <w:pPr>
              <w:pStyle w:val="aff0"/>
              <w:rPr>
                <w:color w:val="000000" w:themeColor="text1"/>
              </w:rPr>
            </w:pPr>
            <w:r>
              <w:rPr>
                <w:rFonts w:hint="eastAsia"/>
                <w:color w:val="000000" w:themeColor="text1"/>
              </w:rPr>
              <w:t>1.33</w:t>
            </w:r>
          </w:p>
        </w:tc>
        <w:tc>
          <w:tcPr>
            <w:tcW w:w="672" w:type="pct"/>
            <w:vAlign w:val="center"/>
          </w:tcPr>
          <w:p w14:paraId="28F73E32" w14:textId="77777777" w:rsidR="006A3336" w:rsidRDefault="009F071B">
            <w:pPr>
              <w:pStyle w:val="aff0"/>
              <w:rPr>
                <w:color w:val="000000" w:themeColor="text1"/>
              </w:rPr>
            </w:pPr>
            <w:r>
              <w:rPr>
                <w:rFonts w:hint="eastAsia"/>
                <w:color w:val="000000" w:themeColor="text1"/>
              </w:rPr>
              <w:t>0.22</w:t>
            </w:r>
          </w:p>
        </w:tc>
        <w:tc>
          <w:tcPr>
            <w:tcW w:w="758" w:type="pct"/>
            <w:vAlign w:val="center"/>
          </w:tcPr>
          <w:p w14:paraId="3019D0E4" w14:textId="77777777" w:rsidR="006A3336" w:rsidRDefault="009F071B">
            <w:pPr>
              <w:pStyle w:val="aff0"/>
              <w:rPr>
                <w:color w:val="000000" w:themeColor="text1"/>
              </w:rPr>
            </w:pPr>
            <w:r>
              <w:rPr>
                <w:rFonts w:hint="eastAsia"/>
                <w:color w:val="000000" w:themeColor="text1"/>
              </w:rPr>
              <w:t>0.90</w:t>
            </w:r>
          </w:p>
        </w:tc>
        <w:tc>
          <w:tcPr>
            <w:tcW w:w="830" w:type="pct"/>
            <w:vAlign w:val="center"/>
          </w:tcPr>
          <w:p w14:paraId="696F94AA" w14:textId="77777777" w:rsidR="006A3336" w:rsidRDefault="009F071B">
            <w:pPr>
              <w:pStyle w:val="aff0"/>
              <w:rPr>
                <w:color w:val="000000" w:themeColor="text1"/>
              </w:rPr>
            </w:pPr>
            <w:r>
              <w:rPr>
                <w:rFonts w:hint="eastAsia"/>
                <w:color w:val="000000" w:themeColor="text1"/>
              </w:rPr>
              <w:t>1.7</w:t>
            </w:r>
            <w:r>
              <w:rPr>
                <w:color w:val="000000" w:themeColor="text1"/>
              </w:rPr>
              <w:t>7</w:t>
            </w:r>
          </w:p>
        </w:tc>
      </w:tr>
      <w:bookmarkEnd w:id="89"/>
      <w:tr w:rsidR="006A3336" w14:paraId="0F80CEE1" w14:textId="77777777">
        <w:trPr>
          <w:trHeight w:val="283"/>
        </w:trPr>
        <w:tc>
          <w:tcPr>
            <w:tcW w:w="1025" w:type="pct"/>
            <w:vMerge w:val="restart"/>
            <w:vAlign w:val="center"/>
          </w:tcPr>
          <w:p w14:paraId="41C78623" w14:textId="77777777" w:rsidR="006A3336" w:rsidRDefault="009F071B">
            <w:pPr>
              <w:pStyle w:val="aff0"/>
              <w:rPr>
                <w:color w:val="000000" w:themeColor="text1"/>
              </w:rPr>
            </w:pPr>
            <w:r>
              <w:rPr>
                <w:rFonts w:hint="eastAsia"/>
                <w:color w:val="000000" w:themeColor="text1"/>
              </w:rPr>
              <w:t>有调节的中介效应对比</w:t>
            </w:r>
          </w:p>
        </w:tc>
        <w:tc>
          <w:tcPr>
            <w:tcW w:w="854" w:type="pct"/>
            <w:vAlign w:val="center"/>
          </w:tcPr>
          <w:p w14:paraId="1E71BB04" w14:textId="77777777" w:rsidR="006A3336" w:rsidRDefault="009F071B">
            <w:pPr>
              <w:pStyle w:val="aff0"/>
              <w:rPr>
                <w:color w:val="000000" w:themeColor="text1"/>
              </w:rPr>
            </w:pPr>
            <w:r>
              <w:rPr>
                <w:rFonts w:hint="eastAsia"/>
                <w:color w:val="000000" w:themeColor="text1"/>
              </w:rPr>
              <w:t>Eff2-Eff1</w:t>
            </w:r>
          </w:p>
        </w:tc>
        <w:tc>
          <w:tcPr>
            <w:tcW w:w="861" w:type="pct"/>
            <w:vAlign w:val="center"/>
          </w:tcPr>
          <w:p w14:paraId="0C205B2D" w14:textId="77777777" w:rsidR="006A3336" w:rsidRDefault="009F071B">
            <w:pPr>
              <w:pStyle w:val="aff0"/>
              <w:rPr>
                <w:color w:val="000000" w:themeColor="text1"/>
              </w:rPr>
            </w:pPr>
            <w:r>
              <w:rPr>
                <w:rFonts w:hint="eastAsia"/>
                <w:color w:val="000000" w:themeColor="text1"/>
              </w:rPr>
              <w:t>-0.31</w:t>
            </w:r>
          </w:p>
        </w:tc>
        <w:tc>
          <w:tcPr>
            <w:tcW w:w="672" w:type="pct"/>
            <w:vAlign w:val="center"/>
          </w:tcPr>
          <w:p w14:paraId="50569534" w14:textId="77777777" w:rsidR="006A3336" w:rsidRDefault="009F071B">
            <w:pPr>
              <w:pStyle w:val="aff0"/>
              <w:rPr>
                <w:color w:val="000000" w:themeColor="text1"/>
              </w:rPr>
            </w:pPr>
            <w:r>
              <w:rPr>
                <w:rFonts w:hint="eastAsia"/>
                <w:color w:val="000000" w:themeColor="text1"/>
              </w:rPr>
              <w:t>0.15</w:t>
            </w:r>
          </w:p>
        </w:tc>
        <w:tc>
          <w:tcPr>
            <w:tcW w:w="758" w:type="pct"/>
            <w:vAlign w:val="center"/>
          </w:tcPr>
          <w:p w14:paraId="24A6CD26" w14:textId="77777777" w:rsidR="006A3336" w:rsidRDefault="009F071B">
            <w:pPr>
              <w:pStyle w:val="aff0"/>
              <w:rPr>
                <w:color w:val="000000" w:themeColor="text1"/>
              </w:rPr>
            </w:pPr>
            <w:r>
              <w:rPr>
                <w:rFonts w:hint="eastAsia"/>
                <w:color w:val="000000" w:themeColor="text1"/>
              </w:rPr>
              <w:t>-0.62</w:t>
            </w:r>
          </w:p>
        </w:tc>
        <w:tc>
          <w:tcPr>
            <w:tcW w:w="830" w:type="pct"/>
            <w:vAlign w:val="center"/>
          </w:tcPr>
          <w:p w14:paraId="2E18FBCE" w14:textId="77777777" w:rsidR="006A3336" w:rsidRDefault="009F071B">
            <w:pPr>
              <w:pStyle w:val="aff0"/>
              <w:rPr>
                <w:color w:val="000000" w:themeColor="text1"/>
              </w:rPr>
            </w:pPr>
            <w:r>
              <w:rPr>
                <w:rFonts w:hint="eastAsia"/>
                <w:color w:val="000000" w:themeColor="text1"/>
              </w:rPr>
              <w:t>-0.03</w:t>
            </w:r>
          </w:p>
        </w:tc>
      </w:tr>
      <w:tr w:rsidR="006A3336" w14:paraId="653CFC0C" w14:textId="77777777">
        <w:trPr>
          <w:trHeight w:val="283"/>
        </w:trPr>
        <w:tc>
          <w:tcPr>
            <w:tcW w:w="1025" w:type="pct"/>
            <w:vMerge/>
            <w:vAlign w:val="center"/>
          </w:tcPr>
          <w:p w14:paraId="5B8D3453" w14:textId="77777777" w:rsidR="006A3336" w:rsidRDefault="006A3336">
            <w:pPr>
              <w:pStyle w:val="aff0"/>
              <w:rPr>
                <w:color w:val="000000" w:themeColor="text1"/>
              </w:rPr>
            </w:pPr>
          </w:p>
        </w:tc>
        <w:tc>
          <w:tcPr>
            <w:tcW w:w="854" w:type="pct"/>
            <w:vAlign w:val="center"/>
          </w:tcPr>
          <w:p w14:paraId="531D42E5" w14:textId="77777777" w:rsidR="006A3336" w:rsidRDefault="009F071B">
            <w:pPr>
              <w:pStyle w:val="aff0"/>
              <w:rPr>
                <w:color w:val="000000" w:themeColor="text1"/>
              </w:rPr>
            </w:pPr>
            <w:r>
              <w:rPr>
                <w:rFonts w:hint="eastAsia"/>
                <w:color w:val="000000" w:themeColor="text1"/>
              </w:rPr>
              <w:t>Eff3-Eff1</w:t>
            </w:r>
          </w:p>
        </w:tc>
        <w:tc>
          <w:tcPr>
            <w:tcW w:w="861" w:type="pct"/>
            <w:vAlign w:val="center"/>
          </w:tcPr>
          <w:p w14:paraId="249C36DE" w14:textId="77777777" w:rsidR="006A3336" w:rsidRDefault="009F071B">
            <w:pPr>
              <w:pStyle w:val="aff0"/>
              <w:rPr>
                <w:color w:val="000000" w:themeColor="text1"/>
              </w:rPr>
            </w:pPr>
            <w:r>
              <w:rPr>
                <w:rFonts w:hint="eastAsia"/>
                <w:color w:val="000000" w:themeColor="text1"/>
              </w:rPr>
              <w:t>-0.6</w:t>
            </w:r>
            <w:r>
              <w:rPr>
                <w:color w:val="000000" w:themeColor="text1"/>
              </w:rPr>
              <w:t>3</w:t>
            </w:r>
          </w:p>
        </w:tc>
        <w:tc>
          <w:tcPr>
            <w:tcW w:w="672" w:type="pct"/>
            <w:vAlign w:val="center"/>
          </w:tcPr>
          <w:p w14:paraId="17F196CD" w14:textId="77777777" w:rsidR="006A3336" w:rsidRDefault="009F071B">
            <w:pPr>
              <w:pStyle w:val="aff0"/>
              <w:rPr>
                <w:color w:val="000000" w:themeColor="text1"/>
              </w:rPr>
            </w:pPr>
            <w:r>
              <w:rPr>
                <w:rFonts w:hint="eastAsia"/>
                <w:color w:val="000000" w:themeColor="text1"/>
              </w:rPr>
              <w:t>0.30</w:t>
            </w:r>
          </w:p>
        </w:tc>
        <w:tc>
          <w:tcPr>
            <w:tcW w:w="758" w:type="pct"/>
            <w:vAlign w:val="center"/>
          </w:tcPr>
          <w:p w14:paraId="2A32FA22" w14:textId="77777777" w:rsidR="006A3336" w:rsidRDefault="009F071B">
            <w:pPr>
              <w:pStyle w:val="aff0"/>
              <w:rPr>
                <w:color w:val="000000" w:themeColor="text1"/>
              </w:rPr>
            </w:pPr>
            <w:r>
              <w:rPr>
                <w:rFonts w:hint="eastAsia"/>
                <w:color w:val="000000" w:themeColor="text1"/>
              </w:rPr>
              <w:t>-1.24</w:t>
            </w:r>
          </w:p>
        </w:tc>
        <w:tc>
          <w:tcPr>
            <w:tcW w:w="830" w:type="pct"/>
            <w:vAlign w:val="center"/>
          </w:tcPr>
          <w:p w14:paraId="00B2C505" w14:textId="77777777" w:rsidR="006A3336" w:rsidRDefault="009F071B">
            <w:pPr>
              <w:pStyle w:val="aff0"/>
              <w:rPr>
                <w:color w:val="000000" w:themeColor="text1"/>
              </w:rPr>
            </w:pPr>
            <w:r>
              <w:rPr>
                <w:rFonts w:hint="eastAsia"/>
                <w:color w:val="000000" w:themeColor="text1"/>
              </w:rPr>
              <w:t>-0.06</w:t>
            </w:r>
          </w:p>
        </w:tc>
      </w:tr>
      <w:tr w:rsidR="006A3336" w14:paraId="29265BB4" w14:textId="77777777">
        <w:trPr>
          <w:trHeight w:val="283"/>
        </w:trPr>
        <w:tc>
          <w:tcPr>
            <w:tcW w:w="1025" w:type="pct"/>
            <w:vMerge/>
            <w:vAlign w:val="center"/>
          </w:tcPr>
          <w:p w14:paraId="6F9E5124" w14:textId="77777777" w:rsidR="006A3336" w:rsidRDefault="006A3336">
            <w:pPr>
              <w:pStyle w:val="aff0"/>
              <w:rPr>
                <w:color w:val="000000" w:themeColor="text1"/>
              </w:rPr>
            </w:pPr>
          </w:p>
        </w:tc>
        <w:tc>
          <w:tcPr>
            <w:tcW w:w="854" w:type="pct"/>
            <w:vAlign w:val="center"/>
          </w:tcPr>
          <w:p w14:paraId="279BD641" w14:textId="77777777" w:rsidR="006A3336" w:rsidRDefault="009F071B">
            <w:pPr>
              <w:pStyle w:val="aff0"/>
              <w:rPr>
                <w:color w:val="000000" w:themeColor="text1"/>
              </w:rPr>
            </w:pPr>
            <w:r>
              <w:rPr>
                <w:rFonts w:hint="eastAsia"/>
                <w:color w:val="000000" w:themeColor="text1"/>
              </w:rPr>
              <w:t>Eff3-Eff2</w:t>
            </w:r>
          </w:p>
        </w:tc>
        <w:tc>
          <w:tcPr>
            <w:tcW w:w="861" w:type="pct"/>
            <w:vAlign w:val="center"/>
          </w:tcPr>
          <w:p w14:paraId="20773EFA" w14:textId="77777777" w:rsidR="006A3336" w:rsidRDefault="009F071B">
            <w:pPr>
              <w:pStyle w:val="aff0"/>
              <w:rPr>
                <w:color w:val="000000" w:themeColor="text1"/>
              </w:rPr>
            </w:pPr>
            <w:r>
              <w:rPr>
                <w:rFonts w:hint="eastAsia"/>
                <w:color w:val="000000" w:themeColor="text1"/>
              </w:rPr>
              <w:t>-0.31</w:t>
            </w:r>
          </w:p>
        </w:tc>
        <w:tc>
          <w:tcPr>
            <w:tcW w:w="672" w:type="pct"/>
            <w:vAlign w:val="center"/>
          </w:tcPr>
          <w:p w14:paraId="19B7BB9D" w14:textId="77777777" w:rsidR="006A3336" w:rsidRDefault="009F071B">
            <w:pPr>
              <w:pStyle w:val="aff0"/>
              <w:rPr>
                <w:color w:val="000000" w:themeColor="text1"/>
              </w:rPr>
            </w:pPr>
            <w:r>
              <w:rPr>
                <w:rFonts w:hint="eastAsia"/>
                <w:color w:val="000000" w:themeColor="text1"/>
              </w:rPr>
              <w:t>0.1</w:t>
            </w:r>
            <w:r>
              <w:rPr>
                <w:color w:val="000000" w:themeColor="text1"/>
              </w:rPr>
              <w:t>6</w:t>
            </w:r>
          </w:p>
        </w:tc>
        <w:tc>
          <w:tcPr>
            <w:tcW w:w="758" w:type="pct"/>
            <w:vAlign w:val="center"/>
          </w:tcPr>
          <w:p w14:paraId="38A531C1" w14:textId="77777777" w:rsidR="006A3336" w:rsidRDefault="009F071B">
            <w:pPr>
              <w:pStyle w:val="aff0"/>
              <w:rPr>
                <w:color w:val="000000" w:themeColor="text1"/>
              </w:rPr>
            </w:pPr>
            <w:r>
              <w:rPr>
                <w:rFonts w:hint="eastAsia"/>
                <w:color w:val="000000" w:themeColor="text1"/>
              </w:rPr>
              <w:t>-0.62</w:t>
            </w:r>
          </w:p>
        </w:tc>
        <w:tc>
          <w:tcPr>
            <w:tcW w:w="830" w:type="pct"/>
            <w:vAlign w:val="center"/>
          </w:tcPr>
          <w:p w14:paraId="34728A09" w14:textId="77777777" w:rsidR="006A3336" w:rsidRDefault="009F071B">
            <w:pPr>
              <w:pStyle w:val="aff0"/>
              <w:rPr>
                <w:color w:val="000000" w:themeColor="text1"/>
              </w:rPr>
            </w:pPr>
            <w:r>
              <w:rPr>
                <w:rFonts w:hint="eastAsia"/>
                <w:color w:val="000000" w:themeColor="text1"/>
              </w:rPr>
              <w:t>-0.03</w:t>
            </w:r>
          </w:p>
        </w:tc>
      </w:tr>
    </w:tbl>
    <w:p w14:paraId="3F98D977" w14:textId="77777777" w:rsidR="006A3336" w:rsidRDefault="009F071B">
      <w:pPr>
        <w:pStyle w:val="aff0"/>
        <w:jc w:val="left"/>
        <w:rPr>
          <w:color w:val="000000" w:themeColor="text1"/>
        </w:rPr>
      </w:pPr>
      <w:r>
        <w:rPr>
          <w:rFonts w:hint="eastAsia"/>
          <w:color w:val="000000" w:themeColor="text1"/>
        </w:rPr>
        <w:t>注：</w:t>
      </w:r>
      <w:r>
        <w:rPr>
          <w:color w:val="000000" w:themeColor="text1"/>
        </w:rPr>
        <w:t>Eff1</w:t>
      </w:r>
      <w:r>
        <w:rPr>
          <w:rFonts w:hint="eastAsia"/>
          <w:color w:val="000000" w:themeColor="text1"/>
        </w:rPr>
        <w:t>、</w:t>
      </w:r>
      <w:r>
        <w:rPr>
          <w:rFonts w:hint="eastAsia"/>
          <w:color w:val="000000" w:themeColor="text1"/>
        </w:rPr>
        <w:t>Eff</w:t>
      </w:r>
      <w:r>
        <w:rPr>
          <w:color w:val="000000" w:themeColor="text1"/>
        </w:rPr>
        <w:t>2</w:t>
      </w:r>
      <w:r>
        <w:rPr>
          <w:rFonts w:hint="eastAsia"/>
          <w:color w:val="000000" w:themeColor="text1"/>
        </w:rPr>
        <w:t>、</w:t>
      </w:r>
      <w:r>
        <w:rPr>
          <w:rFonts w:hint="eastAsia"/>
          <w:color w:val="000000" w:themeColor="text1"/>
        </w:rPr>
        <w:t>Eff3</w:t>
      </w:r>
      <w:r>
        <w:rPr>
          <w:rFonts w:hint="eastAsia"/>
          <w:color w:val="000000" w:themeColor="text1"/>
        </w:rPr>
        <w:t>分别为低自尊水平、中自尊水平和高自尊</w:t>
      </w:r>
    </w:p>
    <w:p w14:paraId="65DB723C" w14:textId="77777777" w:rsidR="006A3336" w:rsidRDefault="006A3336">
      <w:pPr>
        <w:pStyle w:val="aff0"/>
        <w:jc w:val="left"/>
        <w:rPr>
          <w:color w:val="000000" w:themeColor="text1"/>
        </w:rPr>
      </w:pPr>
    </w:p>
    <w:p w14:paraId="2EBA56FE" w14:textId="77777777" w:rsidR="006A3336" w:rsidRDefault="009F071B">
      <w:pPr>
        <w:pStyle w:val="afc"/>
        <w:rPr>
          <w:color w:val="000000" w:themeColor="text1"/>
        </w:rPr>
      </w:pPr>
      <w:r>
        <w:rPr>
          <w:noProof/>
          <w:color w:val="000000" w:themeColor="text1"/>
        </w:rPr>
        <w:lastRenderedPageBreak/>
        <w:drawing>
          <wp:inline distT="0" distB="0" distL="0" distR="0" wp14:anchorId="313570EA" wp14:editId="6A398BC9">
            <wp:extent cx="3542030" cy="2479040"/>
            <wp:effectExtent l="0" t="0" r="1270" b="0"/>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9270" cy="2498489"/>
                    </a:xfrm>
                    <a:prstGeom prst="rect">
                      <a:avLst/>
                    </a:prstGeom>
                  </pic:spPr>
                </pic:pic>
              </a:graphicData>
            </a:graphic>
          </wp:inline>
        </w:drawing>
      </w:r>
    </w:p>
    <w:p w14:paraId="3DA81707" w14:textId="77777777" w:rsidR="006A3336" w:rsidRDefault="009F071B">
      <w:pPr>
        <w:pStyle w:val="aff7"/>
        <w:rPr>
          <w:color w:val="000000" w:themeColor="text1"/>
        </w:rPr>
      </w:pPr>
      <w:r>
        <w:rPr>
          <w:color w:val="000000" w:themeColor="text1"/>
        </w:rPr>
        <w:t>图</w:t>
      </w:r>
      <w:r>
        <w:rPr>
          <w:rFonts w:hint="eastAsia"/>
          <w:color w:val="000000" w:themeColor="text1"/>
        </w:rPr>
        <w:t>2</w:t>
      </w:r>
      <w:r>
        <w:rPr>
          <w:color w:val="000000" w:themeColor="text1"/>
        </w:rPr>
        <w:t xml:space="preserve"> </w:t>
      </w:r>
      <w:r>
        <w:rPr>
          <w:color w:val="000000" w:themeColor="text1"/>
        </w:rPr>
        <w:t>自尊调节社交网站使用强度对创新行为的影响</w:t>
      </w:r>
    </w:p>
    <w:p w14:paraId="74884FB1" w14:textId="77777777" w:rsidR="006A3336" w:rsidRDefault="009F071B">
      <w:pPr>
        <w:pStyle w:val="1"/>
        <w:spacing w:before="156" w:after="156"/>
      </w:pPr>
      <w:r>
        <w:rPr>
          <w:rFonts w:hint="eastAsia"/>
        </w:rPr>
        <w:t>讨论</w:t>
      </w:r>
    </w:p>
    <w:p w14:paraId="2C662593" w14:textId="77777777" w:rsidR="006A3336" w:rsidRDefault="009F071B">
      <w:pPr>
        <w:pStyle w:val="15"/>
        <w:ind w:firstLine="420"/>
      </w:pPr>
      <w:r>
        <w:rPr>
          <w:rFonts w:hint="eastAsia"/>
        </w:rPr>
        <w:t>鉴于创新能力是当代大学生的重要素养，以及社交网站使用对大学生心理社会适应具有重要作用，本研究以大学生为被试，探讨了社交网站使用强度与大学生创新行为的关系，以及创新自我效能和自尊在其中的作用。研究假设</w:t>
      </w:r>
      <w:r>
        <w:rPr>
          <w:rFonts w:hint="eastAsia"/>
        </w:rPr>
        <w:t>1</w:t>
      </w:r>
      <w:r>
        <w:rPr>
          <w:rFonts w:hint="eastAsia"/>
        </w:rPr>
        <w:t>得到了数据支持，即大学生社交网站的使用强度显著正向预测创新行为，这与以往的研究结果一致</w:t>
      </w:r>
      <w:r>
        <w:rPr>
          <w:rFonts w:hint="eastAsia"/>
        </w:rPr>
        <w:t xml:space="preserve">(Hu et al., 2017; Rasheed et al., </w:t>
      </w:r>
      <w:proofErr w:type="gramStart"/>
      <w:r>
        <w:rPr>
          <w:rFonts w:hint="eastAsia"/>
        </w:rPr>
        <w:t>2020)</w:t>
      </w:r>
      <w:r>
        <w:rPr>
          <w:rFonts w:hint="eastAsia"/>
        </w:rPr>
        <w:t>。</w:t>
      </w:r>
      <w:proofErr w:type="gramEnd"/>
      <w:r>
        <w:rPr>
          <w:rFonts w:hint="eastAsia"/>
        </w:rPr>
        <w:t>这可能是由于社交网站为大学生提供了非常好的校内外交流平台，学生之间可以通过社交网站进行更大范围的讨论、交流和共享知识</w:t>
      </w:r>
      <w:r>
        <w:rPr>
          <w:rFonts w:hint="eastAsia"/>
        </w:rPr>
        <w:t>(Eid &amp; Al-Jabri, 2016)</w:t>
      </w:r>
      <w:r>
        <w:rPr>
          <w:rFonts w:hint="eastAsia"/>
        </w:rPr>
        <w:t>，从而激发学生的创新行为。此外，创新自我效能在社交网站使用强度和创新行为之间起到部分中介作用；自尊在社交网站使用强度和创新自我效能的关系中起到调节作用。</w:t>
      </w:r>
    </w:p>
    <w:p w14:paraId="65BC3E02" w14:textId="77777777" w:rsidR="006A3336" w:rsidRDefault="009F071B">
      <w:pPr>
        <w:pStyle w:val="2"/>
        <w:spacing w:before="156" w:after="156"/>
      </w:pPr>
      <w:r>
        <w:rPr>
          <w:rFonts w:hint="eastAsia"/>
        </w:rPr>
        <w:t>4</w:t>
      </w:r>
      <w:r>
        <w:t xml:space="preserve">.1 </w:t>
      </w:r>
      <w:r>
        <w:rPr>
          <w:rFonts w:hint="eastAsia"/>
        </w:rPr>
        <w:t>创新自我效能的中介作用</w:t>
      </w:r>
    </w:p>
    <w:p w14:paraId="01A3C91E" w14:textId="77777777" w:rsidR="006A3336" w:rsidRDefault="009F071B">
      <w:pPr>
        <w:pStyle w:val="15"/>
        <w:ind w:firstLine="420"/>
      </w:pPr>
      <w:r>
        <w:rPr>
          <w:rFonts w:cs="Times New Roman (正文 CS 字体)" w:hint="eastAsia"/>
        </w:rPr>
        <w:t>本研究发现，社交网站的使用强度除了可以直接预测大学生创新行为的产生外，还可以通过创新自我效能的</w:t>
      </w:r>
      <w:r>
        <w:rPr>
          <w:rFonts w:hint="eastAsia"/>
        </w:rPr>
        <w:t>中介作用对创新行为产生间接影响，支持了假设</w:t>
      </w:r>
      <w:r>
        <w:rPr>
          <w:rFonts w:hint="eastAsia"/>
        </w:rPr>
        <w:t>2</w:t>
      </w:r>
      <w:r>
        <w:rPr>
          <w:rFonts w:hint="eastAsia"/>
        </w:rPr>
        <w:t>。这说明，社交网站的使用强度对大学生的创新行为可能具有直接的促进作用，但更多的影响作用则是通过提高个体的创新自我效能感来间接促进其创新行为的产生。本研究结果在一定程度上可以用社会交换理论来解释，即个体在通过社交网站进行社会互动时，不仅可以获取到新的知识和经验</w:t>
      </w:r>
      <w:r>
        <w:rPr>
          <w:rFonts w:hint="eastAsia"/>
        </w:rPr>
        <w:t>(Garcia et al., 2017)</w:t>
      </w:r>
      <w:r>
        <w:rPr>
          <w:rFonts w:hint="eastAsia"/>
        </w:rPr>
        <w:t>，还会感受到来自他人的支持，从而对自己产生认同和自信，进而促进了其创新自我效能的产生。根据自我效能理论，个体的自我效能感会影响其内在动机和从事某一行为的能力，因此，创新自我效能感作为个体对自身创造和创新能力的评估和信念，</w:t>
      </w:r>
      <w:r>
        <w:rPr>
          <w:rFonts w:hint="eastAsia"/>
        </w:rPr>
        <w:lastRenderedPageBreak/>
        <w:t>对创新行为有着重要的预测作用</w:t>
      </w:r>
      <w:r>
        <w:rPr>
          <w:rFonts w:hint="eastAsia"/>
        </w:rPr>
        <w:t>(Tierney &amp; Farmer, 2002)</w:t>
      </w:r>
      <w:r>
        <w:rPr>
          <w:rFonts w:hint="eastAsia"/>
        </w:rPr>
        <w:t>。此外，创新自我效能感的提高会进一步促进创新行为的产生</w:t>
      </w:r>
      <w:r>
        <w:rPr>
          <w:rFonts w:hint="eastAsia"/>
        </w:rPr>
        <w:t>(Chang et al., 2016)</w:t>
      </w:r>
      <w:r>
        <w:rPr>
          <w:rFonts w:hint="eastAsia"/>
        </w:rPr>
        <w:t>，可能是具有较高创新自我效能感水平的大学生往往采用较为开放的学习生活方式</w:t>
      </w:r>
      <w:r>
        <w:rPr>
          <w:rFonts w:hint="eastAsia"/>
        </w:rPr>
        <w:t>(He et al., 2020)</w:t>
      </w:r>
      <w:r>
        <w:rPr>
          <w:rFonts w:hint="eastAsia"/>
        </w:rPr>
        <w:t>，这有利于积极促成大学生创新行为的产生。</w:t>
      </w:r>
    </w:p>
    <w:p w14:paraId="03673714" w14:textId="77777777" w:rsidR="006A3336" w:rsidRDefault="009F071B">
      <w:pPr>
        <w:pStyle w:val="2"/>
        <w:spacing w:before="156" w:after="156"/>
      </w:pPr>
      <w:r>
        <w:rPr>
          <w:rFonts w:hint="eastAsia"/>
        </w:rPr>
        <w:t>4</w:t>
      </w:r>
      <w:r>
        <w:t xml:space="preserve">.2 </w:t>
      </w:r>
      <w:r>
        <w:rPr>
          <w:rFonts w:hint="eastAsia"/>
        </w:rPr>
        <w:t>自尊的调节作用</w:t>
      </w:r>
    </w:p>
    <w:p w14:paraId="29B8B011" w14:textId="77777777" w:rsidR="006A3336" w:rsidRDefault="009F071B">
      <w:pPr>
        <w:pStyle w:val="15"/>
        <w:ind w:firstLine="420"/>
      </w:pPr>
      <w:r>
        <w:rPr>
          <w:rFonts w:hint="eastAsia"/>
        </w:rPr>
        <w:t>本研究还发现，创新自我效能感在大学生社交网站使用强度与创新行为之间的中介效应受到了自尊的负向调节，尽管自尊的这种调节效应很小，可能意义不大（温忠麟等</w:t>
      </w:r>
      <w:r>
        <w:rPr>
          <w:rFonts w:hint="eastAsia"/>
        </w:rPr>
        <w:t>, 202</w:t>
      </w:r>
      <w:r>
        <w:t>2</w:t>
      </w:r>
      <w:r>
        <w:rPr>
          <w:rFonts w:hint="eastAsia"/>
        </w:rPr>
        <w:t>），但也可供后续研究参考或进一步验证。在本研究中，自尊的调节效应具体表现为，相对于高自尊者而言，创新自我效能在社交网站的使用和创新行为之间的中介效应在低自尊群体中较高。出现这样的结果可能是由于个体的自尊水平高的个体通常与完美主义倾向正相关</w:t>
      </w:r>
      <w:r>
        <w:t>(Chou et al., 2019)</w:t>
      </w:r>
      <w:r>
        <w:rPr>
          <w:rFonts w:hint="eastAsia"/>
        </w:rPr>
        <w:t>。当个体自尊水平较低，他们在使用社交网站时，创新自我效能感增强；但当个体拥有较高的自尊水平时，其完美主义倾向也高，这可能会降低个体的思维灵活性，并进一步抑制其创新自我效能和创新能力</w:t>
      </w:r>
      <w:r>
        <w:t xml:space="preserve">(Egan et al., 2007; Gallucci et al., 2000; Sirois et al., </w:t>
      </w:r>
      <w:proofErr w:type="gramStart"/>
      <w:r>
        <w:t>2010)</w:t>
      </w:r>
      <w:r>
        <w:rPr>
          <w:rFonts w:hint="eastAsia"/>
        </w:rPr>
        <w:t>。</w:t>
      </w:r>
      <w:proofErr w:type="gramEnd"/>
      <w:r>
        <w:rPr>
          <w:rFonts w:hint="eastAsia"/>
        </w:rPr>
        <w:t>上述解释能否成立需在进一步的研究中纳入完美主义倾向这一变量来进行检验。</w:t>
      </w:r>
    </w:p>
    <w:p w14:paraId="2D474B2F" w14:textId="77777777" w:rsidR="006A3336" w:rsidRDefault="009F071B">
      <w:pPr>
        <w:pStyle w:val="2"/>
        <w:spacing w:before="156" w:after="156"/>
      </w:pPr>
      <w:r>
        <w:rPr>
          <w:rFonts w:hint="eastAsia"/>
        </w:rPr>
        <w:t>4</w:t>
      </w:r>
      <w:r>
        <w:t xml:space="preserve">.3 </w:t>
      </w:r>
      <w:r>
        <w:rPr>
          <w:rFonts w:hint="eastAsia"/>
        </w:rPr>
        <w:t>本研究的启示与局限</w:t>
      </w:r>
    </w:p>
    <w:p w14:paraId="231C1DCF" w14:textId="4979CFEA" w:rsidR="006A3336" w:rsidRDefault="009F071B">
      <w:pPr>
        <w:pStyle w:val="15"/>
        <w:ind w:firstLine="420"/>
      </w:pPr>
      <w:r>
        <w:rPr>
          <w:rFonts w:hint="eastAsia"/>
        </w:rPr>
        <w:t>本研究</w:t>
      </w:r>
      <w:del w:id="90" w:author="moh" w:date="2022-05-31T14:28:00Z">
        <w:r w:rsidDel="008A2B52">
          <w:rPr>
            <w:rFonts w:hint="eastAsia"/>
          </w:rPr>
          <w:delText>在综合考虑社交网站的属性和大学生心理特点的基础上，</w:delText>
        </w:r>
      </w:del>
      <w:r>
        <w:rPr>
          <w:rFonts w:hint="eastAsia"/>
        </w:rPr>
        <w:t>探讨了大学生社交网站使用强度对大学生创新行为的影响机制</w:t>
      </w:r>
      <w:r>
        <w:rPr>
          <w:rFonts w:hint="eastAsia"/>
          <w:color w:val="000000"/>
        </w:rPr>
        <w:t>，</w:t>
      </w:r>
      <w:ins w:id="91" w:author="moh" w:date="2022-05-31T14:35:00Z">
        <w:r w:rsidR="00A075C3">
          <w:rPr>
            <w:rFonts w:hint="eastAsia"/>
            <w:color w:val="000000"/>
          </w:rPr>
          <w:t>拓展了</w:t>
        </w:r>
      </w:ins>
      <w:ins w:id="92" w:author="moh" w:date="2022-05-31T14:28:00Z">
        <w:r w:rsidR="008A2B52">
          <w:rPr>
            <w:rFonts w:hint="eastAsia"/>
            <w:color w:val="000000"/>
          </w:rPr>
          <w:t>大学生</w:t>
        </w:r>
      </w:ins>
      <w:ins w:id="93" w:author="moh" w:date="2022-05-31T14:34:00Z">
        <w:r w:rsidR="00A075C3">
          <w:rPr>
            <w:rFonts w:hint="eastAsia"/>
            <w:color w:val="000000"/>
          </w:rPr>
          <w:t>社交网站使用</w:t>
        </w:r>
      </w:ins>
      <w:ins w:id="94" w:author="moh" w:date="2022-05-31T14:35:00Z">
        <w:r w:rsidR="00A075C3">
          <w:rPr>
            <w:rFonts w:hint="eastAsia"/>
            <w:color w:val="000000"/>
          </w:rPr>
          <w:t>对个体</w:t>
        </w:r>
      </w:ins>
      <w:ins w:id="95" w:author="moh" w:date="2022-05-31T14:34:00Z">
        <w:r w:rsidR="00A075C3">
          <w:rPr>
            <w:rFonts w:hint="eastAsia"/>
            <w:color w:val="000000"/>
          </w:rPr>
          <w:t>产生的积极</w:t>
        </w:r>
      </w:ins>
      <w:ins w:id="96" w:author="moh" w:date="2022-05-31T14:35:00Z">
        <w:r w:rsidR="00A075C3">
          <w:rPr>
            <w:rFonts w:hint="eastAsia"/>
            <w:color w:val="000000"/>
          </w:rPr>
          <w:t>作用的研究</w:t>
        </w:r>
      </w:ins>
      <w:del w:id="97" w:author="moh" w:date="2022-05-31T14:27:00Z">
        <w:r w:rsidDel="008A2B52">
          <w:rPr>
            <w:rFonts w:hint="eastAsia"/>
            <w:color w:val="000000"/>
          </w:rPr>
          <w:delText>为教育工作者和家长理解社交网站的使用对大学生心理社会适应的意义，以及开展网络教育的策略提供了重要启示。教育者应重视创新自我效能感的中介作用，可以通过提升大学生的创新自我效能水平来增加他们创新行为的产生频率</w:delText>
        </w:r>
      </w:del>
      <w:r>
        <w:rPr>
          <w:rFonts w:hint="eastAsia"/>
          <w:color w:val="000000"/>
        </w:rPr>
        <w:t>。</w:t>
      </w:r>
      <w:ins w:id="98" w:author="moh" w:date="2022-05-31T14:36:00Z">
        <w:r w:rsidR="00602064">
          <w:rPr>
            <w:rFonts w:hint="eastAsia"/>
            <w:color w:val="000000"/>
          </w:rPr>
          <w:t>通过本研究，我们得到了以下</w:t>
        </w:r>
      </w:ins>
      <w:ins w:id="99" w:author="moh" w:date="2022-05-31T14:37:00Z">
        <w:r w:rsidR="00602064">
          <w:rPr>
            <w:rFonts w:hint="eastAsia"/>
            <w:color w:val="000000"/>
          </w:rPr>
          <w:t>启示：首先，</w:t>
        </w:r>
      </w:ins>
      <w:ins w:id="100" w:author="moh" w:date="2022-05-31T14:38:00Z">
        <w:r w:rsidR="00602064">
          <w:rPr>
            <w:rFonts w:hint="eastAsia"/>
            <w:color w:val="000000"/>
          </w:rPr>
          <w:t>大学生群体对社交网站正确合理的使用，有助于</w:t>
        </w:r>
      </w:ins>
      <w:ins w:id="101" w:author="moh" w:date="2022-05-31T14:39:00Z">
        <w:r w:rsidR="00602064">
          <w:rPr>
            <w:rFonts w:hint="eastAsia"/>
            <w:color w:val="000000"/>
          </w:rPr>
          <w:t>提高</w:t>
        </w:r>
      </w:ins>
      <w:ins w:id="102" w:author="moh" w:date="2022-05-31T14:40:00Z">
        <w:r w:rsidR="00100901">
          <w:rPr>
            <w:rFonts w:hint="eastAsia"/>
            <w:color w:val="000000"/>
          </w:rPr>
          <w:t>个体的创新自我效能感并进一步激发个体的创新行为；其次，</w:t>
        </w:r>
      </w:ins>
      <w:ins w:id="103" w:author="moh" w:date="2022-05-31T14:43:00Z">
        <w:r w:rsidR="00355A3B">
          <w:rPr>
            <w:rFonts w:hint="eastAsia"/>
            <w:color w:val="000000"/>
          </w:rPr>
          <w:t>自尊可以调节创新自我效能感在社交网站使用强度和创新行为的中介效应，尽管调节作用不强，</w:t>
        </w:r>
      </w:ins>
      <w:ins w:id="104" w:author="moh" w:date="2022-05-31T14:44:00Z">
        <w:r w:rsidR="00355A3B">
          <w:rPr>
            <w:rFonts w:hint="eastAsia"/>
            <w:color w:val="000000"/>
          </w:rPr>
          <w:t>但也为后续的研究提供参考；最后，</w:t>
        </w:r>
      </w:ins>
      <w:ins w:id="105" w:author="moh" w:date="2022-05-31T14:47:00Z">
        <w:r w:rsidR="000041B9">
          <w:rPr>
            <w:rFonts w:hint="eastAsia"/>
            <w:color w:val="000000"/>
          </w:rPr>
          <w:t>提示教育工作者应客观全面</w:t>
        </w:r>
      </w:ins>
      <w:ins w:id="106" w:author="moh" w:date="2022-05-31T14:48:00Z">
        <w:r w:rsidR="000041B9">
          <w:rPr>
            <w:rFonts w:hint="eastAsia"/>
            <w:color w:val="000000"/>
          </w:rPr>
          <w:t>地</w:t>
        </w:r>
      </w:ins>
      <w:ins w:id="107" w:author="moh" w:date="2022-05-31T14:47:00Z">
        <w:r w:rsidR="000041B9">
          <w:rPr>
            <w:rFonts w:hint="eastAsia"/>
            <w:color w:val="000000"/>
          </w:rPr>
          <w:t>认识</w:t>
        </w:r>
      </w:ins>
      <w:ins w:id="108" w:author="moh" w:date="2022-05-31T14:48:00Z">
        <w:r w:rsidR="000041B9">
          <w:rPr>
            <w:rFonts w:hint="eastAsia"/>
            <w:color w:val="000000"/>
          </w:rPr>
          <w:t>大学生</w:t>
        </w:r>
      </w:ins>
      <w:ins w:id="109" w:author="moh" w:date="2022-05-31T14:47:00Z">
        <w:r w:rsidR="000041B9">
          <w:rPr>
            <w:rFonts w:hint="eastAsia"/>
            <w:color w:val="000000"/>
          </w:rPr>
          <w:t>社交网站</w:t>
        </w:r>
      </w:ins>
      <w:ins w:id="110" w:author="moh" w:date="2022-05-31T14:48:00Z">
        <w:r w:rsidR="000041B9">
          <w:rPr>
            <w:rFonts w:hint="eastAsia"/>
            <w:color w:val="000000"/>
          </w:rPr>
          <w:t>的使用，探讨</w:t>
        </w:r>
      </w:ins>
      <w:ins w:id="111" w:author="moh" w:date="2022-05-31T14:49:00Z">
        <w:r w:rsidR="000041B9">
          <w:rPr>
            <w:rFonts w:hint="eastAsia"/>
            <w:color w:val="000000"/>
          </w:rPr>
          <w:t>社交网站使用对大学生群体的积极影响，并引导大学生</w:t>
        </w:r>
      </w:ins>
      <w:ins w:id="112" w:author="moh" w:date="2022-05-31T14:50:00Z">
        <w:r w:rsidR="000041B9">
          <w:rPr>
            <w:rFonts w:hint="eastAsia"/>
            <w:color w:val="000000"/>
          </w:rPr>
          <w:t>健康使用社交网站。</w:t>
        </w:r>
      </w:ins>
    </w:p>
    <w:p w14:paraId="08B05439" w14:textId="77777777" w:rsidR="006A3336" w:rsidRDefault="009F071B">
      <w:pPr>
        <w:pStyle w:val="15"/>
        <w:ind w:firstLine="420"/>
      </w:pPr>
      <w:r>
        <w:rPr>
          <w:rFonts w:hint="eastAsia"/>
        </w:rPr>
        <w:t>最后，本研究也存在着一定的局限性。首先，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hint="eastAsia"/>
        </w:rPr>
        <w:t>(</w:t>
      </w:r>
      <w:r>
        <w:rPr>
          <w:rFonts w:hint="eastAsia"/>
        </w:rPr>
        <w:t>陈丹筠等</w:t>
      </w:r>
      <w:r>
        <w:rPr>
          <w:rFonts w:hint="eastAsia"/>
        </w:rPr>
        <w:t>, 2020)</w:t>
      </w:r>
      <w:r>
        <w:rPr>
          <w:rFonts w:hint="eastAsia"/>
        </w:rPr>
        <w:t>，未来可以进一步探讨和纳入创新性人格变量与社交网站使用强度和创新行为的关系。</w:t>
      </w:r>
    </w:p>
    <w:p w14:paraId="6F9BCB82" w14:textId="77777777" w:rsidR="006A3336" w:rsidRDefault="009F071B">
      <w:pPr>
        <w:pStyle w:val="1"/>
        <w:spacing w:before="156" w:after="156"/>
      </w:pPr>
      <w:r>
        <w:rPr>
          <w:rFonts w:hint="eastAsia"/>
        </w:rPr>
        <w:lastRenderedPageBreak/>
        <w:t>结论</w:t>
      </w:r>
    </w:p>
    <w:p w14:paraId="46DB36A5" w14:textId="77777777" w:rsidR="006A3336" w:rsidRDefault="009F071B">
      <w:pPr>
        <w:pStyle w:val="15"/>
        <w:numPr>
          <w:ilvl w:val="0"/>
          <w:numId w:val="3"/>
        </w:numPr>
        <w:ind w:left="777" w:firstLineChars="0" w:hanging="357"/>
        <w:rPr>
          <w:rFonts w:ascii="宋体" w:hAnsi="宋体" w:cs="宋体"/>
          <w:color w:val="000000" w:themeColor="text1"/>
        </w:rPr>
      </w:pPr>
      <w:r>
        <w:rPr>
          <w:rFonts w:ascii="宋体" w:hAnsi="宋体" w:cs="宋体" w:hint="eastAsia"/>
          <w:color w:val="000000" w:themeColor="text1"/>
        </w:rPr>
        <w:t>大学生的社交网站使用强度可以显著正向预测其创新行为。</w:t>
      </w:r>
    </w:p>
    <w:p w14:paraId="62CC3646" w14:textId="77777777" w:rsidR="006A3336" w:rsidRDefault="009F071B">
      <w:pPr>
        <w:pStyle w:val="15"/>
        <w:numPr>
          <w:ilvl w:val="0"/>
          <w:numId w:val="3"/>
        </w:numPr>
        <w:ind w:left="777" w:firstLineChars="0" w:hanging="357"/>
        <w:rPr>
          <w:rFonts w:ascii="宋体" w:hAnsi="宋体" w:cs="宋体"/>
          <w:color w:val="000000" w:themeColor="text1"/>
        </w:rPr>
      </w:pPr>
      <w:r>
        <w:rPr>
          <w:rFonts w:cs="Times New Roman" w:hint="eastAsia"/>
          <w:color w:val="000000" w:themeColor="text1"/>
        </w:rPr>
        <w:t>大学生的创新自我效能感在其社交网站使用强度与创新行为之间起到部分中介作用。</w:t>
      </w:r>
    </w:p>
    <w:p w14:paraId="4F4B0F91" w14:textId="77777777" w:rsidR="006A3336" w:rsidRDefault="009F071B">
      <w:pPr>
        <w:pStyle w:val="15"/>
        <w:numPr>
          <w:ilvl w:val="0"/>
          <w:numId w:val="3"/>
        </w:numPr>
        <w:ind w:left="777" w:firstLineChars="0" w:hanging="357"/>
        <w:rPr>
          <w:rFonts w:ascii="宋体" w:hAnsi="宋体" w:cs="宋体"/>
          <w:color w:val="000000" w:themeColor="text1"/>
        </w:rPr>
      </w:pPr>
      <w:r>
        <w:rPr>
          <w:rFonts w:ascii="宋体" w:hAnsi="宋体" w:cs="宋体" w:hint="eastAsia"/>
          <w:color w:val="000000" w:themeColor="text1"/>
        </w:rPr>
        <w:t>自尊负向调节大学生社交网站使用强度和创新行为之间的中介效应，但这种调节效应很弱。</w:t>
      </w:r>
    </w:p>
    <w:p w14:paraId="0DA11C59" w14:textId="77777777" w:rsidR="006A3336" w:rsidRDefault="009F071B">
      <w:pPr>
        <w:pStyle w:val="1"/>
        <w:numPr>
          <w:ilvl w:val="0"/>
          <w:numId w:val="0"/>
        </w:numPr>
        <w:spacing w:beforeLines="0" w:before="120" w:afterLines="0" w:after="120"/>
        <w:jc w:val="center"/>
        <w:rPr>
          <w:color w:val="000000" w:themeColor="text1"/>
        </w:rPr>
      </w:pPr>
      <w:r>
        <w:rPr>
          <w:rFonts w:hint="eastAsia"/>
          <w:color w:val="000000" w:themeColor="text1"/>
        </w:rPr>
        <w:t>参考文献</w:t>
      </w:r>
    </w:p>
    <w:p w14:paraId="78C940AB"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陈斯允</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骆紫薇</w:t>
      </w:r>
      <w:r>
        <w:rPr>
          <w:rFonts w:ascii="Times New Roman" w:eastAsia="宋体" w:hAnsi="Times New Roman" w:hint="eastAsia"/>
          <w:color w:val="000000" w:themeColor="text1"/>
          <w:sz w:val="18"/>
          <w:szCs w:val="18"/>
        </w:rPr>
        <w:t xml:space="preserve"> (2017). </w:t>
      </w:r>
      <w:r>
        <w:rPr>
          <w:rFonts w:ascii="Times New Roman" w:eastAsia="宋体" w:hAnsi="Times New Roman" w:hint="eastAsia"/>
          <w:color w:val="000000" w:themeColor="text1"/>
          <w:sz w:val="18"/>
          <w:szCs w:val="18"/>
        </w:rPr>
        <w:t>在线社会支持对顾客创新行为的影响——基于自我效能的中介作用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企业经济</w:t>
      </w:r>
      <w:r>
        <w:rPr>
          <w:rFonts w:ascii="Times New Roman" w:eastAsia="宋体" w:hAnsi="Times New Roman" w:hint="eastAsia"/>
          <w:i/>
          <w:color w:val="000000" w:themeColor="text1"/>
          <w:sz w:val="18"/>
          <w:szCs w:val="18"/>
        </w:rPr>
        <w:t>, 36</w:t>
      </w:r>
      <w:r>
        <w:rPr>
          <w:rFonts w:ascii="Times New Roman" w:eastAsia="宋体" w:hAnsi="Times New Roman" w:hint="eastAsia"/>
          <w:color w:val="000000" w:themeColor="text1"/>
          <w:sz w:val="18"/>
          <w:szCs w:val="18"/>
        </w:rPr>
        <w:t>(5), 64-71.</w:t>
      </w:r>
    </w:p>
    <w:p w14:paraId="5BC2E51E"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董会芹</w:t>
      </w:r>
      <w:r>
        <w:rPr>
          <w:rFonts w:ascii="Times New Roman" w:eastAsia="宋体" w:hAnsi="Times New Roman" w:hint="eastAsia"/>
          <w:color w:val="000000" w:themeColor="text1"/>
          <w:sz w:val="18"/>
          <w:szCs w:val="18"/>
        </w:rPr>
        <w:t xml:space="preserve"> (2015)</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同伴侵害与儿童问题行为</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自尊的调节作用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中国临床心理学杂志</w:t>
      </w:r>
      <w:r>
        <w:rPr>
          <w:rFonts w:ascii="Times New Roman" w:eastAsia="宋体" w:hAnsi="Times New Roman" w:hint="eastAsia"/>
          <w:i/>
          <w:color w:val="000000" w:themeColor="text1"/>
          <w:sz w:val="18"/>
          <w:szCs w:val="18"/>
        </w:rPr>
        <w:t>, 23</w:t>
      </w:r>
      <w:r>
        <w:rPr>
          <w:rFonts w:ascii="Times New Roman" w:eastAsia="宋体" w:hAnsi="Times New Roman" w:hint="eastAsia"/>
          <w:color w:val="000000" w:themeColor="text1"/>
          <w:sz w:val="18"/>
          <w:szCs w:val="18"/>
        </w:rPr>
        <w:t>(2), 281-284.</w:t>
      </w:r>
    </w:p>
    <w:p w14:paraId="5EDC999F"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方臻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高雯</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黄静静</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陈雅岩</w:t>
      </w:r>
      <w:r>
        <w:rPr>
          <w:rFonts w:ascii="Times New Roman" w:eastAsia="宋体" w:hAnsi="Times New Roman" w:hint="eastAsia"/>
          <w:color w:val="000000" w:themeColor="text1"/>
          <w:sz w:val="18"/>
          <w:szCs w:val="18"/>
        </w:rPr>
        <w:t xml:space="preserve"> (2019). </w:t>
      </w:r>
      <w:r>
        <w:rPr>
          <w:rFonts w:ascii="Times New Roman" w:eastAsia="宋体" w:hAnsi="Times New Roman" w:hint="eastAsia"/>
          <w:color w:val="000000" w:themeColor="text1"/>
          <w:sz w:val="18"/>
          <w:szCs w:val="18"/>
        </w:rPr>
        <w:t>不同社交网站使用动机对大学生网络利他行为的影响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多重中介模型</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心理技术与应用</w:t>
      </w:r>
      <w:r>
        <w:rPr>
          <w:rFonts w:ascii="Times New Roman" w:eastAsia="宋体" w:hAnsi="Times New Roman" w:hint="eastAsia"/>
          <w:i/>
          <w:color w:val="000000" w:themeColor="text1"/>
          <w:sz w:val="18"/>
          <w:szCs w:val="18"/>
        </w:rPr>
        <w:t>,</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color w:val="000000" w:themeColor="text1"/>
          <w:sz w:val="18"/>
          <w:szCs w:val="18"/>
        </w:rPr>
        <w:t>(7), 385-395.</w:t>
      </w:r>
    </w:p>
    <w:p w14:paraId="4FFE4DEA"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高鹏</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吴维库</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陈信龙</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员工的创新自我效能感对创新行为的影响</w:t>
      </w:r>
      <w:r>
        <w:rPr>
          <w:rFonts w:ascii="Times New Roman" w:eastAsia="宋体" w:hAnsi="Times New Roman" w:hint="eastAsia"/>
          <w:color w:val="000000" w:themeColor="text1"/>
          <w:sz w:val="18"/>
          <w:szCs w:val="18"/>
        </w:rPr>
        <w:t>.</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技术经济</w:t>
      </w:r>
      <w:r>
        <w:rPr>
          <w:rFonts w:ascii="Times New Roman" w:eastAsia="宋体" w:hAnsi="Times New Roman" w:hint="eastAsia"/>
          <w:i/>
          <w:color w:val="000000" w:themeColor="text1"/>
          <w:sz w:val="18"/>
          <w:szCs w:val="18"/>
        </w:rPr>
        <w:t>, 35</w:t>
      </w:r>
      <w:r>
        <w:rPr>
          <w:rFonts w:ascii="Times New Roman" w:eastAsia="宋体" w:hAnsi="Times New Roman" w:hint="eastAsia"/>
          <w:color w:val="000000" w:themeColor="text1"/>
          <w:sz w:val="18"/>
          <w:szCs w:val="18"/>
        </w:rPr>
        <w:t>(12), 29-37.</w:t>
      </w:r>
    </w:p>
    <w:p w14:paraId="69FFEC16"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顾红磊</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方杰</w:t>
      </w:r>
      <w:r>
        <w:rPr>
          <w:rFonts w:ascii="Times New Roman" w:eastAsia="宋体" w:hAnsi="Times New Roman" w:hint="eastAsia"/>
          <w:color w:val="000000" w:themeColor="text1"/>
          <w:sz w:val="18"/>
          <w:szCs w:val="18"/>
        </w:rPr>
        <w:t xml:space="preserve"> (2014). </w:t>
      </w:r>
      <w:r>
        <w:rPr>
          <w:rFonts w:ascii="Times New Roman" w:eastAsia="宋体" w:hAnsi="Times New Roman" w:hint="eastAsia"/>
          <w:color w:val="000000" w:themeColor="text1"/>
          <w:sz w:val="18"/>
          <w:szCs w:val="18"/>
        </w:rPr>
        <w:t>双因子模型：多维构念测量的新视角</w:t>
      </w:r>
      <w:r>
        <w:rPr>
          <w:rFonts w:ascii="Times New Roman" w:eastAsia="宋体" w:hAnsi="Times New Roman" w:hint="eastAsia"/>
          <w:color w:val="000000" w:themeColor="text1"/>
          <w:sz w:val="18"/>
          <w:szCs w:val="18"/>
        </w:rPr>
        <w:t>.</w:t>
      </w:r>
      <w:r>
        <w:rPr>
          <w:rFonts w:ascii="Times New Roman" w:eastAsia="宋体" w:hAnsi="Times New Roman" w:hint="eastAsia"/>
          <w:i/>
          <w:iCs/>
          <w:color w:val="000000" w:themeColor="text1"/>
          <w:sz w:val="18"/>
          <w:szCs w:val="18"/>
        </w:rPr>
        <w:t xml:space="preserve"> </w:t>
      </w:r>
      <w:r>
        <w:rPr>
          <w:rFonts w:ascii="Times New Roman" w:eastAsia="宋体" w:hAnsi="Times New Roman" w:hint="eastAsia"/>
          <w:i/>
          <w:iCs/>
          <w:color w:val="000000" w:themeColor="text1"/>
          <w:sz w:val="18"/>
          <w:szCs w:val="18"/>
        </w:rPr>
        <w:t>心理科学</w:t>
      </w:r>
      <w:r>
        <w:rPr>
          <w:rFonts w:ascii="Times New Roman" w:eastAsia="宋体" w:hAnsi="Times New Roman" w:hint="eastAsia"/>
          <w:i/>
          <w:iCs/>
          <w:color w:val="000000" w:themeColor="text1"/>
          <w:sz w:val="18"/>
          <w:szCs w:val="18"/>
        </w:rPr>
        <w:t xml:space="preserve">, </w:t>
      </w:r>
      <w:r>
        <w:rPr>
          <w:rFonts w:ascii="Times New Roman" w:eastAsia="宋体" w:hAnsi="Times New Roman"/>
          <w:i/>
          <w:iCs/>
          <w:color w:val="000000" w:themeColor="text1"/>
          <w:sz w:val="18"/>
          <w:szCs w:val="18"/>
        </w:rPr>
        <w:t>37</w:t>
      </w:r>
      <w:r>
        <w:rPr>
          <w:rFonts w:ascii="Times New Roman" w:eastAsia="宋体" w:hAnsi="Times New Roman"/>
          <w:iCs/>
          <w:color w:val="000000" w:themeColor="text1"/>
          <w:sz w:val="18"/>
          <w:szCs w:val="18"/>
        </w:rPr>
        <w:t>(4)</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color w:val="000000" w:themeColor="text1"/>
          <w:sz w:val="18"/>
          <w:szCs w:val="18"/>
        </w:rPr>
        <w:t>973-979.</w:t>
      </w:r>
    </w:p>
    <w:p w14:paraId="1A10FF48"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韩向前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江波</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汤家彦</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王益荣</w:t>
      </w:r>
      <w:r>
        <w:rPr>
          <w:rFonts w:ascii="Times New Roman" w:eastAsia="宋体" w:hAnsi="Times New Roman" w:hint="eastAsia"/>
          <w:color w:val="000000" w:themeColor="text1"/>
          <w:sz w:val="18"/>
          <w:szCs w:val="18"/>
        </w:rPr>
        <w:t xml:space="preserve"> (2005). </w:t>
      </w:r>
      <w:r>
        <w:rPr>
          <w:rFonts w:ascii="Times New Roman" w:eastAsia="宋体" w:hAnsi="Times New Roman" w:hint="eastAsia"/>
          <w:color w:val="000000" w:themeColor="text1"/>
          <w:sz w:val="18"/>
          <w:szCs w:val="18"/>
        </w:rPr>
        <w:t>自尊量表使用过程中的问题及建议</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中国行为医学科学</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(8), 763.</w:t>
      </w:r>
    </w:p>
    <w:p w14:paraId="191E273A"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姜永志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白晓丽</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张璐</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赵思琦</w:t>
      </w:r>
      <w:r>
        <w:rPr>
          <w:rFonts w:ascii="Times New Roman" w:eastAsia="宋体" w:hAnsi="Times New Roman" w:hint="eastAsia"/>
          <w:color w:val="000000" w:themeColor="text1"/>
          <w:sz w:val="18"/>
          <w:szCs w:val="18"/>
        </w:rPr>
        <w:t xml:space="preserve"> (2022). </w:t>
      </w:r>
      <w:r>
        <w:rPr>
          <w:rFonts w:ascii="Times New Roman" w:eastAsia="宋体" w:hAnsi="Times New Roman" w:hint="eastAsia"/>
          <w:color w:val="000000" w:themeColor="text1"/>
          <w:sz w:val="18"/>
          <w:szCs w:val="18"/>
        </w:rPr>
        <w:t>青少年线上积极自我呈现与幸福感的关系：线上积极反馈与自尊的作用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心理发展与教育</w:t>
      </w:r>
      <w:r>
        <w:rPr>
          <w:rFonts w:ascii="Times New Roman" w:eastAsia="宋体" w:hAnsi="Times New Roman" w:hint="eastAsia"/>
          <w:i/>
          <w:color w:val="000000" w:themeColor="text1"/>
          <w:sz w:val="18"/>
          <w:szCs w:val="18"/>
        </w:rPr>
        <w:t>, 38</w:t>
      </w:r>
      <w:r>
        <w:rPr>
          <w:rFonts w:ascii="Times New Roman" w:eastAsia="宋体" w:hAnsi="Times New Roman" w:hint="eastAsia"/>
          <w:color w:val="000000" w:themeColor="text1"/>
          <w:sz w:val="18"/>
          <w:szCs w:val="18"/>
        </w:rPr>
        <w:t>(1), 45-53.</w:t>
      </w:r>
    </w:p>
    <w:p w14:paraId="34D3AD25"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孔莲</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崔馨月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(2021). </w:t>
      </w:r>
      <w:r>
        <w:rPr>
          <w:rFonts w:ascii="Times New Roman" w:eastAsia="宋体" w:hAnsi="Times New Roman" w:hint="eastAsia"/>
          <w:color w:val="000000" w:themeColor="text1"/>
          <w:sz w:val="18"/>
          <w:szCs w:val="18"/>
        </w:rPr>
        <w:t>微信使用强度与大学生自尊之间的关系：上行社会比较和好友亲密度的作用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心理学发展与教育</w:t>
      </w:r>
      <w:r>
        <w:rPr>
          <w:rFonts w:ascii="Times New Roman" w:eastAsia="宋体" w:hAnsi="Times New Roman" w:hint="eastAsia"/>
          <w:i/>
          <w:color w:val="000000" w:themeColor="text1"/>
          <w:sz w:val="18"/>
          <w:szCs w:val="18"/>
        </w:rPr>
        <w:t>,37</w:t>
      </w:r>
      <w:r>
        <w:rPr>
          <w:rFonts w:ascii="Times New Roman" w:eastAsia="宋体" w:hAnsi="Times New Roman" w:hint="eastAsia"/>
          <w:color w:val="000000" w:themeColor="text1"/>
          <w:sz w:val="18"/>
          <w:szCs w:val="18"/>
        </w:rPr>
        <w:t xml:space="preserve"> (4), 576-583.</w:t>
      </w:r>
    </w:p>
    <w:p w14:paraId="37A62C73"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刘智强</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葛靓</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潘欣</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刘芬</w:t>
      </w:r>
      <w:r>
        <w:rPr>
          <w:rFonts w:ascii="Times New Roman" w:eastAsia="宋体" w:hAnsi="Times New Roman" w:hint="eastAsia"/>
          <w:color w:val="000000" w:themeColor="text1"/>
          <w:sz w:val="18"/>
          <w:szCs w:val="18"/>
        </w:rPr>
        <w:t xml:space="preserve"> (2014). </w:t>
      </w:r>
      <w:r>
        <w:rPr>
          <w:rFonts w:ascii="Times New Roman" w:eastAsia="宋体" w:hAnsi="Times New Roman" w:hint="eastAsia"/>
          <w:color w:val="000000" w:themeColor="text1"/>
          <w:sz w:val="18"/>
          <w:szCs w:val="18"/>
        </w:rPr>
        <w:t>可变薪酬支付力度、地位竞争动机与员工创新行为研究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管理学报</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(10), 1460-1468.</w:t>
      </w:r>
    </w:p>
    <w:p w14:paraId="7D04009B"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牛更枫</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孙晓军</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周宗奎</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孔繁昌</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田媛</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基于</w:t>
      </w:r>
      <w:r>
        <w:rPr>
          <w:rFonts w:ascii="Times New Roman" w:eastAsia="宋体" w:hAnsi="Times New Roman" w:hint="eastAsia"/>
          <w:color w:val="000000" w:themeColor="text1"/>
          <w:sz w:val="18"/>
          <w:szCs w:val="18"/>
        </w:rPr>
        <w:t>QQ</w:t>
      </w:r>
      <w:r>
        <w:rPr>
          <w:rFonts w:ascii="Times New Roman" w:eastAsia="宋体" w:hAnsi="Times New Roman" w:hint="eastAsia"/>
          <w:color w:val="000000" w:themeColor="text1"/>
          <w:sz w:val="18"/>
          <w:szCs w:val="18"/>
        </w:rPr>
        <w:t>空间的社交网站使用对青少年抑郁的影响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上行社会比较和自尊的序列中介作用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心理学报</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(10), 1282-1291.</w:t>
      </w:r>
    </w:p>
    <w:p w14:paraId="1D98296E"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孙晓军</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连帅磊</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牛更枫</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闫景蕾</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童媛添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周宗奎</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社交网站使用对青少年抑郁的影响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上行社会比较的中介作用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iCs/>
          <w:color w:val="000000" w:themeColor="text1"/>
          <w:sz w:val="18"/>
          <w:szCs w:val="18"/>
        </w:rPr>
        <w:t>中国临床心理学杂志</w:t>
      </w:r>
      <w:r>
        <w:rPr>
          <w:rFonts w:ascii="Times New Roman" w:eastAsia="宋体" w:hAnsi="Times New Roman" w:hint="eastAsia"/>
          <w:i/>
          <w:iCs/>
          <w:color w:val="000000" w:themeColor="text1"/>
          <w:sz w:val="18"/>
          <w:szCs w:val="18"/>
        </w:rPr>
        <w:t>,, 24</w:t>
      </w:r>
      <w:r>
        <w:rPr>
          <w:rFonts w:ascii="Times New Roman" w:eastAsia="宋体" w:hAnsi="Times New Roman" w:hint="eastAsia"/>
          <w:color w:val="000000" w:themeColor="text1"/>
          <w:sz w:val="18"/>
          <w:szCs w:val="18"/>
        </w:rPr>
        <w:t>(1), 32-35.</w:t>
      </w:r>
    </w:p>
    <w:p w14:paraId="717A22D2"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汤丹丹</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(2020)</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共同方法偏差检验</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问题与建议</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i/>
          <w:color w:val="000000" w:themeColor="text1"/>
          <w:sz w:val="18"/>
          <w:szCs w:val="18"/>
        </w:rPr>
        <w:t>, 43</w:t>
      </w:r>
      <w:r>
        <w:rPr>
          <w:rFonts w:ascii="Times New Roman" w:eastAsia="宋体" w:hAnsi="Times New Roman"/>
          <w:color w:val="000000" w:themeColor="text1"/>
          <w:sz w:val="18"/>
          <w:szCs w:val="18"/>
        </w:rPr>
        <w:t>(1)</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215-223.</w:t>
      </w:r>
    </w:p>
    <w:p w14:paraId="7596C587"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李双</w:t>
      </w:r>
      <w:r>
        <w:rPr>
          <w:rFonts w:ascii="Times New Roman" w:eastAsia="宋体" w:hAnsi="Times New Roman" w:hint="eastAsia"/>
          <w:color w:val="000000" w:themeColor="text1"/>
          <w:sz w:val="18"/>
          <w:szCs w:val="18"/>
        </w:rPr>
        <w:t xml:space="preserve"> (2005). </w:t>
      </w:r>
      <w:r>
        <w:rPr>
          <w:rFonts w:ascii="Times New Roman" w:eastAsia="宋体" w:hAnsi="Times New Roman" w:hint="eastAsia"/>
          <w:color w:val="000000" w:themeColor="text1"/>
          <w:sz w:val="18"/>
          <w:szCs w:val="18"/>
        </w:rPr>
        <w:t>自尊概念辨析</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心理学探新</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(2), 26-29.</w:t>
      </w:r>
    </w:p>
    <w:p w14:paraId="3424B3F8"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田录梅</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潘月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董鑫月</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孔莲</w:t>
      </w:r>
      <w:r>
        <w:rPr>
          <w:rFonts w:ascii="Times New Roman" w:eastAsia="宋体" w:hAnsi="Times New Roman" w:hint="eastAsia"/>
          <w:color w:val="000000" w:themeColor="text1"/>
          <w:sz w:val="18"/>
          <w:szCs w:val="18"/>
        </w:rPr>
        <w:t xml:space="preserve"> (2020). </w:t>
      </w:r>
      <w:r>
        <w:rPr>
          <w:rFonts w:ascii="Times New Roman" w:eastAsia="宋体" w:hAnsi="Times New Roman" w:hint="eastAsia"/>
          <w:color w:val="000000" w:themeColor="text1"/>
          <w:sz w:val="18"/>
          <w:szCs w:val="18"/>
        </w:rPr>
        <w:t>不同社交网站使用与大学生抑郁的关系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链式中介模型</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心理学发展与教育</w:t>
      </w:r>
      <w:r>
        <w:rPr>
          <w:rFonts w:ascii="Times New Roman" w:eastAsia="宋体" w:hAnsi="Times New Roman" w:hint="eastAsia"/>
          <w:i/>
          <w:color w:val="000000" w:themeColor="text1"/>
          <w:sz w:val="18"/>
          <w:szCs w:val="18"/>
        </w:rPr>
        <w:t>,36</w:t>
      </w:r>
      <w:r>
        <w:rPr>
          <w:rFonts w:ascii="Times New Roman" w:eastAsia="宋体" w:hAnsi="Times New Roman" w:hint="eastAsia"/>
          <w:color w:val="000000" w:themeColor="text1"/>
          <w:sz w:val="18"/>
          <w:szCs w:val="18"/>
        </w:rPr>
        <w:t xml:space="preserve"> (6), 743-752.</w:t>
      </w:r>
    </w:p>
    <w:p w14:paraId="7F190888"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汪向东</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王希林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马弘</w:t>
      </w:r>
      <w:r>
        <w:rPr>
          <w:rFonts w:ascii="Times New Roman" w:eastAsia="宋体" w:hAnsi="Times New Roman" w:hint="eastAsia"/>
          <w:color w:val="000000" w:themeColor="text1"/>
          <w:sz w:val="18"/>
          <w:szCs w:val="18"/>
        </w:rPr>
        <w:t xml:space="preserve"> (1999). </w:t>
      </w:r>
      <w:r>
        <w:rPr>
          <w:rFonts w:ascii="Times New Roman" w:eastAsia="宋体" w:hAnsi="Times New Roman" w:hint="eastAsia"/>
          <w:i/>
          <w:color w:val="000000" w:themeColor="text1"/>
          <w:sz w:val="18"/>
          <w:szCs w:val="18"/>
        </w:rPr>
        <w:t>心理卫生评定量表手册</w:t>
      </w:r>
      <w:r>
        <w:rPr>
          <w:rFonts w:ascii="Times New Roman" w:eastAsia="宋体" w:hAnsi="Times New Roman" w:hint="eastAsia"/>
          <w:i/>
          <w:color w:val="000000" w:themeColor="text1"/>
          <w:sz w:val="18"/>
          <w:szCs w:val="18"/>
        </w:rPr>
        <w:t>(</w:t>
      </w:r>
      <w:r>
        <w:rPr>
          <w:rFonts w:ascii="Times New Roman" w:eastAsia="宋体" w:hAnsi="Times New Roman" w:hint="eastAsia"/>
          <w:i/>
          <w:color w:val="000000" w:themeColor="text1"/>
          <w:sz w:val="18"/>
          <w:szCs w:val="18"/>
        </w:rPr>
        <w:t>增订版</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北京</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中国心理卫生杂志社</w:t>
      </w:r>
      <w:r>
        <w:rPr>
          <w:rFonts w:ascii="Times New Roman" w:eastAsia="宋体" w:hAnsi="Times New Roman" w:hint="eastAsia"/>
          <w:color w:val="000000" w:themeColor="text1"/>
          <w:sz w:val="18"/>
          <w:szCs w:val="18"/>
        </w:rPr>
        <w:t>.</w:t>
      </w:r>
    </w:p>
    <w:p w14:paraId="7E6948A2"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王孟成</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蔡炳光</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吴艳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戴晓阳</w:t>
      </w:r>
      <w:r>
        <w:rPr>
          <w:rFonts w:ascii="Times New Roman" w:eastAsia="宋体" w:hAnsi="Times New Roman" w:hint="eastAsia"/>
          <w:color w:val="000000" w:themeColor="text1"/>
          <w:sz w:val="18"/>
          <w:szCs w:val="18"/>
        </w:rPr>
        <w:t xml:space="preserve"> (2010). </w:t>
      </w:r>
      <w:r>
        <w:rPr>
          <w:rFonts w:ascii="Times New Roman" w:eastAsia="宋体" w:hAnsi="Times New Roman" w:hint="eastAsia"/>
          <w:color w:val="000000" w:themeColor="text1"/>
          <w:sz w:val="18"/>
          <w:szCs w:val="18"/>
        </w:rPr>
        <w:t>项目表述方法对中文</w:t>
      </w:r>
      <w:r>
        <w:rPr>
          <w:rFonts w:ascii="Times New Roman" w:eastAsia="宋体" w:hAnsi="Times New Roman" w:hint="eastAsia"/>
          <w:color w:val="000000" w:themeColor="text1"/>
          <w:sz w:val="18"/>
          <w:szCs w:val="18"/>
        </w:rPr>
        <w:t>Rosenberg</w:t>
      </w:r>
      <w:r>
        <w:rPr>
          <w:rFonts w:ascii="Times New Roman" w:eastAsia="宋体" w:hAnsi="Times New Roman" w:hint="eastAsia"/>
          <w:color w:val="000000" w:themeColor="text1"/>
          <w:sz w:val="18"/>
          <w:szCs w:val="18"/>
        </w:rPr>
        <w:t>自尊量表因子结构的影响</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心理学探新</w:t>
      </w:r>
      <w:r>
        <w:rPr>
          <w:rFonts w:ascii="Times New Roman" w:eastAsia="宋体" w:hAnsi="Times New Roman" w:hint="eastAsia"/>
          <w:i/>
          <w:color w:val="000000" w:themeColor="text1"/>
          <w:sz w:val="18"/>
          <w:szCs w:val="18"/>
        </w:rPr>
        <w:t xml:space="preserve">, </w:t>
      </w:r>
      <w:r>
        <w:rPr>
          <w:rFonts w:ascii="Times New Roman" w:eastAsia="宋体" w:hAnsi="Times New Roman"/>
          <w:i/>
          <w:color w:val="000000" w:themeColor="text1"/>
          <w:sz w:val="18"/>
          <w:szCs w:val="18"/>
        </w:rPr>
        <w:t>117</w:t>
      </w:r>
      <w:r>
        <w:rPr>
          <w:rFonts w:ascii="Times New Roman" w:eastAsia="宋体" w:hAnsi="Times New Roman"/>
          <w:color w:val="000000" w:themeColor="text1"/>
          <w:sz w:val="18"/>
          <w:szCs w:val="18"/>
        </w:rPr>
        <w:t>(30)</w:t>
      </w:r>
      <w:r>
        <w:rPr>
          <w:rFonts w:ascii="Times New Roman" w:eastAsia="宋体" w:hAnsi="Times New Roman" w:hint="eastAsia"/>
          <w:color w:val="000000" w:themeColor="text1"/>
          <w:sz w:val="18"/>
          <w:szCs w:val="18"/>
        </w:rPr>
        <w:t>, 63-68.</w:t>
      </w:r>
    </w:p>
    <w:p w14:paraId="2814592D"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王楠</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张立艳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王洋</w:t>
      </w:r>
      <w:r>
        <w:rPr>
          <w:rFonts w:ascii="Times New Roman" w:eastAsia="宋体" w:hAnsi="Times New Roman" w:hint="eastAsia"/>
          <w:color w:val="000000" w:themeColor="text1"/>
          <w:sz w:val="18"/>
          <w:szCs w:val="18"/>
        </w:rPr>
        <w:t xml:space="preserve"> (2016). </w:t>
      </w:r>
      <w:r>
        <w:rPr>
          <w:rFonts w:ascii="Times New Roman" w:eastAsia="宋体" w:hAnsi="Times New Roman" w:hint="eastAsia"/>
          <w:color w:val="000000" w:themeColor="text1"/>
          <w:sz w:val="18"/>
          <w:szCs w:val="18"/>
        </w:rPr>
        <w:t>创新自我效能感对创新行为的影响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多重中介效应分析</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心理与行为研究</w:t>
      </w:r>
      <w:r>
        <w:rPr>
          <w:rFonts w:ascii="Times New Roman" w:eastAsia="宋体" w:hAnsi="Times New Roman" w:hint="eastAsia"/>
          <w:i/>
          <w:color w:val="000000" w:themeColor="text1"/>
          <w:sz w:val="18"/>
          <w:szCs w:val="18"/>
        </w:rPr>
        <w:t>, 14</w:t>
      </w:r>
      <w:r>
        <w:rPr>
          <w:rFonts w:ascii="Times New Roman" w:eastAsia="宋体" w:hAnsi="Times New Roman" w:hint="eastAsia"/>
          <w:color w:val="000000" w:themeColor="text1"/>
          <w:sz w:val="18"/>
          <w:szCs w:val="18"/>
        </w:rPr>
        <w:t>(6), 811-816.</w:t>
      </w:r>
    </w:p>
    <w:p w14:paraId="2FADE399"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王水珍</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马红宇</w:t>
      </w:r>
      <w:r>
        <w:rPr>
          <w:rFonts w:ascii="Times New Roman" w:eastAsia="宋体" w:hAnsi="Times New Roman" w:hint="eastAsia"/>
          <w:color w:val="000000" w:themeColor="text1"/>
          <w:sz w:val="18"/>
          <w:szCs w:val="18"/>
        </w:rPr>
        <w:t xml:space="preserve"> (2018). </w:t>
      </w:r>
      <w:r>
        <w:rPr>
          <w:rFonts w:ascii="Times New Roman" w:eastAsia="宋体" w:hAnsi="Times New Roman" w:hint="eastAsia"/>
          <w:color w:val="000000" w:themeColor="text1"/>
          <w:sz w:val="18"/>
          <w:szCs w:val="18"/>
        </w:rPr>
        <w:t>不同自尊者网络交往行为比较</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青年研究</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(1), 86-93+96.</w:t>
      </w:r>
    </w:p>
    <w:p w14:paraId="3D012CAA"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温忠麟</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黄彬彬</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汤丹丹</w:t>
      </w:r>
      <w:r>
        <w:rPr>
          <w:rFonts w:ascii="Times New Roman" w:eastAsia="宋体" w:hAnsi="Times New Roman" w:hint="eastAsia"/>
          <w:color w:val="000000" w:themeColor="text1"/>
          <w:sz w:val="18"/>
          <w:szCs w:val="18"/>
        </w:rPr>
        <w:t xml:space="preserve"> (2018)</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问卷数据建模前传</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i/>
          <w:color w:val="000000" w:themeColor="text1"/>
          <w:sz w:val="18"/>
          <w:szCs w:val="18"/>
        </w:rPr>
        <w:t>, 41</w:t>
      </w:r>
      <w:r>
        <w:rPr>
          <w:rFonts w:ascii="Times New Roman" w:eastAsia="宋体" w:hAnsi="Times New Roman"/>
          <w:color w:val="000000" w:themeColor="text1"/>
          <w:sz w:val="18"/>
          <w:szCs w:val="18"/>
        </w:rPr>
        <w:t>(1)</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204-210.</w:t>
      </w:r>
    </w:p>
    <w:p w14:paraId="711B458E"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温忠麟</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谢晋艳</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方杰</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王一帆</w:t>
      </w:r>
      <w:r>
        <w:rPr>
          <w:rFonts w:ascii="Times New Roman" w:eastAsia="宋体" w:hAnsi="Times New Roman" w:hint="eastAsia"/>
          <w:color w:val="000000" w:themeColor="text1"/>
          <w:sz w:val="18"/>
          <w:szCs w:val="18"/>
        </w:rPr>
        <w:t xml:space="preserve"> (202</w:t>
      </w:r>
      <w:r>
        <w:rPr>
          <w:rFonts w:ascii="Times New Roman" w:eastAsia="宋体" w:hAnsi="Times New Roman"/>
          <w:color w:val="000000" w:themeColor="text1"/>
          <w:sz w:val="18"/>
          <w:szCs w:val="18"/>
        </w:rPr>
        <w:t>2</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新世纪</w:t>
      </w:r>
      <w:r>
        <w:rPr>
          <w:rFonts w:ascii="Times New Roman" w:eastAsia="宋体" w:hAnsi="Times New Roman" w:hint="eastAsia"/>
          <w:color w:val="000000" w:themeColor="text1"/>
          <w:sz w:val="18"/>
          <w:szCs w:val="18"/>
        </w:rPr>
        <w:t>20</w:t>
      </w:r>
      <w:r>
        <w:rPr>
          <w:rFonts w:ascii="Times New Roman" w:eastAsia="宋体" w:hAnsi="Times New Roman" w:hint="eastAsia"/>
          <w:color w:val="000000" w:themeColor="text1"/>
          <w:sz w:val="18"/>
          <w:szCs w:val="18"/>
        </w:rPr>
        <w:t>年国内假设检验及其关联问题的方法学研究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心理科学进</w:t>
      </w:r>
      <w:r>
        <w:rPr>
          <w:rFonts w:ascii="Times New Roman" w:eastAsia="宋体" w:hAnsi="Times New Roman" w:hint="eastAsia"/>
          <w:i/>
          <w:color w:val="000000" w:themeColor="text1"/>
          <w:sz w:val="18"/>
          <w:szCs w:val="18"/>
        </w:rPr>
        <w:lastRenderedPageBreak/>
        <w:t>展</w:t>
      </w:r>
      <w:r>
        <w:rPr>
          <w:rFonts w:ascii="Times New Roman" w:eastAsia="宋体" w:hAnsi="Times New Roman" w:hint="eastAsia"/>
          <w:i/>
          <w:color w:val="000000" w:themeColor="text1"/>
          <w:sz w:val="18"/>
          <w:szCs w:val="18"/>
        </w:rPr>
        <w:t xml:space="preserve">, </w:t>
      </w:r>
      <w:r>
        <w:rPr>
          <w:rFonts w:ascii="Times New Roman" w:eastAsia="宋体" w:hAnsi="Times New Roman"/>
          <w:i/>
          <w:color w:val="000000" w:themeColor="text1"/>
          <w:sz w:val="18"/>
          <w:szCs w:val="18"/>
        </w:rPr>
        <w:t>30</w:t>
      </w:r>
      <w:r>
        <w:rPr>
          <w:rFonts w:ascii="Times New Roman" w:eastAsia="宋体" w:hAnsi="Times New Roman" w:hint="eastAsia"/>
          <w:color w:val="000000" w:themeColor="text1"/>
          <w:sz w:val="18"/>
          <w:szCs w:val="18"/>
        </w:rPr>
        <w:t>(8)</w:t>
      </w:r>
      <w:r>
        <w:rPr>
          <w:rFonts w:ascii="Times New Roman" w:eastAsia="宋体" w:hAnsi="Times New Roman"/>
          <w:color w:val="000000" w:themeColor="text1"/>
          <w:sz w:val="18"/>
          <w:szCs w:val="18"/>
        </w:rPr>
        <w:t>, 1-15.</w:t>
      </w:r>
    </w:p>
    <w:p w14:paraId="3E484395"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辛雅丽</w:t>
      </w:r>
      <w:r>
        <w:rPr>
          <w:rFonts w:ascii="Times New Roman" w:eastAsia="宋体" w:hAnsi="Times New Roman" w:hint="eastAsia"/>
          <w:color w:val="000000" w:themeColor="text1"/>
          <w:sz w:val="18"/>
          <w:szCs w:val="18"/>
        </w:rPr>
        <w:t xml:space="preserve"> (2003). </w:t>
      </w:r>
      <w:r>
        <w:rPr>
          <w:rFonts w:ascii="Times New Roman" w:eastAsia="宋体" w:hAnsi="Times New Roman" w:hint="eastAsia"/>
          <w:color w:val="000000" w:themeColor="text1"/>
          <w:sz w:val="18"/>
          <w:szCs w:val="18"/>
        </w:rPr>
        <w:t>大学生创新能力影响因素的调查研究</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w:t>
      </w:r>
      <w:r>
        <w:rPr>
          <w:rFonts w:ascii="Times New Roman" w:eastAsia="宋体" w:hAnsi="Times New Roman" w:hint="eastAsia"/>
          <w:i/>
          <w:color w:val="000000" w:themeColor="text1"/>
          <w:sz w:val="18"/>
          <w:szCs w:val="18"/>
        </w:rPr>
        <w:t xml:space="preserve">, </w:t>
      </w:r>
      <w:r>
        <w:rPr>
          <w:rFonts w:ascii="Times New Roman" w:eastAsia="宋体" w:hAnsi="Times New Roman" w:hint="eastAsia"/>
          <w:color w:val="000000" w:themeColor="text1"/>
          <w:sz w:val="18"/>
          <w:szCs w:val="18"/>
        </w:rPr>
        <w:t>(5), 926-927+950.</w:t>
      </w:r>
    </w:p>
    <w:p w14:paraId="755593A7"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张林</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李元元</w:t>
      </w:r>
      <w:r>
        <w:rPr>
          <w:rFonts w:ascii="Times New Roman" w:eastAsia="宋体" w:hAnsi="Times New Roman" w:hint="eastAsia"/>
          <w:color w:val="000000" w:themeColor="text1"/>
          <w:sz w:val="18"/>
          <w:szCs w:val="18"/>
        </w:rPr>
        <w:t xml:space="preserve"> (2009). </w:t>
      </w:r>
      <w:r>
        <w:rPr>
          <w:rFonts w:ascii="Times New Roman" w:eastAsia="宋体" w:hAnsi="Times New Roman" w:hint="eastAsia"/>
          <w:color w:val="000000" w:themeColor="text1"/>
          <w:sz w:val="18"/>
          <w:szCs w:val="18"/>
        </w:rPr>
        <w:t>自尊社会计量器理论的研究述评</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心理科学进展</w:t>
      </w:r>
      <w:r>
        <w:rPr>
          <w:rFonts w:ascii="Times New Roman" w:eastAsia="宋体" w:hAnsi="Times New Roman" w:hint="eastAsia"/>
          <w:i/>
          <w:color w:val="000000" w:themeColor="text1"/>
          <w:sz w:val="18"/>
          <w:szCs w:val="18"/>
        </w:rPr>
        <w:t>. 17</w:t>
      </w:r>
      <w:r>
        <w:rPr>
          <w:rFonts w:ascii="Times New Roman" w:eastAsia="宋体" w:hAnsi="Times New Roman" w:hint="eastAsia"/>
          <w:color w:val="000000" w:themeColor="text1"/>
          <w:sz w:val="18"/>
          <w:szCs w:val="18"/>
        </w:rPr>
        <w:t>(4), 852-856.</w:t>
      </w:r>
    </w:p>
    <w:p w14:paraId="6F0E566A"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张钰</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刘海燕</w:t>
      </w:r>
      <w:r>
        <w:rPr>
          <w:rFonts w:ascii="Times New Roman" w:eastAsia="宋体" w:hAnsi="Times New Roman" w:hint="eastAsia"/>
          <w:color w:val="000000" w:themeColor="text1"/>
          <w:sz w:val="18"/>
          <w:szCs w:val="18"/>
        </w:rPr>
        <w:t xml:space="preserve"> (2021). </w:t>
      </w:r>
      <w:r>
        <w:rPr>
          <w:rFonts w:ascii="Times New Roman" w:eastAsia="宋体" w:hAnsi="Times New Roman" w:hint="eastAsia"/>
          <w:color w:val="000000" w:themeColor="text1"/>
          <w:sz w:val="18"/>
          <w:szCs w:val="18"/>
        </w:rPr>
        <w:t>大、中学生社交网站使用强度、自尊和抑郁的关系</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好友数量的中介作用和性别的调节作用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中国健康心理学杂志</w:t>
      </w:r>
      <w:r>
        <w:rPr>
          <w:rFonts w:ascii="Times New Roman" w:eastAsia="宋体" w:hAnsi="Times New Roman" w:hint="eastAsia"/>
          <w:i/>
          <w:color w:val="000000" w:themeColor="text1"/>
          <w:sz w:val="18"/>
          <w:szCs w:val="18"/>
        </w:rPr>
        <w:t>, 29</w:t>
      </w:r>
      <w:r>
        <w:rPr>
          <w:rFonts w:ascii="Times New Roman" w:eastAsia="宋体" w:hAnsi="Times New Roman" w:hint="eastAsia"/>
          <w:color w:val="000000" w:themeColor="text1"/>
          <w:sz w:val="18"/>
          <w:szCs w:val="18"/>
        </w:rPr>
        <w:t>(9), 1391-1398.</w:t>
      </w:r>
    </w:p>
    <w:p w14:paraId="14161E51"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张振刚</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余传鹏</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李云健</w:t>
      </w:r>
      <w:r>
        <w:rPr>
          <w:rFonts w:ascii="Times New Roman" w:eastAsia="宋体" w:hAnsi="Times New Roman" w:hint="eastAsia"/>
          <w:color w:val="000000" w:themeColor="text1"/>
          <w:sz w:val="18"/>
          <w:szCs w:val="18"/>
        </w:rPr>
        <w:t xml:space="preserve"> (2016)</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主动性人格、知识分享与员工创新行为关系研究</w:t>
      </w:r>
      <w:r>
        <w:rPr>
          <w:rFonts w:ascii="Times New Roman" w:eastAsia="宋体" w:hAnsi="Times New Roman"/>
          <w:color w:val="000000" w:themeColor="text1"/>
          <w:sz w:val="18"/>
          <w:szCs w:val="18"/>
        </w:rPr>
        <w:t xml:space="preserve">. </w:t>
      </w:r>
      <w:r>
        <w:rPr>
          <w:rFonts w:ascii="Times New Roman" w:eastAsia="宋体" w:hAnsi="Times New Roman" w:hint="eastAsia"/>
          <w:i/>
          <w:color w:val="000000" w:themeColor="text1"/>
          <w:sz w:val="18"/>
          <w:szCs w:val="18"/>
        </w:rPr>
        <w:t>管理评论</w:t>
      </w:r>
      <w:r>
        <w:rPr>
          <w:rFonts w:ascii="Times New Roman" w:eastAsia="宋体" w:hAnsi="Times New Roman"/>
          <w:i/>
          <w:color w:val="000000" w:themeColor="text1"/>
          <w:sz w:val="18"/>
          <w:szCs w:val="18"/>
        </w:rPr>
        <w:t>, 28</w:t>
      </w:r>
      <w:r>
        <w:rPr>
          <w:rFonts w:ascii="Times New Roman" w:eastAsia="宋体" w:hAnsi="Times New Roman"/>
          <w:color w:val="000000" w:themeColor="text1"/>
          <w:sz w:val="18"/>
          <w:szCs w:val="18"/>
        </w:rPr>
        <w:t>(4)</w:t>
      </w:r>
      <w:r>
        <w:rPr>
          <w:rFonts w:ascii="Times New Roman" w:eastAsia="宋体" w:hAnsi="Times New Roman" w:hint="eastAsia"/>
          <w:color w:val="000000" w:themeColor="text1"/>
          <w:sz w:val="18"/>
          <w:szCs w:val="18"/>
        </w:rPr>
        <w:t>,</w:t>
      </w:r>
      <w:r>
        <w:rPr>
          <w:rFonts w:ascii="Times New Roman" w:eastAsia="宋体" w:hAnsi="Times New Roman"/>
          <w:color w:val="000000" w:themeColor="text1"/>
          <w:sz w:val="18"/>
          <w:szCs w:val="18"/>
        </w:rPr>
        <w:t xml:space="preserve"> 123–133</w:t>
      </w:r>
      <w:r>
        <w:rPr>
          <w:rFonts w:ascii="Times New Roman" w:eastAsia="宋体" w:hAnsi="Times New Roman" w:hint="eastAsia"/>
          <w:color w:val="000000" w:themeColor="text1"/>
          <w:sz w:val="18"/>
          <w:szCs w:val="18"/>
        </w:rPr>
        <w:t>．</w:t>
      </w:r>
    </w:p>
    <w:p w14:paraId="2F95BC01"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赵伟佳</w:t>
      </w:r>
      <w:r>
        <w:rPr>
          <w:rFonts w:ascii="Times New Roman" w:eastAsia="宋体" w:hAnsi="Times New Roman" w:hint="eastAsia"/>
          <w:color w:val="000000" w:themeColor="text1"/>
          <w:sz w:val="18"/>
          <w:szCs w:val="18"/>
        </w:rPr>
        <w:t xml:space="preserve"> (2017). </w:t>
      </w:r>
      <w:r>
        <w:rPr>
          <w:rFonts w:ascii="Times New Roman" w:eastAsia="宋体" w:hAnsi="Times New Roman" w:hint="eastAsia"/>
          <w:color w:val="000000" w:themeColor="text1"/>
          <w:sz w:val="18"/>
          <w:szCs w:val="18"/>
        </w:rPr>
        <w:t>社交网站使用对大学生自尊的影响</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线上好友数量的中介作用和性别的调节作用</w:t>
      </w:r>
      <w:r>
        <w:rPr>
          <w:rFonts w:ascii="Times New Roman" w:eastAsia="宋体" w:hAnsi="Times New Roman" w:hint="eastAsia"/>
          <w:color w:val="000000" w:themeColor="text1"/>
          <w:sz w:val="18"/>
          <w:szCs w:val="18"/>
        </w:rPr>
        <w:t xml:space="preserve">. </w:t>
      </w:r>
      <w:r>
        <w:rPr>
          <w:rFonts w:ascii="Times New Roman" w:eastAsia="宋体" w:hAnsi="Times New Roman" w:hint="eastAsia"/>
          <w:i/>
          <w:iCs/>
          <w:color w:val="000000" w:themeColor="text1"/>
          <w:sz w:val="18"/>
          <w:szCs w:val="18"/>
        </w:rPr>
        <w:t>心理技术与应用</w:t>
      </w:r>
      <w:r>
        <w:rPr>
          <w:rFonts w:ascii="Times New Roman" w:eastAsia="宋体" w:hAnsi="Times New Roman" w:hint="eastAsia"/>
          <w:i/>
          <w:iCs/>
          <w:color w:val="000000" w:themeColor="text1"/>
          <w:sz w:val="18"/>
          <w:szCs w:val="18"/>
        </w:rPr>
        <w:t>, 5</w:t>
      </w:r>
      <w:r>
        <w:rPr>
          <w:rFonts w:ascii="Times New Roman" w:eastAsia="宋体" w:hAnsi="Times New Roman" w:hint="eastAsia"/>
          <w:color w:val="000000" w:themeColor="text1"/>
          <w:sz w:val="18"/>
          <w:szCs w:val="18"/>
        </w:rPr>
        <w:t>(7), 403-412.</w:t>
      </w:r>
    </w:p>
    <w:p w14:paraId="1E5A3D25" w14:textId="77777777" w:rsidR="006A3336" w:rsidRDefault="009F071B">
      <w:pPr>
        <w:pStyle w:val="a"/>
        <w:numPr>
          <w:ilvl w:val="0"/>
          <w:numId w:val="0"/>
        </w:numPr>
        <w:spacing w:line="360" w:lineRule="auto"/>
        <w:ind w:left="450" w:hangingChars="250" w:hanging="45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中国互联网络信息中心</w:t>
      </w:r>
      <w:r>
        <w:rPr>
          <w:rFonts w:ascii="Times New Roman" w:eastAsia="宋体" w:hAnsi="Times New Roman" w:hint="eastAsia"/>
          <w:color w:val="000000" w:themeColor="text1"/>
          <w:sz w:val="18"/>
          <w:szCs w:val="18"/>
        </w:rPr>
        <w:t>(CNNIC)</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(202</w:t>
      </w:r>
      <w:r>
        <w:rPr>
          <w:rFonts w:ascii="Times New Roman" w:eastAsia="宋体" w:hAnsi="Times New Roman"/>
          <w:color w:val="000000" w:themeColor="text1"/>
          <w:sz w:val="18"/>
          <w:szCs w:val="18"/>
        </w:rPr>
        <w:t>2</w:t>
      </w:r>
      <w:r>
        <w:rPr>
          <w:rFonts w:ascii="Times New Roman" w:eastAsia="宋体" w:hAnsi="Times New Roman" w:hint="eastAsia"/>
          <w:color w:val="000000" w:themeColor="text1"/>
          <w:sz w:val="18"/>
          <w:szCs w:val="18"/>
        </w:rPr>
        <w:t xml:space="preserve">). </w:t>
      </w:r>
      <w:r>
        <w:rPr>
          <w:rFonts w:ascii="Times New Roman" w:eastAsia="宋体" w:hAnsi="Times New Roman" w:hint="eastAsia"/>
          <w:color w:val="000000" w:themeColor="text1"/>
          <w:sz w:val="18"/>
          <w:szCs w:val="18"/>
        </w:rPr>
        <w:t>第</w:t>
      </w:r>
      <w:r>
        <w:rPr>
          <w:rFonts w:ascii="Times New Roman" w:eastAsia="宋体" w:hAnsi="Times New Roman" w:hint="eastAsia"/>
          <w:color w:val="000000" w:themeColor="text1"/>
          <w:sz w:val="18"/>
          <w:szCs w:val="18"/>
        </w:rPr>
        <w:t>4</w:t>
      </w:r>
      <w:r>
        <w:rPr>
          <w:rFonts w:ascii="Times New Roman" w:eastAsia="宋体" w:hAnsi="Times New Roman"/>
          <w:color w:val="000000" w:themeColor="text1"/>
          <w:sz w:val="18"/>
          <w:szCs w:val="18"/>
        </w:rPr>
        <w:t>9</w:t>
      </w:r>
      <w:r>
        <w:rPr>
          <w:rFonts w:ascii="Times New Roman" w:eastAsia="宋体" w:hAnsi="Times New Roman" w:hint="eastAsia"/>
          <w:color w:val="000000" w:themeColor="text1"/>
          <w:sz w:val="18"/>
          <w:szCs w:val="18"/>
        </w:rPr>
        <w:t>次《中国互联网络发展状况统计报告》</w:t>
      </w:r>
      <w:r>
        <w:rPr>
          <w:rFonts w:ascii="Times New Roman" w:eastAsia="宋体" w:hAnsi="Times New Roman" w:hint="eastAsia"/>
          <w:color w:val="000000" w:themeColor="text1"/>
          <w:sz w:val="18"/>
          <w:szCs w:val="18"/>
        </w:rPr>
        <w:t xml:space="preserve">. </w:t>
      </w:r>
      <w:r>
        <w:rPr>
          <w:rFonts w:ascii="Times New Roman" w:eastAsia="宋体" w:hAnsi="Times New Roman" w:hint="eastAsia"/>
          <w:iCs/>
          <w:color w:val="000000" w:themeColor="text1"/>
          <w:sz w:val="18"/>
          <w:szCs w:val="18"/>
        </w:rPr>
        <w:t>来自</w:t>
      </w:r>
      <w:r>
        <w:rPr>
          <w:rFonts w:ascii="Times New Roman" w:eastAsia="宋体" w:hAnsi="Times New Roman"/>
          <w:i/>
          <w:color w:val="000000" w:themeColor="text1"/>
          <w:sz w:val="18"/>
          <w:szCs w:val="18"/>
        </w:rPr>
        <w:t>http://www.cnnic.cn/hlwfzyj/hlwxzbg/hlwtjbg/202202/P020220407403488048001.pdf</w:t>
      </w:r>
      <w:r>
        <w:rPr>
          <w:rFonts w:ascii="Times New Roman" w:eastAsia="宋体" w:hAnsi="Times New Roman" w:hint="eastAsia"/>
          <w:i/>
          <w:color w:val="000000" w:themeColor="text1"/>
          <w:sz w:val="18"/>
          <w:szCs w:val="18"/>
        </w:rPr>
        <w:t>.</w:t>
      </w:r>
    </w:p>
    <w:p w14:paraId="06E87290"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中华人民共和国教育部</w:t>
      </w:r>
      <w:r>
        <w:rPr>
          <w:rFonts w:ascii="Times New Roman" w:eastAsia="宋体" w:hAnsi="Times New Roman"/>
          <w:color w:val="000000" w:themeColor="text1"/>
          <w:sz w:val="18"/>
          <w:szCs w:val="18"/>
        </w:rPr>
        <w:t xml:space="preserve"> </w:t>
      </w:r>
      <w:r>
        <w:rPr>
          <w:rFonts w:ascii="Times New Roman" w:eastAsia="宋体" w:hAnsi="Times New Roman" w:hint="eastAsia"/>
          <w:color w:val="000000" w:themeColor="text1"/>
          <w:sz w:val="18"/>
          <w:szCs w:val="18"/>
        </w:rPr>
        <w:t xml:space="preserve">(2018). </w:t>
      </w:r>
      <w:r>
        <w:rPr>
          <w:rFonts w:ascii="Times New Roman" w:eastAsia="宋体" w:hAnsi="Times New Roman" w:hint="eastAsia"/>
          <w:i/>
          <w:color w:val="000000" w:themeColor="text1"/>
          <w:sz w:val="18"/>
          <w:szCs w:val="18"/>
        </w:rPr>
        <w:t>教育部关于加快建设高水平本科教育全面提高人才培养能力的意见</w:t>
      </w:r>
      <w:r>
        <w:rPr>
          <w:rFonts w:ascii="Times New Roman" w:eastAsia="宋体" w:hAnsi="Times New Roman" w:hint="eastAsia"/>
          <w:i/>
          <w:color w:val="000000" w:themeColor="text1"/>
          <w:sz w:val="18"/>
          <w:szCs w:val="18"/>
        </w:rPr>
        <w:t>.</w:t>
      </w:r>
      <w:r>
        <w:rPr>
          <w:rFonts w:ascii="Times New Roman" w:eastAsia="宋体" w:hAnsi="Times New Roman" w:hint="eastAsia"/>
          <w:color w:val="000000" w:themeColor="text1"/>
          <w:sz w:val="18"/>
          <w:szCs w:val="18"/>
        </w:rPr>
        <w:t xml:space="preserve"> 2018-10-08 </w:t>
      </w:r>
      <w:r>
        <w:rPr>
          <w:rFonts w:ascii="Times New Roman" w:eastAsia="宋体" w:hAnsi="Times New Roman" w:hint="eastAsia"/>
          <w:color w:val="000000" w:themeColor="text1"/>
          <w:sz w:val="18"/>
          <w:szCs w:val="18"/>
        </w:rPr>
        <w:t>取自</w:t>
      </w:r>
      <w:r>
        <w:rPr>
          <w:rFonts w:ascii="Times New Roman" w:eastAsia="宋体" w:hAnsi="Times New Roman" w:hint="eastAsia"/>
          <w:color w:val="000000" w:themeColor="text1"/>
          <w:sz w:val="18"/>
          <w:szCs w:val="18"/>
        </w:rPr>
        <w:t>http://www.moe.gov.cn/srcsite/A08/s7056/201810/t20181017_351887.html.</w:t>
      </w:r>
    </w:p>
    <w:p w14:paraId="1E7FA1AE"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Brailovskaia</w:t>
      </w:r>
      <w:proofErr w:type="spellEnd"/>
      <w:r>
        <w:rPr>
          <w:rFonts w:ascii="Times New Roman" w:eastAsia="宋体" w:hAnsi="Times New Roman" w:hint="eastAsia"/>
          <w:color w:val="000000" w:themeColor="text1"/>
          <w:sz w:val="18"/>
          <w:szCs w:val="18"/>
        </w:rPr>
        <w:t xml:space="preserve">, J., &amp; </w:t>
      </w:r>
      <w:proofErr w:type="spellStart"/>
      <w:r>
        <w:rPr>
          <w:rFonts w:ascii="Times New Roman" w:eastAsia="宋体" w:hAnsi="Times New Roman" w:hint="eastAsia"/>
          <w:color w:val="000000" w:themeColor="text1"/>
          <w:sz w:val="18"/>
          <w:szCs w:val="18"/>
        </w:rPr>
        <w:t>Bierhoff</w:t>
      </w:r>
      <w:proofErr w:type="spellEnd"/>
      <w:r>
        <w:rPr>
          <w:rFonts w:ascii="Times New Roman" w:eastAsia="宋体" w:hAnsi="Times New Roman" w:hint="eastAsia"/>
          <w:color w:val="000000" w:themeColor="text1"/>
          <w:sz w:val="18"/>
          <w:szCs w:val="18"/>
        </w:rPr>
        <w:t xml:space="preserve">, H. W. (2020). The narcissistic millennial generation: A study of personality traits and online behavior on Facebook. </w:t>
      </w:r>
      <w:r>
        <w:rPr>
          <w:rFonts w:ascii="Times New Roman" w:eastAsia="宋体" w:hAnsi="Times New Roman" w:hint="eastAsia"/>
          <w:i/>
          <w:color w:val="000000" w:themeColor="text1"/>
          <w:sz w:val="18"/>
          <w:szCs w:val="18"/>
        </w:rPr>
        <w:t>Journal of Adult Development, 27</w:t>
      </w:r>
      <w:r>
        <w:rPr>
          <w:rFonts w:ascii="Times New Roman" w:eastAsia="宋体" w:hAnsi="Times New Roman" w:hint="eastAsia"/>
          <w:color w:val="000000" w:themeColor="text1"/>
          <w:sz w:val="18"/>
          <w:szCs w:val="18"/>
        </w:rPr>
        <w:t>(1), 23-35.</w:t>
      </w:r>
    </w:p>
    <w:p w14:paraId="216A5FDD"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Budge, K. (2013). Virtual studio practices: Visual artists, social </w:t>
      </w:r>
      <w:proofErr w:type="gramStart"/>
      <w:r>
        <w:rPr>
          <w:rFonts w:ascii="Times New Roman" w:eastAsia="宋体" w:hAnsi="Times New Roman" w:hint="eastAsia"/>
          <w:color w:val="000000" w:themeColor="text1"/>
          <w:sz w:val="18"/>
          <w:szCs w:val="18"/>
        </w:rPr>
        <w:t>media</w:t>
      </w:r>
      <w:proofErr w:type="gramEnd"/>
      <w:r>
        <w:rPr>
          <w:rFonts w:ascii="Times New Roman" w:eastAsia="宋体" w:hAnsi="Times New Roman" w:hint="eastAsia"/>
          <w:color w:val="000000" w:themeColor="text1"/>
          <w:sz w:val="18"/>
          <w:szCs w:val="18"/>
        </w:rPr>
        <w:t xml:space="preserve"> and creativity. </w:t>
      </w:r>
      <w:r>
        <w:rPr>
          <w:rFonts w:ascii="Times New Roman" w:eastAsia="宋体" w:hAnsi="Times New Roman" w:hint="eastAsia"/>
          <w:i/>
          <w:color w:val="000000" w:themeColor="text1"/>
          <w:sz w:val="18"/>
          <w:szCs w:val="18"/>
        </w:rPr>
        <w:t>Journal of Science and Technology of the Arts, 5</w:t>
      </w:r>
      <w:r>
        <w:rPr>
          <w:rFonts w:ascii="Times New Roman" w:eastAsia="宋体" w:hAnsi="Times New Roman" w:hint="eastAsia"/>
          <w:color w:val="000000" w:themeColor="text1"/>
          <w:sz w:val="18"/>
          <w:szCs w:val="18"/>
        </w:rPr>
        <w:t>(1), 15-23.</w:t>
      </w:r>
    </w:p>
    <w:p w14:paraId="08EC57FD"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Chan, R. C. H., Chu, S. K. W., Lee, C. W. Y., Chan, B. K. T., &amp; Leung, C. K. (2013). Knowledge management using social media: A comparative study between blogs and Facebook. </w:t>
      </w:r>
      <w:r>
        <w:rPr>
          <w:rFonts w:ascii="Times New Roman" w:eastAsia="宋体" w:hAnsi="Times New Roman" w:hint="eastAsia"/>
          <w:i/>
          <w:color w:val="000000" w:themeColor="text1"/>
          <w:sz w:val="18"/>
          <w:szCs w:val="18"/>
        </w:rPr>
        <w:t>Proceedings of the American Society for Information Science and Technology, 50</w:t>
      </w:r>
      <w:r>
        <w:rPr>
          <w:rFonts w:ascii="Times New Roman" w:eastAsia="宋体" w:hAnsi="Times New Roman" w:hint="eastAsia"/>
          <w:color w:val="000000" w:themeColor="text1"/>
          <w:sz w:val="18"/>
          <w:szCs w:val="18"/>
        </w:rPr>
        <w:t>(1), 1-9.</w:t>
      </w:r>
    </w:p>
    <w:p w14:paraId="6DF828F3"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Chang, S. H., Wang, C. L., &amp; Lee, J. C. (2016). Do award-winning experiences benefit students' creative self-efficacy and creativity? The moderated mediation effects of perceived school support for creativity. </w:t>
      </w:r>
      <w:r>
        <w:rPr>
          <w:rFonts w:ascii="Times New Roman" w:eastAsia="宋体" w:hAnsi="Times New Roman" w:hint="eastAsia"/>
          <w:i/>
          <w:color w:val="000000" w:themeColor="text1"/>
          <w:sz w:val="18"/>
          <w:szCs w:val="18"/>
        </w:rPr>
        <w:t>Learning and Individual Differences,</w:t>
      </w:r>
      <w:r>
        <w:rPr>
          <w:rFonts w:ascii="Times New Roman" w:eastAsia="宋体" w:hAnsi="Times New Roman" w:hint="eastAsia"/>
          <w:iCs/>
          <w:color w:val="000000" w:themeColor="text1"/>
          <w:sz w:val="18"/>
          <w:szCs w:val="18"/>
        </w:rPr>
        <w:t xml:space="preserve"> 51</w:t>
      </w:r>
      <w:r>
        <w:rPr>
          <w:rFonts w:ascii="Times New Roman" w:eastAsia="宋体" w:hAnsi="Times New Roman" w:hint="eastAsia"/>
          <w:color w:val="000000" w:themeColor="text1"/>
          <w:sz w:val="18"/>
          <w:szCs w:val="18"/>
        </w:rPr>
        <w:t>, 291-298.</w:t>
      </w:r>
    </w:p>
    <w:p w14:paraId="6447DA47" w14:textId="77777777" w:rsidR="006A3336" w:rsidRDefault="009F071B">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Chou, C.-C., Huang, M.-Y., Lin, T.-W., Lu, F. J.-H., Chiu, Y.-H., &amp; Chen, J.-F. (2019). Moderating Effect of Self-Esteem on the Relationship between Perfectionism and Creative Thinking among Collegiate Dancers. </w:t>
      </w:r>
      <w:r>
        <w:rPr>
          <w:rFonts w:ascii="Times New Roman" w:eastAsia="宋体" w:hAnsi="Times New Roman" w:cs="Times New Roman"/>
          <w:i/>
          <w:color w:val="000000" w:themeColor="text1"/>
          <w:sz w:val="18"/>
          <w:szCs w:val="18"/>
        </w:rPr>
        <w:t>Creativity Research Journal, 31</w:t>
      </w:r>
      <w:r>
        <w:rPr>
          <w:rFonts w:ascii="Times New Roman" w:eastAsia="宋体" w:hAnsi="Times New Roman" w:cs="Times New Roman"/>
          <w:color w:val="000000" w:themeColor="text1"/>
          <w:sz w:val="18"/>
          <w:szCs w:val="18"/>
        </w:rPr>
        <w:t>(2), 188–197.</w:t>
      </w:r>
    </w:p>
    <w:p w14:paraId="338DB421" w14:textId="77777777" w:rsidR="006A3336" w:rsidRDefault="009F071B">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Egan, S. J., </w:t>
      </w:r>
      <w:proofErr w:type="spellStart"/>
      <w:r>
        <w:rPr>
          <w:rFonts w:ascii="Times New Roman" w:eastAsia="宋体" w:hAnsi="Times New Roman" w:cs="Times New Roman"/>
          <w:color w:val="000000" w:themeColor="text1"/>
          <w:sz w:val="18"/>
          <w:szCs w:val="18"/>
        </w:rPr>
        <w:t>Piek</w:t>
      </w:r>
      <w:proofErr w:type="spellEnd"/>
      <w:r>
        <w:rPr>
          <w:rFonts w:ascii="Times New Roman" w:eastAsia="宋体" w:hAnsi="Times New Roman" w:cs="Times New Roman"/>
          <w:color w:val="000000" w:themeColor="text1"/>
          <w:sz w:val="18"/>
          <w:szCs w:val="18"/>
        </w:rPr>
        <w:t xml:space="preserve">, J. P., Dyck, M. J., &amp; Rees, C. S. (2007). The role of dichotomous thinking and rigidity in perfectionism. </w:t>
      </w:r>
      <w:proofErr w:type="spellStart"/>
      <w:r>
        <w:rPr>
          <w:rFonts w:ascii="Times New Roman" w:eastAsia="宋体" w:hAnsi="Times New Roman" w:cs="Times New Roman"/>
          <w:i/>
          <w:color w:val="000000" w:themeColor="text1"/>
          <w:sz w:val="18"/>
          <w:szCs w:val="18"/>
        </w:rPr>
        <w:t>Behaviour</w:t>
      </w:r>
      <w:proofErr w:type="spellEnd"/>
      <w:r>
        <w:rPr>
          <w:rFonts w:ascii="Times New Roman" w:eastAsia="宋体" w:hAnsi="Times New Roman" w:cs="Times New Roman"/>
          <w:i/>
          <w:color w:val="000000" w:themeColor="text1"/>
          <w:sz w:val="18"/>
          <w:szCs w:val="18"/>
        </w:rPr>
        <w:t xml:space="preserve"> Research and Therapy, 45</w:t>
      </w:r>
      <w:r>
        <w:rPr>
          <w:rFonts w:ascii="Times New Roman" w:eastAsia="宋体" w:hAnsi="Times New Roman" w:cs="Times New Roman"/>
          <w:color w:val="000000" w:themeColor="text1"/>
          <w:sz w:val="18"/>
          <w:szCs w:val="18"/>
        </w:rPr>
        <w:t>(8), 1813–1822.</w:t>
      </w:r>
    </w:p>
    <w:p w14:paraId="5E4423C3"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Eid, M. I., &amp; Al-Jabri, I. M. (2016). Social networking, knowledge sharing, and student learning: The case of university students. </w:t>
      </w:r>
      <w:r>
        <w:rPr>
          <w:rFonts w:ascii="Times New Roman" w:eastAsia="宋体" w:hAnsi="Times New Roman" w:hint="eastAsia"/>
          <w:i/>
          <w:color w:val="000000" w:themeColor="text1"/>
          <w:sz w:val="18"/>
          <w:szCs w:val="18"/>
        </w:rPr>
        <w:t>Computers &amp; Education,</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99</w:t>
      </w:r>
      <w:r>
        <w:rPr>
          <w:rFonts w:ascii="Times New Roman" w:eastAsia="宋体" w:hAnsi="Times New Roman" w:hint="eastAsia"/>
          <w:color w:val="000000" w:themeColor="text1"/>
          <w:sz w:val="18"/>
          <w:szCs w:val="18"/>
        </w:rPr>
        <w:t>, 14-27.</w:t>
      </w:r>
    </w:p>
    <w:p w14:paraId="771CDE82"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Ellison, N.B., </w:t>
      </w:r>
      <w:proofErr w:type="spellStart"/>
      <w:r>
        <w:rPr>
          <w:rFonts w:ascii="Times New Roman" w:eastAsia="宋体" w:hAnsi="Times New Roman" w:hint="eastAsia"/>
          <w:color w:val="000000" w:themeColor="text1"/>
          <w:sz w:val="18"/>
          <w:szCs w:val="18"/>
        </w:rPr>
        <w:t>Steinfield</w:t>
      </w:r>
      <w:proofErr w:type="spellEnd"/>
      <w:r>
        <w:rPr>
          <w:rFonts w:ascii="Times New Roman" w:eastAsia="宋体" w:hAnsi="Times New Roman" w:hint="eastAsia"/>
          <w:color w:val="000000" w:themeColor="text1"/>
          <w:sz w:val="18"/>
          <w:szCs w:val="18"/>
        </w:rPr>
        <w:t xml:space="preserve">, C. and Lampe, C. (2007). The Benefits of Facebook </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Friends: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Social Capital and College Students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Use of Online Social Network Sites. </w:t>
      </w:r>
      <w:r>
        <w:rPr>
          <w:rFonts w:ascii="Times New Roman" w:eastAsia="宋体" w:hAnsi="Times New Roman" w:hint="eastAsia"/>
          <w:i/>
          <w:iCs/>
          <w:color w:val="000000" w:themeColor="text1"/>
          <w:sz w:val="18"/>
          <w:szCs w:val="18"/>
        </w:rPr>
        <w:t>Journal of Computer-Mediated Communication, 12</w:t>
      </w:r>
      <w:r>
        <w:rPr>
          <w:rFonts w:ascii="Times New Roman" w:eastAsia="宋体" w:hAnsi="Times New Roman" w:hint="eastAsia"/>
          <w:color w:val="000000" w:themeColor="text1"/>
          <w:sz w:val="18"/>
          <w:szCs w:val="18"/>
        </w:rPr>
        <w:t>, 1143-1168.</w:t>
      </w:r>
    </w:p>
    <w:p w14:paraId="299105EF" w14:textId="77777777" w:rsidR="006A3336" w:rsidRDefault="009F071B">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Gallucci, N. T., Middleton, G., &amp; Kline, A. (2000). Perfectionism and Creative Strivings. </w:t>
      </w:r>
      <w:r>
        <w:rPr>
          <w:rFonts w:ascii="Times New Roman" w:eastAsia="宋体" w:hAnsi="Times New Roman" w:cs="Times New Roman"/>
          <w:i/>
          <w:color w:val="000000" w:themeColor="text1"/>
          <w:sz w:val="18"/>
          <w:szCs w:val="18"/>
        </w:rPr>
        <w:t>The Journal of Creative Behavior, 34</w:t>
      </w:r>
      <w:r>
        <w:rPr>
          <w:rFonts w:ascii="Times New Roman" w:eastAsia="宋体" w:hAnsi="Times New Roman" w:cs="Times New Roman"/>
          <w:color w:val="000000" w:themeColor="text1"/>
          <w:sz w:val="18"/>
          <w:szCs w:val="18"/>
        </w:rPr>
        <w:t>(2), 135–141.</w:t>
      </w:r>
    </w:p>
    <w:p w14:paraId="3B9D5A19"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Garc</w:t>
      </w:r>
      <w:proofErr w:type="spellEnd"/>
      <w:r>
        <w:rPr>
          <w:rFonts w:ascii="Times New Roman" w:eastAsia="宋体" w:hAnsi="Times New Roman" w:hint="eastAsia"/>
          <w:color w:val="000000" w:themeColor="text1"/>
          <w:sz w:val="18"/>
          <w:szCs w:val="18"/>
        </w:rPr>
        <w:t>í</w:t>
      </w:r>
      <w:r>
        <w:rPr>
          <w:rFonts w:ascii="Times New Roman" w:eastAsia="宋体" w:hAnsi="Times New Roman" w:hint="eastAsia"/>
          <w:color w:val="000000" w:themeColor="text1"/>
          <w:sz w:val="18"/>
          <w:szCs w:val="18"/>
        </w:rPr>
        <w:t xml:space="preserve">a, C., </w:t>
      </w:r>
      <w:proofErr w:type="spellStart"/>
      <w:r>
        <w:rPr>
          <w:rFonts w:ascii="Times New Roman" w:eastAsia="宋体" w:hAnsi="Times New Roman" w:hint="eastAsia"/>
          <w:color w:val="000000" w:themeColor="text1"/>
          <w:sz w:val="18"/>
          <w:szCs w:val="18"/>
        </w:rPr>
        <w:t>Chulvi</w:t>
      </w:r>
      <w:proofErr w:type="spellEnd"/>
      <w:r>
        <w:rPr>
          <w:rFonts w:ascii="Times New Roman" w:eastAsia="宋体" w:hAnsi="Times New Roman" w:hint="eastAsia"/>
          <w:color w:val="000000" w:themeColor="text1"/>
          <w:sz w:val="18"/>
          <w:szCs w:val="18"/>
        </w:rPr>
        <w:t xml:space="preserve">, V., &amp; </w:t>
      </w:r>
      <w:proofErr w:type="spellStart"/>
      <w:r>
        <w:rPr>
          <w:rFonts w:ascii="Times New Roman" w:eastAsia="宋体" w:hAnsi="Times New Roman" w:hint="eastAsia"/>
          <w:color w:val="000000" w:themeColor="text1"/>
          <w:sz w:val="18"/>
          <w:szCs w:val="18"/>
        </w:rPr>
        <w:t>Royo</w:t>
      </w:r>
      <w:proofErr w:type="spellEnd"/>
      <w:r>
        <w:rPr>
          <w:rFonts w:ascii="Times New Roman" w:eastAsia="宋体" w:hAnsi="Times New Roman" w:hint="eastAsia"/>
          <w:color w:val="000000" w:themeColor="text1"/>
          <w:sz w:val="18"/>
          <w:szCs w:val="18"/>
        </w:rPr>
        <w:t xml:space="preserve">, M. (2017). Knowledge generation for enhancing design creativity through co-creative Virtual Learning Communities. </w:t>
      </w:r>
      <w:r>
        <w:rPr>
          <w:rFonts w:ascii="Times New Roman" w:eastAsia="宋体" w:hAnsi="Times New Roman" w:hint="eastAsia"/>
          <w:i/>
          <w:color w:val="000000" w:themeColor="text1"/>
          <w:sz w:val="18"/>
          <w:szCs w:val="18"/>
        </w:rPr>
        <w:t>Thinking Skills and Creativity, 24</w:t>
      </w:r>
      <w:r>
        <w:rPr>
          <w:rFonts w:ascii="Times New Roman" w:eastAsia="宋体" w:hAnsi="Times New Roman" w:hint="eastAsia"/>
          <w:color w:val="000000" w:themeColor="text1"/>
          <w:sz w:val="18"/>
          <w:szCs w:val="18"/>
        </w:rPr>
        <w:t>, 12-19.</w:t>
      </w:r>
    </w:p>
    <w:p w14:paraId="1E96345F"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He, W., Hao, P., Huang, X., Long, L. R., Hiller, N. J., &amp; Li, S. L. (2020). Different roles of shared and vertical leadership in promoting team creativity: Cultivating and synthesizing team members</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 individual creativity. </w:t>
      </w:r>
      <w:r>
        <w:rPr>
          <w:rFonts w:ascii="Times New Roman" w:eastAsia="宋体" w:hAnsi="Times New Roman" w:hint="eastAsia"/>
          <w:i/>
          <w:color w:val="000000" w:themeColor="text1"/>
          <w:sz w:val="18"/>
          <w:szCs w:val="18"/>
        </w:rPr>
        <w:t>Personnel Psychology, 73</w:t>
      </w:r>
      <w:r>
        <w:rPr>
          <w:rFonts w:ascii="Times New Roman" w:eastAsia="宋体" w:hAnsi="Times New Roman" w:hint="eastAsia"/>
          <w:color w:val="000000" w:themeColor="text1"/>
          <w:sz w:val="18"/>
          <w:szCs w:val="18"/>
        </w:rPr>
        <w:t>(1), 199-225.</w:t>
      </w:r>
    </w:p>
    <w:p w14:paraId="0363D856"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Hogan, M., &amp; Strasburger, V. C. (2018). Social media and new technology: A primer. </w:t>
      </w:r>
      <w:r>
        <w:rPr>
          <w:rFonts w:ascii="Times New Roman" w:eastAsia="宋体" w:hAnsi="Times New Roman" w:hint="eastAsia"/>
          <w:i/>
          <w:color w:val="000000" w:themeColor="text1"/>
          <w:sz w:val="18"/>
          <w:szCs w:val="18"/>
        </w:rPr>
        <w:t>Clinical Pediatrics, 57</w:t>
      </w:r>
      <w:r>
        <w:rPr>
          <w:rFonts w:ascii="Times New Roman" w:eastAsia="宋体" w:hAnsi="Times New Roman" w:hint="eastAsia"/>
          <w:color w:val="000000" w:themeColor="text1"/>
          <w:sz w:val="18"/>
          <w:szCs w:val="18"/>
        </w:rPr>
        <w:t>(10), 1204-1215.</w:t>
      </w:r>
    </w:p>
    <w:p w14:paraId="286F1B15"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Hu, S., Gu, J., Liu, H., &amp; Huang, Q. (2017). The moderating role of social media usage in the relationship among multicultural experiences, cultural intelligence, and individual creativity. </w:t>
      </w:r>
      <w:r>
        <w:rPr>
          <w:rFonts w:ascii="Times New Roman" w:eastAsia="宋体" w:hAnsi="Times New Roman" w:hint="eastAsia"/>
          <w:i/>
          <w:color w:val="000000" w:themeColor="text1"/>
          <w:sz w:val="18"/>
          <w:szCs w:val="18"/>
        </w:rPr>
        <w:t xml:space="preserve">Information Technology &amp; People, </w:t>
      </w:r>
      <w:r>
        <w:rPr>
          <w:rFonts w:ascii="Times New Roman" w:eastAsia="宋体" w:hAnsi="Times New Roman" w:hint="eastAsia"/>
          <w:i/>
          <w:color w:val="000000" w:themeColor="text1"/>
          <w:sz w:val="18"/>
          <w:szCs w:val="18"/>
        </w:rPr>
        <w:lastRenderedPageBreak/>
        <w:t>30</w:t>
      </w:r>
      <w:r>
        <w:rPr>
          <w:rFonts w:ascii="Times New Roman" w:eastAsia="宋体" w:hAnsi="Times New Roman" w:hint="eastAsia"/>
          <w:color w:val="000000" w:themeColor="text1"/>
          <w:sz w:val="18"/>
          <w:szCs w:val="18"/>
        </w:rPr>
        <w:t>(2), 265-281.</w:t>
      </w:r>
    </w:p>
    <w:p w14:paraId="496EC52D" w14:textId="77777777" w:rsidR="006A3336" w:rsidRDefault="009F071B">
      <w:pPr>
        <w:pStyle w:val="a"/>
        <w:numPr>
          <w:ilvl w:val="0"/>
          <w:numId w:val="0"/>
        </w:numPr>
        <w:spacing w:line="360" w:lineRule="auto"/>
        <w:ind w:left="360" w:hangingChars="200" w:hanging="360"/>
        <w:rPr>
          <w:rFonts w:ascii="Times New Roman" w:eastAsia="宋体" w:hAnsi="Times New Roman"/>
          <w:b/>
          <w:bCs/>
          <w:color w:val="000000" w:themeColor="text1"/>
          <w:sz w:val="18"/>
          <w:szCs w:val="18"/>
        </w:rPr>
      </w:pPr>
      <w:proofErr w:type="spellStart"/>
      <w:r>
        <w:rPr>
          <w:rFonts w:ascii="Times New Roman" w:eastAsia="宋体" w:hAnsi="Times New Roman" w:hint="eastAsia"/>
          <w:color w:val="000000" w:themeColor="text1"/>
          <w:sz w:val="18"/>
          <w:szCs w:val="18"/>
        </w:rPr>
        <w:t>Jin</w:t>
      </w:r>
      <w:proofErr w:type="spellEnd"/>
      <w:r>
        <w:rPr>
          <w:rFonts w:ascii="Times New Roman" w:eastAsia="宋体" w:hAnsi="Times New Roman" w:hint="eastAsia"/>
          <w:color w:val="000000" w:themeColor="text1"/>
          <w:sz w:val="18"/>
          <w:szCs w:val="18"/>
        </w:rPr>
        <w:t xml:space="preserve">-Liang Wang, Linda A. Jackson, Hai-Zhen Wang, James Gaskin. (2015). Predicting Social Networking Site (SNS) use: Personality, attitudes, </w:t>
      </w:r>
      <w:proofErr w:type="gramStart"/>
      <w:r>
        <w:rPr>
          <w:rFonts w:ascii="Times New Roman" w:eastAsia="宋体" w:hAnsi="Times New Roman" w:hint="eastAsia"/>
          <w:color w:val="000000" w:themeColor="text1"/>
          <w:sz w:val="18"/>
          <w:szCs w:val="18"/>
        </w:rPr>
        <w:t>motivation</w:t>
      </w:r>
      <w:proofErr w:type="gramEnd"/>
      <w:r>
        <w:rPr>
          <w:rFonts w:ascii="Times New Roman" w:eastAsia="宋体" w:hAnsi="Times New Roman" w:hint="eastAsia"/>
          <w:color w:val="000000" w:themeColor="text1"/>
          <w:sz w:val="18"/>
          <w:szCs w:val="18"/>
        </w:rPr>
        <w:t xml:space="preserve"> and Internet self-efficacy.</w:t>
      </w:r>
      <w:r>
        <w:rPr>
          <w:rFonts w:ascii="Times New Roman" w:eastAsia="宋体" w:hAnsi="Times New Roman" w:hint="eastAsia"/>
          <w:iCs/>
          <w:color w:val="000000" w:themeColor="text1"/>
          <w:sz w:val="18"/>
          <w:szCs w:val="18"/>
        </w:rPr>
        <w:t xml:space="preserve"> </w:t>
      </w:r>
      <w:r>
        <w:rPr>
          <w:rFonts w:ascii="Times New Roman" w:eastAsia="宋体" w:hAnsi="Times New Roman" w:hint="eastAsia"/>
          <w:i/>
          <w:color w:val="000000" w:themeColor="text1"/>
          <w:sz w:val="18"/>
          <w:szCs w:val="18"/>
        </w:rPr>
        <w:t>Personality and Individual Differences, 80,</w:t>
      </w:r>
      <w:r>
        <w:rPr>
          <w:rFonts w:ascii="Times New Roman" w:eastAsia="宋体" w:hAnsi="Times New Roman" w:hint="eastAsia"/>
          <w:color w:val="000000" w:themeColor="text1"/>
          <w:sz w:val="18"/>
          <w:szCs w:val="18"/>
        </w:rPr>
        <w:t xml:space="preserve"> 119-124.</w:t>
      </w:r>
    </w:p>
    <w:p w14:paraId="398F334D" w14:textId="77777777" w:rsidR="006A3336" w:rsidRDefault="009F071B">
      <w:pPr>
        <w:pStyle w:val="41"/>
        <w:snapToGrid w:val="0"/>
        <w:spacing w:line="360" w:lineRule="auto"/>
        <w:ind w:left="360" w:hangingChars="200" w:hanging="360"/>
        <w:rPr>
          <w:rFonts w:ascii="Times New Roman" w:eastAsia="宋体" w:hAnsi="Times New Roman" w:cs="Times New Roman"/>
          <w:color w:val="000000" w:themeColor="text1"/>
          <w:sz w:val="18"/>
          <w:szCs w:val="18"/>
        </w:rPr>
      </w:pPr>
      <w:r>
        <w:rPr>
          <w:rFonts w:ascii="Times New Roman" w:eastAsia="宋体" w:hAnsi="Times New Roman" w:cs="Times New Roman" w:hint="eastAsia"/>
          <w:color w:val="000000" w:themeColor="text1"/>
          <w:sz w:val="18"/>
          <w:szCs w:val="18"/>
        </w:rPr>
        <w:t xml:space="preserve">Lee David S. &amp; Way Baldwin M. (2021). Social media use and systemic inflammation: The moderating role of self-esteem. </w:t>
      </w:r>
      <w:r>
        <w:rPr>
          <w:rFonts w:ascii="Times New Roman" w:eastAsia="宋体" w:hAnsi="Times New Roman" w:cs="Times New Roman" w:hint="eastAsia"/>
          <w:i/>
          <w:color w:val="000000" w:themeColor="text1"/>
          <w:sz w:val="18"/>
          <w:szCs w:val="18"/>
        </w:rPr>
        <w:t xml:space="preserve">Brain, Behavior, &amp; Immunity - Health, </w:t>
      </w:r>
      <w:r>
        <w:rPr>
          <w:rFonts w:ascii="Times New Roman" w:eastAsia="宋体" w:hAnsi="Times New Roman" w:cs="Times New Roman" w:hint="eastAsia"/>
          <w:iCs/>
          <w:color w:val="000000" w:themeColor="text1"/>
          <w:sz w:val="18"/>
          <w:szCs w:val="18"/>
        </w:rPr>
        <w:t>16.</w:t>
      </w:r>
    </w:p>
    <w:p w14:paraId="45AFF6A6"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Rasheed, M. I., Malik, M. J., </w:t>
      </w:r>
      <w:proofErr w:type="spellStart"/>
      <w:r>
        <w:rPr>
          <w:rFonts w:ascii="Times New Roman" w:eastAsia="宋体" w:hAnsi="Times New Roman" w:hint="eastAsia"/>
          <w:color w:val="000000" w:themeColor="text1"/>
          <w:sz w:val="18"/>
          <w:szCs w:val="18"/>
        </w:rPr>
        <w:t>Pitafi</w:t>
      </w:r>
      <w:proofErr w:type="spellEnd"/>
      <w:r>
        <w:rPr>
          <w:rFonts w:ascii="Times New Roman" w:eastAsia="宋体" w:hAnsi="Times New Roman" w:hint="eastAsia"/>
          <w:color w:val="000000" w:themeColor="text1"/>
          <w:sz w:val="18"/>
          <w:szCs w:val="18"/>
        </w:rPr>
        <w:t xml:space="preserve">, A. H., Iqbal, J., </w:t>
      </w:r>
      <w:proofErr w:type="spellStart"/>
      <w:r>
        <w:rPr>
          <w:rFonts w:ascii="Times New Roman" w:eastAsia="宋体" w:hAnsi="Times New Roman" w:hint="eastAsia"/>
          <w:color w:val="000000" w:themeColor="text1"/>
          <w:sz w:val="18"/>
          <w:szCs w:val="18"/>
        </w:rPr>
        <w:t>Anser</w:t>
      </w:r>
      <w:proofErr w:type="spellEnd"/>
      <w:r>
        <w:rPr>
          <w:rFonts w:ascii="Times New Roman" w:eastAsia="宋体" w:hAnsi="Times New Roman" w:hint="eastAsia"/>
          <w:color w:val="000000" w:themeColor="text1"/>
          <w:sz w:val="18"/>
          <w:szCs w:val="18"/>
        </w:rPr>
        <w:t xml:space="preserve">, M. K., &amp; Abbas, M. (2020). Usage of social media, student engagement, and creativity: The role of knowledge sharing behavior and cyberbullying. </w:t>
      </w:r>
      <w:r>
        <w:rPr>
          <w:rFonts w:ascii="Times New Roman" w:eastAsia="宋体" w:hAnsi="Times New Roman" w:hint="eastAsia"/>
          <w:i/>
          <w:color w:val="000000" w:themeColor="text1"/>
          <w:sz w:val="18"/>
          <w:szCs w:val="18"/>
        </w:rPr>
        <w:t>Computers &amp; Education, 159</w:t>
      </w:r>
      <w:r>
        <w:rPr>
          <w:rFonts w:ascii="Times New Roman" w:eastAsia="宋体" w:hAnsi="Times New Roman" w:hint="eastAsia"/>
          <w:color w:val="000000" w:themeColor="text1"/>
          <w:sz w:val="18"/>
          <w:szCs w:val="18"/>
        </w:rPr>
        <w:t>, 104002.</w:t>
      </w:r>
    </w:p>
    <w:p w14:paraId="0A962ACE"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proofErr w:type="spellStart"/>
      <w:r>
        <w:rPr>
          <w:rFonts w:ascii="Times New Roman" w:eastAsia="宋体" w:hAnsi="Times New Roman" w:hint="eastAsia"/>
          <w:color w:val="000000" w:themeColor="text1"/>
          <w:sz w:val="18"/>
          <w:szCs w:val="18"/>
        </w:rPr>
        <w:t>Rosseel</w:t>
      </w:r>
      <w:proofErr w:type="spellEnd"/>
      <w:r>
        <w:rPr>
          <w:rFonts w:ascii="Times New Roman" w:eastAsia="宋体" w:hAnsi="Times New Roman" w:hint="eastAsia"/>
          <w:color w:val="000000" w:themeColor="text1"/>
          <w:sz w:val="18"/>
          <w:szCs w:val="18"/>
        </w:rPr>
        <w:t xml:space="preserve">, Y. (2012). </w:t>
      </w:r>
      <w:proofErr w:type="spellStart"/>
      <w:r>
        <w:rPr>
          <w:rFonts w:ascii="Times New Roman" w:eastAsia="宋体" w:hAnsi="Times New Roman" w:hint="eastAsia"/>
          <w:color w:val="000000" w:themeColor="text1"/>
          <w:sz w:val="18"/>
          <w:szCs w:val="18"/>
        </w:rPr>
        <w:t>lavaan</w:t>
      </w:r>
      <w:proofErr w:type="spellEnd"/>
      <w:r>
        <w:rPr>
          <w:rFonts w:ascii="Times New Roman" w:eastAsia="宋体" w:hAnsi="Times New Roman" w:hint="eastAsia"/>
          <w:color w:val="000000" w:themeColor="text1"/>
          <w:sz w:val="18"/>
          <w:szCs w:val="18"/>
        </w:rPr>
        <w:t xml:space="preserve">: An R package for structural equation modeling. </w:t>
      </w:r>
      <w:r>
        <w:rPr>
          <w:rFonts w:ascii="Times New Roman" w:eastAsia="宋体" w:hAnsi="Times New Roman" w:hint="eastAsia"/>
          <w:i/>
          <w:color w:val="000000" w:themeColor="text1"/>
          <w:sz w:val="18"/>
          <w:szCs w:val="18"/>
        </w:rPr>
        <w:t>Journal of Statistical Software, 48,</w:t>
      </w:r>
      <w:r>
        <w:rPr>
          <w:rFonts w:ascii="Times New Roman" w:eastAsia="宋体" w:hAnsi="Times New Roman" w:hint="eastAsia"/>
          <w:color w:val="000000" w:themeColor="text1"/>
          <w:sz w:val="18"/>
          <w:szCs w:val="18"/>
        </w:rPr>
        <w:t xml:space="preserve"> 1-36.</w:t>
      </w:r>
    </w:p>
    <w:p w14:paraId="3DF4D4E9"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cs="Times New Roman"/>
          <w:color w:val="000000" w:themeColor="text1"/>
          <w:sz w:val="18"/>
          <w:szCs w:val="18"/>
        </w:rPr>
        <w:t xml:space="preserve">Sirois, F. M., Monforton, J., &amp; Simpson, M. (2010). “If Only I Had Done Better”: Perfectionism and the Functionality of Counterfactual Thinking. </w:t>
      </w:r>
      <w:r>
        <w:rPr>
          <w:rFonts w:ascii="Times New Roman" w:eastAsia="宋体" w:hAnsi="Times New Roman" w:cs="Times New Roman"/>
          <w:i/>
          <w:color w:val="000000" w:themeColor="text1"/>
          <w:sz w:val="18"/>
          <w:szCs w:val="18"/>
        </w:rPr>
        <w:t>Personality and Social Psychology Bulletin, 36</w:t>
      </w:r>
      <w:r>
        <w:rPr>
          <w:rFonts w:ascii="Times New Roman" w:eastAsia="宋体" w:hAnsi="Times New Roman" w:cs="Times New Roman"/>
          <w:color w:val="000000" w:themeColor="text1"/>
          <w:sz w:val="18"/>
          <w:szCs w:val="18"/>
        </w:rPr>
        <w:t>(12), 1675–1692.</w:t>
      </w:r>
    </w:p>
    <w:p w14:paraId="7498D1B2" w14:textId="77777777" w:rsidR="006A3336" w:rsidRDefault="009F071B">
      <w:pPr>
        <w:ind w:left="360" w:hangingChars="200" w:hanging="360"/>
        <w:rPr>
          <w:rFonts w:eastAsia="宋体"/>
          <w:color w:val="000000" w:themeColor="text1"/>
          <w:sz w:val="18"/>
          <w:szCs w:val="18"/>
        </w:rPr>
      </w:pPr>
      <w:r>
        <w:rPr>
          <w:rFonts w:eastAsia="宋体"/>
          <w:color w:val="000000" w:themeColor="text1"/>
          <w:sz w:val="18"/>
          <w:szCs w:val="18"/>
          <w:shd w:val="clear" w:color="auto" w:fill="FCFCFC"/>
        </w:rPr>
        <w:t xml:space="preserve">Stavropoulos, V., Barber, E., de </w:t>
      </w:r>
      <w:proofErr w:type="spellStart"/>
      <w:r>
        <w:rPr>
          <w:rFonts w:eastAsia="宋体"/>
          <w:color w:val="000000" w:themeColor="text1"/>
          <w:sz w:val="18"/>
          <w:szCs w:val="18"/>
          <w:shd w:val="clear" w:color="auto" w:fill="FCFCFC"/>
        </w:rPr>
        <w:t>Sena</w:t>
      </w:r>
      <w:proofErr w:type="spellEnd"/>
      <w:r>
        <w:rPr>
          <w:rFonts w:eastAsia="宋体"/>
          <w:color w:val="000000" w:themeColor="text1"/>
          <w:sz w:val="18"/>
          <w:szCs w:val="18"/>
          <w:shd w:val="clear" w:color="auto" w:fill="FCFCFC"/>
        </w:rPr>
        <w:t xml:space="preserve"> Collier, G. </w:t>
      </w:r>
      <w:r>
        <w:rPr>
          <w:rFonts w:eastAsia="宋体"/>
          <w:iCs/>
          <w:color w:val="000000" w:themeColor="text1"/>
          <w:sz w:val="18"/>
          <w:szCs w:val="18"/>
        </w:rPr>
        <w:t>et al.</w:t>
      </w:r>
      <w:r>
        <w:rPr>
          <w:rFonts w:eastAsia="宋体"/>
          <w:color w:val="000000" w:themeColor="text1"/>
          <w:sz w:val="18"/>
          <w:szCs w:val="18"/>
          <w:shd w:val="clear" w:color="auto" w:fill="FCFCFC"/>
        </w:rPr>
        <w:t xml:space="preserve"> Adolescent Popularity: Distinct Profiles and Associations with Excessive Internet Usage and Interpersonal </w:t>
      </w:r>
      <w:proofErr w:type="spellStart"/>
      <w:r>
        <w:rPr>
          <w:rFonts w:eastAsia="宋体"/>
          <w:color w:val="000000" w:themeColor="text1"/>
          <w:sz w:val="18"/>
          <w:szCs w:val="18"/>
          <w:shd w:val="clear" w:color="auto" w:fill="FCFCFC"/>
        </w:rPr>
        <w:t>Sensitivity.</w:t>
      </w:r>
      <w:r>
        <w:rPr>
          <w:rFonts w:eastAsia="宋体"/>
          <w:i/>
          <w:color w:val="000000" w:themeColor="text1"/>
          <w:sz w:val="18"/>
          <w:szCs w:val="18"/>
        </w:rPr>
        <w:t>Child</w:t>
      </w:r>
      <w:proofErr w:type="spellEnd"/>
      <w:r>
        <w:rPr>
          <w:rFonts w:eastAsia="宋体"/>
          <w:i/>
          <w:color w:val="000000" w:themeColor="text1"/>
          <w:sz w:val="18"/>
          <w:szCs w:val="18"/>
        </w:rPr>
        <w:t xml:space="preserve"> Psychiatry Hum Dev</w:t>
      </w:r>
      <w:r>
        <w:rPr>
          <w:rFonts w:eastAsia="宋体"/>
          <w:color w:val="000000" w:themeColor="text1"/>
          <w:sz w:val="18"/>
          <w:szCs w:val="18"/>
          <w:shd w:val="clear" w:color="auto" w:fill="FCFCFC"/>
        </w:rPr>
        <w:t> (2021). </w:t>
      </w:r>
    </w:p>
    <w:p w14:paraId="25B19ED0"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Tierney, P., &amp; Farmer, S. M. (2002). Creative self-efficacy: Its potential antecedents and relationship to creative performance. </w:t>
      </w:r>
      <w:r>
        <w:rPr>
          <w:rFonts w:ascii="Times New Roman" w:eastAsia="宋体" w:hAnsi="Times New Roman" w:hint="eastAsia"/>
          <w:i/>
          <w:color w:val="000000" w:themeColor="text1"/>
          <w:sz w:val="18"/>
          <w:szCs w:val="18"/>
        </w:rPr>
        <w:t>Academy of Management journal, 45</w:t>
      </w:r>
      <w:r>
        <w:rPr>
          <w:rFonts w:ascii="Times New Roman" w:eastAsia="宋体" w:hAnsi="Times New Roman" w:hint="eastAsia"/>
          <w:color w:val="000000" w:themeColor="text1"/>
          <w:sz w:val="18"/>
          <w:szCs w:val="18"/>
        </w:rPr>
        <w:t>(6), 1137-1148.</w:t>
      </w:r>
    </w:p>
    <w:p w14:paraId="2A2662DD"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Wang, X. H., Fang, Y., Qureshi, I., &amp; Janssen, O. (2015). Understanding employee innovative behavior: Integrating the social network and leader</w:t>
      </w:r>
      <w:r>
        <w:rPr>
          <w:rFonts w:ascii="Times New Roman" w:eastAsia="宋体" w:hAnsi="Times New Roman" w:hint="eastAsia"/>
          <w:color w:val="000000" w:themeColor="text1"/>
          <w:sz w:val="18"/>
          <w:szCs w:val="18"/>
        </w:rPr>
        <w:t>–</w:t>
      </w:r>
      <w:r>
        <w:rPr>
          <w:rFonts w:ascii="Times New Roman" w:eastAsia="宋体" w:hAnsi="Times New Roman" w:hint="eastAsia"/>
          <w:color w:val="000000" w:themeColor="text1"/>
          <w:sz w:val="18"/>
          <w:szCs w:val="18"/>
        </w:rPr>
        <w:t>member exchange perspectives.</w:t>
      </w:r>
      <w:r>
        <w:rPr>
          <w:rFonts w:ascii="Times New Roman" w:eastAsia="宋体" w:hAnsi="Times New Roman" w:hint="eastAsia"/>
          <w:i/>
          <w:color w:val="000000" w:themeColor="text1"/>
          <w:sz w:val="18"/>
          <w:szCs w:val="18"/>
        </w:rPr>
        <w:t xml:space="preserve"> Journal of Organizational Behavior, 36</w:t>
      </w:r>
      <w:r>
        <w:rPr>
          <w:rFonts w:ascii="Times New Roman" w:eastAsia="宋体" w:hAnsi="Times New Roman" w:hint="eastAsia"/>
          <w:color w:val="000000" w:themeColor="text1"/>
          <w:sz w:val="18"/>
          <w:szCs w:val="18"/>
        </w:rPr>
        <w:t>(3), 403-420.</w:t>
      </w:r>
    </w:p>
    <w:p w14:paraId="1DAB6ED6"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Wickham, H., </w:t>
      </w:r>
      <w:proofErr w:type="spellStart"/>
      <w:r>
        <w:rPr>
          <w:rFonts w:ascii="Times New Roman" w:eastAsia="宋体" w:hAnsi="Times New Roman" w:hint="eastAsia"/>
          <w:color w:val="000000" w:themeColor="text1"/>
          <w:sz w:val="18"/>
          <w:szCs w:val="18"/>
        </w:rPr>
        <w:t>Averick</w:t>
      </w:r>
      <w:proofErr w:type="spellEnd"/>
      <w:r>
        <w:rPr>
          <w:rFonts w:ascii="Times New Roman" w:eastAsia="宋体" w:hAnsi="Times New Roman" w:hint="eastAsia"/>
          <w:color w:val="000000" w:themeColor="text1"/>
          <w:sz w:val="18"/>
          <w:szCs w:val="18"/>
        </w:rPr>
        <w:t xml:space="preserve">, M., Bryan, J., Chang, W., McGowan, L. D. A., François, R., ... &amp; </w:t>
      </w:r>
      <w:proofErr w:type="spellStart"/>
      <w:r>
        <w:rPr>
          <w:rFonts w:ascii="Times New Roman" w:eastAsia="宋体" w:hAnsi="Times New Roman" w:hint="eastAsia"/>
          <w:color w:val="000000" w:themeColor="text1"/>
          <w:sz w:val="18"/>
          <w:szCs w:val="18"/>
        </w:rPr>
        <w:t>Yutani</w:t>
      </w:r>
      <w:proofErr w:type="spellEnd"/>
      <w:r>
        <w:rPr>
          <w:rFonts w:ascii="Times New Roman" w:eastAsia="宋体" w:hAnsi="Times New Roman" w:hint="eastAsia"/>
          <w:color w:val="000000" w:themeColor="text1"/>
          <w:sz w:val="18"/>
          <w:szCs w:val="18"/>
        </w:rPr>
        <w:t xml:space="preserve">, H. (2019). Welcome to the </w:t>
      </w:r>
      <w:proofErr w:type="spellStart"/>
      <w:r>
        <w:rPr>
          <w:rFonts w:ascii="Times New Roman" w:eastAsia="宋体" w:hAnsi="Times New Roman" w:hint="eastAsia"/>
          <w:color w:val="000000" w:themeColor="text1"/>
          <w:sz w:val="18"/>
          <w:szCs w:val="18"/>
        </w:rPr>
        <w:t>Tidyverse</w:t>
      </w:r>
      <w:proofErr w:type="spellEnd"/>
      <w:r>
        <w:rPr>
          <w:rFonts w:ascii="Times New Roman" w:eastAsia="宋体" w:hAnsi="Times New Roman" w:hint="eastAsia"/>
          <w:color w:val="000000" w:themeColor="text1"/>
          <w:sz w:val="18"/>
          <w:szCs w:val="18"/>
        </w:rPr>
        <w:t xml:space="preserve">. </w:t>
      </w:r>
      <w:r>
        <w:rPr>
          <w:rFonts w:ascii="Times New Roman" w:eastAsia="宋体" w:hAnsi="Times New Roman" w:hint="eastAsia"/>
          <w:i/>
          <w:color w:val="000000" w:themeColor="text1"/>
          <w:sz w:val="18"/>
          <w:szCs w:val="18"/>
        </w:rPr>
        <w:t xml:space="preserve">Journal of </w:t>
      </w:r>
      <w:proofErr w:type="gramStart"/>
      <w:r>
        <w:rPr>
          <w:rFonts w:ascii="Times New Roman" w:eastAsia="宋体" w:hAnsi="Times New Roman" w:hint="eastAsia"/>
          <w:i/>
          <w:color w:val="000000" w:themeColor="text1"/>
          <w:sz w:val="18"/>
          <w:szCs w:val="18"/>
        </w:rPr>
        <w:t>Open Source</w:t>
      </w:r>
      <w:proofErr w:type="gramEnd"/>
      <w:r>
        <w:rPr>
          <w:rFonts w:ascii="Times New Roman" w:eastAsia="宋体" w:hAnsi="Times New Roman" w:hint="eastAsia"/>
          <w:i/>
          <w:color w:val="000000" w:themeColor="text1"/>
          <w:sz w:val="18"/>
          <w:szCs w:val="18"/>
        </w:rPr>
        <w:t xml:space="preserve"> Software, 4</w:t>
      </w:r>
      <w:r>
        <w:rPr>
          <w:rFonts w:ascii="Times New Roman" w:eastAsia="宋体" w:hAnsi="Times New Roman" w:hint="eastAsia"/>
          <w:color w:val="000000" w:themeColor="text1"/>
          <w:sz w:val="18"/>
          <w:szCs w:val="18"/>
        </w:rPr>
        <w:t>(43), 1686.</w:t>
      </w:r>
    </w:p>
    <w:p w14:paraId="54C7C435" w14:textId="77777777" w:rsidR="006A3336" w:rsidRDefault="009F071B">
      <w:pPr>
        <w:pStyle w:val="a"/>
        <w:numPr>
          <w:ilvl w:val="0"/>
          <w:numId w:val="0"/>
        </w:numPr>
        <w:spacing w:line="360" w:lineRule="auto"/>
        <w:ind w:left="360" w:hangingChars="200" w:hanging="360"/>
        <w:rPr>
          <w:rFonts w:ascii="Times New Roman" w:eastAsia="宋体" w:hAnsi="Times New Roman"/>
          <w:color w:val="000000" w:themeColor="text1"/>
          <w:sz w:val="18"/>
          <w:szCs w:val="18"/>
        </w:rPr>
      </w:pPr>
      <w:r>
        <w:rPr>
          <w:rFonts w:ascii="Times New Roman" w:eastAsia="宋体" w:hAnsi="Times New Roman" w:hint="eastAsia"/>
          <w:color w:val="000000" w:themeColor="text1"/>
          <w:sz w:val="18"/>
          <w:szCs w:val="18"/>
        </w:rPr>
        <w:t xml:space="preserve">Woods, H. C., &amp; Scott, H. (2016). </w:t>
      </w:r>
      <w:r>
        <w:rPr>
          <w:rFonts w:ascii="Times New Roman" w:eastAsia="宋体" w:hAnsi="Times New Roman"/>
          <w:color w:val="000000" w:themeColor="text1"/>
          <w:sz w:val="18"/>
          <w:szCs w:val="18"/>
        </w:rPr>
        <w:t>#</w:t>
      </w:r>
      <w:r>
        <w:rPr>
          <w:rFonts w:ascii="Times New Roman" w:eastAsia="宋体" w:hAnsi="Times New Roman" w:hint="eastAsia"/>
          <w:color w:val="000000" w:themeColor="text1"/>
          <w:sz w:val="18"/>
          <w:szCs w:val="18"/>
        </w:rPr>
        <w:t xml:space="preserve">Sleepyteens: Social media use in adolescence is associated with poor sleep quality, anxiety, </w:t>
      </w:r>
      <w:proofErr w:type="gramStart"/>
      <w:r>
        <w:rPr>
          <w:rFonts w:ascii="Times New Roman" w:eastAsia="宋体" w:hAnsi="Times New Roman" w:hint="eastAsia"/>
          <w:color w:val="000000" w:themeColor="text1"/>
          <w:sz w:val="18"/>
          <w:szCs w:val="18"/>
        </w:rPr>
        <w:t>depression</w:t>
      </w:r>
      <w:proofErr w:type="gramEnd"/>
      <w:r>
        <w:rPr>
          <w:rFonts w:ascii="Times New Roman" w:eastAsia="宋体" w:hAnsi="Times New Roman" w:hint="eastAsia"/>
          <w:color w:val="000000" w:themeColor="text1"/>
          <w:sz w:val="18"/>
          <w:szCs w:val="18"/>
        </w:rPr>
        <w:t xml:space="preserve"> and low self-esteem. </w:t>
      </w:r>
      <w:r>
        <w:rPr>
          <w:rFonts w:ascii="Times New Roman" w:eastAsia="宋体" w:hAnsi="Times New Roman" w:hint="eastAsia"/>
          <w:i/>
          <w:color w:val="000000" w:themeColor="text1"/>
          <w:sz w:val="18"/>
          <w:szCs w:val="18"/>
        </w:rPr>
        <w:t xml:space="preserve">Journal of Adolescence, 51, </w:t>
      </w:r>
      <w:r>
        <w:rPr>
          <w:rFonts w:ascii="Times New Roman" w:eastAsia="宋体" w:hAnsi="Times New Roman" w:hint="eastAsia"/>
          <w:color w:val="000000" w:themeColor="text1"/>
          <w:sz w:val="18"/>
          <w:szCs w:val="18"/>
        </w:rPr>
        <w:t>41-49.</w:t>
      </w:r>
    </w:p>
    <w:p w14:paraId="513AC5EE" w14:textId="77777777" w:rsidR="006A3336" w:rsidRDefault="006A3336">
      <w:pPr>
        <w:pStyle w:val="a"/>
        <w:numPr>
          <w:ilvl w:val="0"/>
          <w:numId w:val="0"/>
        </w:numPr>
        <w:spacing w:line="360" w:lineRule="auto"/>
        <w:ind w:left="360" w:hangingChars="200" w:hanging="360"/>
        <w:rPr>
          <w:rFonts w:ascii="Times New Roman" w:eastAsia="宋体" w:hAnsi="Times New Roman"/>
          <w:color w:val="000000" w:themeColor="text1"/>
          <w:sz w:val="18"/>
          <w:szCs w:val="18"/>
        </w:rPr>
        <w:sectPr w:rsidR="006A3336">
          <w:headerReference w:type="default" r:id="rId14"/>
          <w:pgSz w:w="11900" w:h="16840"/>
          <w:pgMar w:top="1440" w:right="1800" w:bottom="1440" w:left="1800" w:header="851" w:footer="992" w:gutter="0"/>
          <w:cols w:space="425"/>
          <w:docGrid w:type="lines" w:linePitch="312"/>
        </w:sectPr>
      </w:pPr>
    </w:p>
    <w:p w14:paraId="56C81EE4" w14:textId="77777777" w:rsidR="006A3336" w:rsidRDefault="006A3336">
      <w:pPr>
        <w:pStyle w:val="a"/>
        <w:numPr>
          <w:ilvl w:val="0"/>
          <w:numId w:val="0"/>
        </w:numPr>
        <w:spacing w:line="360" w:lineRule="auto"/>
        <w:ind w:left="360" w:hangingChars="200" w:hanging="360"/>
        <w:rPr>
          <w:rFonts w:ascii="Times New Roman" w:eastAsia="宋体" w:hAnsi="Times New Roman"/>
          <w:color w:val="000000" w:themeColor="text1"/>
          <w:sz w:val="18"/>
          <w:szCs w:val="18"/>
        </w:rPr>
      </w:pPr>
    </w:p>
    <w:p w14:paraId="56560318" w14:textId="77777777" w:rsidR="006A3336" w:rsidRDefault="009F071B">
      <w:pPr>
        <w:pStyle w:val="a"/>
        <w:numPr>
          <w:ilvl w:val="0"/>
          <w:numId w:val="0"/>
        </w:numPr>
        <w:spacing w:line="360" w:lineRule="auto"/>
        <w:ind w:leftChars="-1" w:hanging="2"/>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The Effect of Social Networks Sites Using on College Students' Innovative Behavior: A Moderated Mediation Model</w:t>
      </w:r>
    </w:p>
    <w:p w14:paraId="3CC189A2" w14:textId="77777777" w:rsidR="006A3336" w:rsidRDefault="009F071B">
      <w:pPr>
        <w:pStyle w:val="15"/>
        <w:ind w:firstLine="560"/>
        <w:jc w:val="center"/>
        <w:rPr>
          <w:rFonts w:cs="Times New Roman"/>
          <w:color w:val="000000" w:themeColor="text1"/>
        </w:rPr>
      </w:pPr>
      <w:r>
        <w:rPr>
          <w:rFonts w:eastAsia="仿宋" w:cs="Times New Roman"/>
          <w:color w:val="000000" w:themeColor="text1"/>
          <w:sz w:val="28"/>
          <w:szCs w:val="28"/>
          <w:lang w:bidi="ar"/>
        </w:rPr>
        <w:t>ZHENG Yuanrui</w:t>
      </w:r>
      <w:proofErr w:type="gramStart"/>
      <w:r>
        <w:rPr>
          <w:rFonts w:eastAsia="仿宋" w:cs="Times New Roman"/>
          <w:color w:val="000000" w:themeColor="text1"/>
          <w:sz w:val="28"/>
          <w:szCs w:val="28"/>
          <w:vertAlign w:val="superscript"/>
          <w:lang w:bidi="ar"/>
        </w:rPr>
        <w:t>1</w:t>
      </w:r>
      <w:r>
        <w:rPr>
          <w:rFonts w:eastAsia="仿宋" w:cs="Times New Roman"/>
          <w:color w:val="000000" w:themeColor="text1"/>
          <w:sz w:val="28"/>
          <w:szCs w:val="28"/>
          <w:lang w:bidi="ar"/>
        </w:rPr>
        <w:t>;XIE</w:t>
      </w:r>
      <w:proofErr w:type="gramEnd"/>
      <w:r>
        <w:rPr>
          <w:rFonts w:eastAsia="仿宋" w:cs="Times New Roman"/>
          <w:color w:val="000000" w:themeColor="text1"/>
          <w:sz w:val="28"/>
          <w:szCs w:val="28"/>
          <w:lang w:bidi="ar"/>
        </w:rPr>
        <w:t xml:space="preserve"> Jiamin</w:t>
      </w:r>
      <w:r>
        <w:rPr>
          <w:rFonts w:eastAsia="仿宋" w:cs="Times New Roman"/>
          <w:color w:val="000000" w:themeColor="text1"/>
          <w:sz w:val="28"/>
          <w:szCs w:val="28"/>
          <w:vertAlign w:val="superscript"/>
          <w:lang w:bidi="ar"/>
        </w:rPr>
        <w:t>2</w:t>
      </w:r>
      <w:r>
        <w:rPr>
          <w:rFonts w:eastAsia="仿宋" w:cs="Times New Roman"/>
          <w:color w:val="000000" w:themeColor="text1"/>
          <w:sz w:val="28"/>
          <w:szCs w:val="28"/>
          <w:lang w:bidi="ar"/>
        </w:rPr>
        <w:t>; LI Peng</w:t>
      </w:r>
      <w:r>
        <w:rPr>
          <w:rFonts w:eastAsia="仿宋" w:cs="Times New Roman"/>
          <w:color w:val="000000" w:themeColor="text1"/>
          <w:sz w:val="28"/>
          <w:szCs w:val="28"/>
          <w:vertAlign w:val="superscript"/>
          <w:lang w:bidi="ar"/>
        </w:rPr>
        <w:t xml:space="preserve">3 </w:t>
      </w:r>
    </w:p>
    <w:p w14:paraId="67C9E47D" w14:textId="77777777" w:rsidR="006A3336" w:rsidRDefault="009F071B">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1</w:t>
      </w:r>
      <w:r>
        <w:rPr>
          <w:rFonts w:cs="Times New Roman"/>
          <w:color w:val="000000" w:themeColor="text1"/>
        </w:rPr>
        <w:t xml:space="preserve"> </w:t>
      </w:r>
      <w:r>
        <w:rPr>
          <w:rFonts w:cs="Times New Roman"/>
          <w:i/>
          <w:iCs/>
          <w:color w:val="000000" w:themeColor="text1"/>
          <w:lang w:bidi="ar"/>
        </w:rPr>
        <w:t xml:space="preserve">Kunming City College, Kunming </w:t>
      </w:r>
      <w:r>
        <w:rPr>
          <w:rFonts w:cs="Times New Roman"/>
          <w:color w:val="000000" w:themeColor="text1"/>
          <w:lang w:bidi="ar"/>
        </w:rPr>
        <w:t xml:space="preserve">650101, </w:t>
      </w:r>
      <w:r>
        <w:rPr>
          <w:rFonts w:cs="Times New Roman"/>
          <w:i/>
          <w:iCs/>
          <w:color w:val="000000" w:themeColor="text1"/>
          <w:lang w:bidi="ar"/>
        </w:rPr>
        <w:t>China</w:t>
      </w:r>
      <w:r>
        <w:rPr>
          <w:rFonts w:cs="Times New Roman"/>
          <w:color w:val="000000" w:themeColor="text1"/>
        </w:rPr>
        <w:t>)</w:t>
      </w:r>
    </w:p>
    <w:p w14:paraId="474F8B0B" w14:textId="77777777" w:rsidR="006A3336" w:rsidRDefault="009F071B">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2</w:t>
      </w:r>
      <w:r>
        <w:rPr>
          <w:rFonts w:cs="Times New Roman"/>
          <w:color w:val="000000" w:themeColor="text1"/>
        </w:rPr>
        <w:t xml:space="preserve"> </w:t>
      </w:r>
      <w:r>
        <w:rPr>
          <w:rFonts w:cs="Times New Roman"/>
          <w:i/>
          <w:iCs/>
          <w:color w:val="000000" w:themeColor="text1"/>
          <w:lang w:bidi="ar"/>
        </w:rPr>
        <w:t>School of Education</w:t>
      </w:r>
      <w:r>
        <w:rPr>
          <w:rFonts w:cs="Times New Roman" w:hint="eastAsia"/>
          <w:i/>
          <w:iCs/>
          <w:color w:val="000000" w:themeColor="text1"/>
          <w:lang w:bidi="ar"/>
        </w:rPr>
        <w:t>,</w:t>
      </w:r>
      <w:r>
        <w:rPr>
          <w:rFonts w:cs="Times New Roman"/>
          <w:i/>
          <w:iCs/>
          <w:color w:val="000000" w:themeColor="text1"/>
          <w:lang w:bidi="ar"/>
        </w:rPr>
        <w:t xml:space="preserve"> Guangzhou University, Guangzhou</w:t>
      </w:r>
      <w:r>
        <w:rPr>
          <w:rFonts w:cs="Times New Roman"/>
          <w:color w:val="000000" w:themeColor="text1"/>
          <w:lang w:bidi="ar"/>
        </w:rPr>
        <w:t xml:space="preserve"> 510006, </w:t>
      </w:r>
      <w:r>
        <w:rPr>
          <w:rFonts w:cs="Times New Roman"/>
          <w:i/>
          <w:iCs/>
          <w:color w:val="000000" w:themeColor="text1"/>
          <w:lang w:bidi="ar"/>
        </w:rPr>
        <w:t>China</w:t>
      </w:r>
      <w:r>
        <w:rPr>
          <w:rFonts w:cs="Times New Roman"/>
          <w:color w:val="000000" w:themeColor="text1"/>
        </w:rPr>
        <w:t>)</w:t>
      </w:r>
    </w:p>
    <w:p w14:paraId="5195F398" w14:textId="77777777" w:rsidR="006A3336" w:rsidRDefault="009F071B">
      <w:pPr>
        <w:pStyle w:val="15"/>
        <w:ind w:firstLine="420"/>
        <w:jc w:val="center"/>
        <w:rPr>
          <w:rFonts w:cs="Times New Roman"/>
          <w:color w:val="000000" w:themeColor="text1"/>
        </w:rPr>
      </w:pPr>
      <w:r>
        <w:rPr>
          <w:rFonts w:cs="Times New Roman"/>
          <w:color w:val="000000" w:themeColor="text1"/>
        </w:rPr>
        <w:t>(</w:t>
      </w:r>
      <w:r>
        <w:rPr>
          <w:rFonts w:cs="Times New Roman"/>
          <w:color w:val="000000" w:themeColor="text1"/>
          <w:vertAlign w:val="superscript"/>
        </w:rPr>
        <w:t>3</w:t>
      </w:r>
      <w:r>
        <w:rPr>
          <w:rFonts w:cs="Times New Roman"/>
          <w:color w:val="000000" w:themeColor="text1"/>
          <w:lang w:bidi="ar"/>
        </w:rPr>
        <w:t xml:space="preserve"> </w:t>
      </w:r>
      <w:r>
        <w:rPr>
          <w:rFonts w:cs="Times New Roman"/>
          <w:i/>
          <w:iCs/>
          <w:color w:val="000000" w:themeColor="text1"/>
          <w:lang w:bidi="ar"/>
        </w:rPr>
        <w:t>Yunnan Normal University, Faculty of Education, Kunming</w:t>
      </w:r>
      <w:r>
        <w:rPr>
          <w:rFonts w:cs="Times New Roman"/>
          <w:color w:val="000000" w:themeColor="text1"/>
          <w:lang w:bidi="ar"/>
        </w:rPr>
        <w:t xml:space="preserve"> 650500, </w:t>
      </w:r>
      <w:r>
        <w:rPr>
          <w:rFonts w:cs="Times New Roman"/>
          <w:i/>
          <w:iCs/>
          <w:color w:val="000000" w:themeColor="text1"/>
          <w:lang w:bidi="ar"/>
        </w:rPr>
        <w:t>China</w:t>
      </w:r>
      <w:r>
        <w:rPr>
          <w:rFonts w:cs="Times New Roman"/>
          <w:color w:val="000000" w:themeColor="text1"/>
        </w:rPr>
        <w:t>)</w:t>
      </w:r>
    </w:p>
    <w:p w14:paraId="00AEFCD1" w14:textId="77777777" w:rsidR="006A3336" w:rsidRDefault="009F071B">
      <w:pPr>
        <w:pStyle w:val="15"/>
        <w:spacing w:beforeLines="100" w:before="312"/>
        <w:ind w:firstLineChars="0" w:firstLine="0"/>
        <w:jc w:val="center"/>
        <w:rPr>
          <w:rFonts w:cs="Times New Roman"/>
          <w:b/>
          <w:bCs/>
          <w:color w:val="000000" w:themeColor="text1"/>
        </w:rPr>
      </w:pPr>
      <w:r>
        <w:rPr>
          <w:rFonts w:cs="Times New Roman"/>
          <w:b/>
          <w:bCs/>
          <w:color w:val="000000" w:themeColor="text1"/>
        </w:rPr>
        <w:t>Abstract</w:t>
      </w:r>
    </w:p>
    <w:p w14:paraId="5425954C" w14:textId="77777777" w:rsidR="006A3336" w:rsidRDefault="009F071B">
      <w:pPr>
        <w:pStyle w:val="15"/>
        <w:ind w:firstLine="420"/>
        <w:rPr>
          <w:rFonts w:cs="Times New Roman"/>
          <w:color w:val="000000" w:themeColor="text1"/>
        </w:rPr>
      </w:pPr>
      <w:r>
        <w:rPr>
          <w:rFonts w:cs="Times New Roman"/>
          <w:color w:val="000000" w:themeColor="text1"/>
        </w:rPr>
        <w:t xml:space="preserve">To explore the relationship </w:t>
      </w:r>
      <w:r>
        <w:rPr>
          <w:rFonts w:cs="Times New Roman" w:hint="eastAsia"/>
          <w:color w:val="000000" w:themeColor="text1"/>
        </w:rPr>
        <w:t>b</w:t>
      </w:r>
      <w:r>
        <w:rPr>
          <w:rFonts w:cs="Times New Roman"/>
          <w:color w:val="000000" w:themeColor="text1"/>
        </w:rPr>
        <w:t>e</w:t>
      </w:r>
      <w:r>
        <w:rPr>
          <w:rFonts w:cs="Times New Roman" w:hint="eastAsia"/>
          <w:color w:val="000000" w:themeColor="text1"/>
        </w:rPr>
        <w:t>tween</w:t>
      </w:r>
      <w:r>
        <w:rPr>
          <w:rFonts w:cs="Times New Roman"/>
          <w:color w:val="000000" w:themeColor="text1"/>
        </w:rPr>
        <w:t xml:space="preserve"> social networks sites using, college students’ innovation behavior, as well as the mechanism of creative self-efficacy and self-esteem. The current study collected 1014 college students’ data using social networking sites using strength scale, Rosenberg self-esteem scale, the creative self-efficacy scale and innovation behavior scale. The results indicated that: (1) The social networks sites using positively and significantly predicted colleges’ innovation behavior. (2) College students’ creative self-efficacy played a partially mediating role between social network sites using and innovation behavior. (3) </w:t>
      </w:r>
      <w:r>
        <w:rPr>
          <w:color w:val="000000" w:themeColor="text1"/>
        </w:rPr>
        <w:t xml:space="preserve">College students’ self-esteem moderated the relationship between social network sites using and creative self-efficacy. Specifically, In the low self-esteem group, the social network sites using has a stronger predictive effect on </w:t>
      </w:r>
      <w:r>
        <w:rPr>
          <w:rFonts w:cs="Times New Roman"/>
          <w:color w:val="000000" w:themeColor="text1"/>
        </w:rPr>
        <w:t>creative self-efficacy.</w:t>
      </w:r>
      <w:r>
        <w:rPr>
          <w:rFonts w:cs="Times New Roman" w:hint="eastAsia"/>
          <w:color w:val="000000" w:themeColor="text1"/>
        </w:rPr>
        <w:t xml:space="preserve"> </w:t>
      </w:r>
    </w:p>
    <w:p w14:paraId="40DD675E" w14:textId="77777777" w:rsidR="006A3336" w:rsidRDefault="009F071B">
      <w:pPr>
        <w:pStyle w:val="15"/>
        <w:ind w:firstLineChars="0" w:firstLine="0"/>
        <w:rPr>
          <w:rFonts w:cs="Times New Roman"/>
          <w:color w:val="000000" w:themeColor="text1"/>
        </w:rPr>
      </w:pPr>
      <w:r>
        <w:rPr>
          <w:rFonts w:eastAsia="黑体" w:cs="Times New Roman"/>
          <w:b/>
          <w:bCs/>
          <w:color w:val="000000" w:themeColor="text1"/>
        </w:rPr>
        <w:t>Key words</w:t>
      </w:r>
      <w:r>
        <w:rPr>
          <w:rFonts w:eastAsia="黑体" w:cs="Times New Roman"/>
          <w:b/>
          <w:bCs/>
          <w:color w:val="000000" w:themeColor="text1"/>
        </w:rPr>
        <w:t>：</w:t>
      </w:r>
      <w:r>
        <w:rPr>
          <w:rFonts w:cs="Times New Roman"/>
          <w:color w:val="000000" w:themeColor="text1"/>
        </w:rPr>
        <w:t>social network sites</w:t>
      </w:r>
      <w:r>
        <w:rPr>
          <w:rFonts w:cs="Times New Roman"/>
          <w:color w:val="000000" w:themeColor="text1"/>
        </w:rPr>
        <w:t>；</w:t>
      </w:r>
      <w:r>
        <w:rPr>
          <w:rFonts w:cs="Times New Roman"/>
          <w:color w:val="000000" w:themeColor="text1"/>
        </w:rPr>
        <w:t>innovation behavior</w:t>
      </w:r>
      <w:r>
        <w:rPr>
          <w:rFonts w:cs="Times New Roman"/>
          <w:color w:val="000000" w:themeColor="text1"/>
        </w:rPr>
        <w:t>；</w:t>
      </w:r>
      <w:r>
        <w:rPr>
          <w:rFonts w:cs="Times New Roman"/>
          <w:color w:val="000000" w:themeColor="text1"/>
        </w:rPr>
        <w:t>college students</w:t>
      </w:r>
      <w:r>
        <w:rPr>
          <w:rFonts w:cs="Times New Roman"/>
          <w:color w:val="000000" w:themeColor="text1"/>
        </w:rPr>
        <w:t>；</w:t>
      </w:r>
      <w:r>
        <w:rPr>
          <w:rFonts w:cs="Times New Roman"/>
          <w:color w:val="000000" w:themeColor="text1"/>
        </w:rPr>
        <w:t>self-esteem</w:t>
      </w:r>
      <w:r>
        <w:rPr>
          <w:rFonts w:cs="Times New Roman"/>
          <w:color w:val="000000" w:themeColor="text1"/>
        </w:rPr>
        <w:t>；</w:t>
      </w:r>
      <w:r>
        <w:rPr>
          <w:rFonts w:cs="Times New Roman"/>
          <w:color w:val="000000" w:themeColor="text1"/>
        </w:rPr>
        <w:t>creative  self-efficacy</w:t>
      </w:r>
    </w:p>
    <w:p w14:paraId="08D34F87" w14:textId="77777777" w:rsidR="006A3336" w:rsidRDefault="006A3336">
      <w:pPr>
        <w:rPr>
          <w:color w:val="000000" w:themeColor="text1"/>
        </w:rPr>
      </w:pPr>
    </w:p>
    <w:sectPr w:rsidR="006A3336">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鹏" w:date="2022-05-31T11:07:00Z" w:initials="">
    <w:p w14:paraId="6BFC63CB" w14:textId="77777777" w:rsidR="006A3336" w:rsidRDefault="009F071B">
      <w:pPr>
        <w:pStyle w:val="a5"/>
        <w:rPr>
          <w:rFonts w:eastAsia="宋体"/>
        </w:rPr>
      </w:pPr>
      <w:r>
        <w:rPr>
          <w:rFonts w:eastAsia="宋体" w:hint="eastAsia"/>
        </w:rPr>
        <w:t>添加参考文献引用。</w:t>
      </w:r>
    </w:p>
  </w:comment>
  <w:comment w:id="29" w:author="李鹏" w:date="2022-05-31T11:09:00Z" w:initials="">
    <w:p w14:paraId="7FF57F96" w14:textId="77777777" w:rsidR="006A3336" w:rsidRDefault="009F071B">
      <w:pPr>
        <w:pStyle w:val="a5"/>
        <w:rPr>
          <w:rFonts w:eastAsia="宋体"/>
        </w:rPr>
      </w:pPr>
      <w:r>
        <w:rPr>
          <w:rFonts w:eastAsia="宋体" w:hint="eastAsia"/>
        </w:rPr>
        <w:t>可改为引用田录梅</w:t>
      </w:r>
      <w:r>
        <w:rPr>
          <w:rFonts w:eastAsia="宋体" w:hint="eastAsia"/>
        </w:rPr>
        <w:t>2020</w:t>
      </w:r>
      <w:r>
        <w:rPr>
          <w:rFonts w:eastAsia="宋体" w:hint="eastAsia"/>
        </w:rPr>
        <w:t>年那篇，但不应该说是“孙晓军等人</w:t>
      </w:r>
      <w:r>
        <w:rPr>
          <w:rFonts w:eastAsia="宋体" w:hint="eastAsia"/>
        </w:rPr>
        <w:t>( 2016)</w:t>
      </w:r>
      <w:r>
        <w:rPr>
          <w:rFonts w:eastAsia="宋体" w:hint="eastAsia"/>
        </w:rPr>
        <w:t>的建议”。还可以同时引用赵伟佳（</w:t>
      </w:r>
      <w:r>
        <w:rPr>
          <w:rFonts w:eastAsia="宋体" w:hint="eastAsia"/>
        </w:rPr>
        <w:t>2017</w:t>
      </w:r>
      <w:r>
        <w:rPr>
          <w:rFonts w:eastAsia="宋体" w:hint="eastAsia"/>
        </w:rPr>
        <w:t>）。不用太多解释，表述为根据某某等的建议</w:t>
      </w:r>
      <w:r>
        <w:rPr>
          <w:rFonts w:eastAsia="宋体" w:hint="eastAsia"/>
        </w:rPr>
        <w:t>...</w:t>
      </w:r>
      <w:r>
        <w:rPr>
          <w:rFonts w:eastAsia="宋体" w:hint="eastAsia"/>
        </w:rPr>
        <w:t>。引用《心理技术与应用》已发表的论文，对本文被接受还是有利的。</w:t>
      </w:r>
    </w:p>
  </w:comment>
  <w:comment w:id="30" w:author="李鹏" w:date="2022-05-31T11:09:00Z" w:initials="">
    <w:p w14:paraId="323B4E45" w14:textId="77777777" w:rsidR="006A3336" w:rsidRDefault="009F071B">
      <w:pPr>
        <w:pStyle w:val="a5"/>
        <w:rPr>
          <w:rFonts w:eastAsia="宋体"/>
        </w:rPr>
      </w:pPr>
      <w:r>
        <w:rPr>
          <w:rFonts w:eastAsia="宋体" w:hint="eastAsia"/>
        </w:rPr>
        <w:t>可改为引用田录梅</w:t>
      </w:r>
      <w:r>
        <w:rPr>
          <w:rFonts w:eastAsia="宋体" w:hint="eastAsia"/>
        </w:rPr>
        <w:t>2020</w:t>
      </w:r>
      <w:r>
        <w:rPr>
          <w:rFonts w:eastAsia="宋体" w:hint="eastAsia"/>
        </w:rPr>
        <w:t>年那篇，但不应该说是“孙晓军等人</w:t>
      </w:r>
      <w:r>
        <w:rPr>
          <w:rFonts w:eastAsia="宋体" w:hint="eastAsia"/>
        </w:rPr>
        <w:t>( 2016)</w:t>
      </w:r>
      <w:r>
        <w:rPr>
          <w:rFonts w:eastAsia="宋体" w:hint="eastAsia"/>
        </w:rPr>
        <w:t>的建议”。还可以同时引用赵伟佳（</w:t>
      </w:r>
      <w:r>
        <w:rPr>
          <w:rFonts w:eastAsia="宋体" w:hint="eastAsia"/>
        </w:rPr>
        <w:t>2017</w:t>
      </w:r>
      <w:r>
        <w:rPr>
          <w:rFonts w:eastAsia="宋体" w:hint="eastAsia"/>
        </w:rPr>
        <w:t>）。不用太多解释，表述为根据某某等的建议</w:t>
      </w:r>
      <w:r>
        <w:rPr>
          <w:rFonts w:eastAsia="宋体" w:hint="eastAsia"/>
        </w:rPr>
        <w:t>...</w:t>
      </w:r>
      <w:r>
        <w:rPr>
          <w:rFonts w:eastAsia="宋体" w:hint="eastAsia"/>
        </w:rPr>
        <w:t>。引用《心理技术与应用》已发表的论文，对本文被接受还是有利的。</w:t>
      </w:r>
    </w:p>
  </w:comment>
  <w:comment w:id="65" w:author="李鹏" w:date="2022-05-31T11:07:00Z" w:initials="">
    <w:p w14:paraId="260D2213" w14:textId="77777777" w:rsidR="006A3336" w:rsidRDefault="009F071B">
      <w:pPr>
        <w:pStyle w:val="a5"/>
        <w:rPr>
          <w:rFonts w:eastAsia="宋体"/>
        </w:rPr>
      </w:pPr>
      <w:r>
        <w:rPr>
          <w:rFonts w:eastAsia="宋体" w:hint="eastAsia"/>
        </w:rPr>
        <w:t>这里也应该添加英文的参考文献引用，并核对中文翻译是否有问题。</w:t>
      </w:r>
    </w:p>
  </w:comment>
  <w:comment w:id="67" w:author="李鹏" w:date="2022-05-30T12:07:00Z" w:initials="">
    <w:p w14:paraId="030A6B89" w14:textId="77777777" w:rsidR="006A3336" w:rsidRDefault="009F071B">
      <w:pPr>
        <w:pStyle w:val="a5"/>
        <w:rPr>
          <w:rFonts w:eastAsia="宋体"/>
        </w:rPr>
      </w:pPr>
      <w:r>
        <w:rPr>
          <w:rFonts w:eastAsia="宋体" w:hint="eastAsia"/>
        </w:rPr>
        <w:t>括号及里面内容删除，并在修改说明里提一下，不用太多解释。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FC63CB" w15:done="0"/>
  <w15:commentEx w15:paraId="7FF57F96" w15:done="0"/>
  <w15:commentEx w15:paraId="323B4E45" w15:done="0"/>
  <w15:commentEx w15:paraId="260D2213" w15:done="0"/>
  <w15:commentEx w15:paraId="030A6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A072" w16cex:dateUtc="2022-05-31T03:07:00Z"/>
  <w16cex:commentExtensible w16cex:durableId="2640A073" w16cex:dateUtc="2022-05-31T03:09:00Z"/>
  <w16cex:commentExtensible w16cex:durableId="2640A074" w16cex:dateUtc="2022-05-31T03:09:00Z"/>
  <w16cex:commentExtensible w16cex:durableId="2640A075" w16cex:dateUtc="2022-05-31T03:07:00Z"/>
  <w16cex:commentExtensible w16cex:durableId="2640A076" w16cex:dateUtc="2022-05-30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FC63CB" w16cid:durableId="2640A072"/>
  <w16cid:commentId w16cid:paraId="7FF57F96" w16cid:durableId="2640A073"/>
  <w16cid:commentId w16cid:paraId="323B4E45" w16cid:durableId="2640A074"/>
  <w16cid:commentId w16cid:paraId="260D2213" w16cid:durableId="2640A075"/>
  <w16cid:commentId w16cid:paraId="030A6B89" w16cid:durableId="2640A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122F7" w14:textId="77777777" w:rsidR="005F370E" w:rsidRDefault="005F370E">
      <w:r>
        <w:separator/>
      </w:r>
    </w:p>
  </w:endnote>
  <w:endnote w:type="continuationSeparator" w:id="0">
    <w:p w14:paraId="2C473799" w14:textId="77777777" w:rsidR="005F370E" w:rsidRDefault="005F3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E7378" w14:textId="77777777" w:rsidR="005F370E" w:rsidRDefault="005F370E">
      <w:r>
        <w:separator/>
      </w:r>
    </w:p>
  </w:footnote>
  <w:footnote w:type="continuationSeparator" w:id="0">
    <w:p w14:paraId="08DC4971" w14:textId="77777777" w:rsidR="005F370E" w:rsidRDefault="005F370E">
      <w:r>
        <w:continuationSeparator/>
      </w:r>
    </w:p>
  </w:footnote>
  <w:footnote w:id="1">
    <w:p w14:paraId="034EBB86" w14:textId="77777777" w:rsidR="006A3336" w:rsidRDefault="009F071B">
      <w:pPr>
        <w:pStyle w:val="af"/>
        <w:adjustRightInd w:val="0"/>
        <w:jc w:val="both"/>
        <w:rPr>
          <w:rFonts w:eastAsia="宋体"/>
        </w:rPr>
      </w:pPr>
      <w:r>
        <w:rPr>
          <w:rFonts w:eastAsia="宋体"/>
          <w:color w:val="000000" w:themeColor="text1"/>
          <w:lang w:bidi="ar"/>
        </w:rPr>
        <w:t>通讯作者：李鹏，</w:t>
      </w:r>
      <w:r>
        <w:rPr>
          <w:rFonts w:eastAsia="宋体" w:hint="eastAsia"/>
          <w:color w:val="000000" w:themeColor="text1"/>
          <w:lang w:bidi="ar"/>
        </w:rPr>
        <w:t>E</w:t>
      </w:r>
      <w:r>
        <w:rPr>
          <w:rFonts w:eastAsia="宋体"/>
          <w:color w:val="000000" w:themeColor="text1"/>
          <w:lang w:bidi="ar"/>
        </w:rPr>
        <w:t xml:space="preserve">-mail: </w:t>
      </w:r>
      <w:r>
        <w:rPr>
          <w:rFonts w:eastAsia="宋体" w:hint="eastAsia"/>
          <w:color w:val="000000" w:themeColor="text1"/>
          <w:lang w:bidi="ar"/>
        </w:rPr>
        <w:t>L</w:t>
      </w:r>
      <w:r>
        <w:rPr>
          <w:rFonts w:eastAsia="宋体"/>
          <w:color w:val="000000" w:themeColor="text1"/>
          <w:lang w:bidi="ar"/>
        </w:rPr>
        <w:t>ee@ynnu.edu.cn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DA42" w14:textId="77777777" w:rsidR="006A3336" w:rsidRDefault="006A3336">
    <w:pPr>
      <w:pStyle w:val="ab"/>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
      <w:numFmt w:val="chineseCountingThousand"/>
      <w:pStyle w:val="1"/>
      <w:isLgl/>
      <w:suff w:val="space"/>
      <w:lvlText w:val="%1"/>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2" w15:restartNumberingAfterBreak="0">
    <w:nsid w:val="76334C9E"/>
    <w:multiLevelType w:val="multilevel"/>
    <w:tmpl w:val="76334C9E"/>
    <w:lvl w:ilvl="0">
      <w:start w:val="1"/>
      <w:numFmt w:val="decimal"/>
      <w:suff w:val="space"/>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852766557">
    <w:abstractNumId w:val="1"/>
  </w:num>
  <w:num w:numId="2" w16cid:durableId="634916528">
    <w:abstractNumId w:val="0"/>
  </w:num>
  <w:num w:numId="3" w16cid:durableId="14997299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kwZGFkNmRhYjA5MTVhNGI0MjgwNjBiYjA3ZTg2MzcifQ=="/>
  </w:docVars>
  <w:rsids>
    <w:rsidRoot w:val="00BF33BE"/>
    <w:rsid w:val="000041B9"/>
    <w:rsid w:val="000056ED"/>
    <w:rsid w:val="00006165"/>
    <w:rsid w:val="00023C36"/>
    <w:rsid w:val="00036B39"/>
    <w:rsid w:val="00036F9A"/>
    <w:rsid w:val="00050A1D"/>
    <w:rsid w:val="000602A2"/>
    <w:rsid w:val="000655D1"/>
    <w:rsid w:val="00091259"/>
    <w:rsid w:val="0009455E"/>
    <w:rsid w:val="0009616F"/>
    <w:rsid w:val="000A0C17"/>
    <w:rsid w:val="000A28D7"/>
    <w:rsid w:val="000B5FA9"/>
    <w:rsid w:val="000C0B6E"/>
    <w:rsid w:val="000D12C8"/>
    <w:rsid w:val="000D2236"/>
    <w:rsid w:val="000E786B"/>
    <w:rsid w:val="000F11AA"/>
    <w:rsid w:val="000F2864"/>
    <w:rsid w:val="00100228"/>
    <w:rsid w:val="00100901"/>
    <w:rsid w:val="00113B7B"/>
    <w:rsid w:val="00174C47"/>
    <w:rsid w:val="00175FD3"/>
    <w:rsid w:val="001804F1"/>
    <w:rsid w:val="00194457"/>
    <w:rsid w:val="001A7B1E"/>
    <w:rsid w:val="001C5F94"/>
    <w:rsid w:val="001C6201"/>
    <w:rsid w:val="001D7499"/>
    <w:rsid w:val="001E39ED"/>
    <w:rsid w:val="002100C1"/>
    <w:rsid w:val="00236ACF"/>
    <w:rsid w:val="00237984"/>
    <w:rsid w:val="00261B7B"/>
    <w:rsid w:val="00267E94"/>
    <w:rsid w:val="00285BA0"/>
    <w:rsid w:val="002912FD"/>
    <w:rsid w:val="002B134A"/>
    <w:rsid w:val="002B1F68"/>
    <w:rsid w:val="002B3FEF"/>
    <w:rsid w:val="002C3B49"/>
    <w:rsid w:val="002C7ACD"/>
    <w:rsid w:val="002F7AC4"/>
    <w:rsid w:val="00312AB2"/>
    <w:rsid w:val="00315A2C"/>
    <w:rsid w:val="00320859"/>
    <w:rsid w:val="003210FB"/>
    <w:rsid w:val="0034200F"/>
    <w:rsid w:val="003434D4"/>
    <w:rsid w:val="00345ADA"/>
    <w:rsid w:val="0035518D"/>
    <w:rsid w:val="00355A3B"/>
    <w:rsid w:val="003666D6"/>
    <w:rsid w:val="00373AC0"/>
    <w:rsid w:val="00375C85"/>
    <w:rsid w:val="003A2E09"/>
    <w:rsid w:val="003F0164"/>
    <w:rsid w:val="003F185D"/>
    <w:rsid w:val="003F570C"/>
    <w:rsid w:val="0040761F"/>
    <w:rsid w:val="00410AFE"/>
    <w:rsid w:val="004153BF"/>
    <w:rsid w:val="0042534A"/>
    <w:rsid w:val="00432382"/>
    <w:rsid w:val="004518A0"/>
    <w:rsid w:val="004637EE"/>
    <w:rsid w:val="00475FCE"/>
    <w:rsid w:val="00477E5A"/>
    <w:rsid w:val="00481D38"/>
    <w:rsid w:val="004946ED"/>
    <w:rsid w:val="00497EE8"/>
    <w:rsid w:val="004C1F3D"/>
    <w:rsid w:val="004C767C"/>
    <w:rsid w:val="004D7542"/>
    <w:rsid w:val="004F29BC"/>
    <w:rsid w:val="004F724C"/>
    <w:rsid w:val="00501213"/>
    <w:rsid w:val="005224CA"/>
    <w:rsid w:val="00526594"/>
    <w:rsid w:val="00536EC0"/>
    <w:rsid w:val="00563D40"/>
    <w:rsid w:val="005C17C3"/>
    <w:rsid w:val="005C22F6"/>
    <w:rsid w:val="005D0D56"/>
    <w:rsid w:val="005D553A"/>
    <w:rsid w:val="005D5716"/>
    <w:rsid w:val="005E2EE1"/>
    <w:rsid w:val="005F370E"/>
    <w:rsid w:val="00602064"/>
    <w:rsid w:val="00621FC6"/>
    <w:rsid w:val="006A3336"/>
    <w:rsid w:val="006A3B2A"/>
    <w:rsid w:val="006B263A"/>
    <w:rsid w:val="006C0780"/>
    <w:rsid w:val="006C643E"/>
    <w:rsid w:val="006E29F7"/>
    <w:rsid w:val="006F2CA3"/>
    <w:rsid w:val="00703C5F"/>
    <w:rsid w:val="0070468E"/>
    <w:rsid w:val="00706A30"/>
    <w:rsid w:val="00711401"/>
    <w:rsid w:val="00733B98"/>
    <w:rsid w:val="00742432"/>
    <w:rsid w:val="00762D81"/>
    <w:rsid w:val="007703F1"/>
    <w:rsid w:val="0077498A"/>
    <w:rsid w:val="00775EED"/>
    <w:rsid w:val="00786725"/>
    <w:rsid w:val="007A2558"/>
    <w:rsid w:val="007B0FB0"/>
    <w:rsid w:val="007D1AF1"/>
    <w:rsid w:val="007D5B6B"/>
    <w:rsid w:val="007E3E82"/>
    <w:rsid w:val="007E4EA8"/>
    <w:rsid w:val="007F5CE5"/>
    <w:rsid w:val="008060FE"/>
    <w:rsid w:val="00821674"/>
    <w:rsid w:val="00832A42"/>
    <w:rsid w:val="00836A61"/>
    <w:rsid w:val="008455A8"/>
    <w:rsid w:val="00850C0F"/>
    <w:rsid w:val="0086356B"/>
    <w:rsid w:val="00877908"/>
    <w:rsid w:val="008968DD"/>
    <w:rsid w:val="008A2B52"/>
    <w:rsid w:val="008A4512"/>
    <w:rsid w:val="008A535C"/>
    <w:rsid w:val="008C0CC4"/>
    <w:rsid w:val="008E5DAD"/>
    <w:rsid w:val="008F3C00"/>
    <w:rsid w:val="008F687C"/>
    <w:rsid w:val="00906C8D"/>
    <w:rsid w:val="0090700B"/>
    <w:rsid w:val="00913968"/>
    <w:rsid w:val="0091543C"/>
    <w:rsid w:val="009157AC"/>
    <w:rsid w:val="009404FB"/>
    <w:rsid w:val="009442C8"/>
    <w:rsid w:val="0095598F"/>
    <w:rsid w:val="0099020D"/>
    <w:rsid w:val="009A031C"/>
    <w:rsid w:val="009A7742"/>
    <w:rsid w:val="009B1463"/>
    <w:rsid w:val="009C1562"/>
    <w:rsid w:val="009D1FF9"/>
    <w:rsid w:val="009E13DE"/>
    <w:rsid w:val="009F071B"/>
    <w:rsid w:val="009F314D"/>
    <w:rsid w:val="00A05D7E"/>
    <w:rsid w:val="00A075C3"/>
    <w:rsid w:val="00A10F69"/>
    <w:rsid w:val="00A31A84"/>
    <w:rsid w:val="00A33E7A"/>
    <w:rsid w:val="00A4261F"/>
    <w:rsid w:val="00A477EC"/>
    <w:rsid w:val="00A6017F"/>
    <w:rsid w:val="00A61E69"/>
    <w:rsid w:val="00A66F54"/>
    <w:rsid w:val="00AB3C3D"/>
    <w:rsid w:val="00AC3FDA"/>
    <w:rsid w:val="00AD2FA7"/>
    <w:rsid w:val="00AE5C8A"/>
    <w:rsid w:val="00B32B54"/>
    <w:rsid w:val="00B33D69"/>
    <w:rsid w:val="00B50F6F"/>
    <w:rsid w:val="00B621F0"/>
    <w:rsid w:val="00B629E5"/>
    <w:rsid w:val="00B73B12"/>
    <w:rsid w:val="00B83F4E"/>
    <w:rsid w:val="00B96367"/>
    <w:rsid w:val="00BC46FD"/>
    <w:rsid w:val="00BD1C8C"/>
    <w:rsid w:val="00BF04E8"/>
    <w:rsid w:val="00BF33BE"/>
    <w:rsid w:val="00BF423F"/>
    <w:rsid w:val="00BF5941"/>
    <w:rsid w:val="00C07DFE"/>
    <w:rsid w:val="00C16501"/>
    <w:rsid w:val="00C22AEE"/>
    <w:rsid w:val="00C60FD0"/>
    <w:rsid w:val="00C6213C"/>
    <w:rsid w:val="00C778DE"/>
    <w:rsid w:val="00C8544C"/>
    <w:rsid w:val="00C873A2"/>
    <w:rsid w:val="00CB192D"/>
    <w:rsid w:val="00CF091C"/>
    <w:rsid w:val="00D10D62"/>
    <w:rsid w:val="00D468AE"/>
    <w:rsid w:val="00D54F94"/>
    <w:rsid w:val="00D651E9"/>
    <w:rsid w:val="00D72C0F"/>
    <w:rsid w:val="00D830A3"/>
    <w:rsid w:val="00D964A7"/>
    <w:rsid w:val="00DB33C3"/>
    <w:rsid w:val="00DB3651"/>
    <w:rsid w:val="00DD5652"/>
    <w:rsid w:val="00DD5CB0"/>
    <w:rsid w:val="00DF5158"/>
    <w:rsid w:val="00E13795"/>
    <w:rsid w:val="00E13C5B"/>
    <w:rsid w:val="00E21BF9"/>
    <w:rsid w:val="00E2628C"/>
    <w:rsid w:val="00E3189A"/>
    <w:rsid w:val="00E33CE7"/>
    <w:rsid w:val="00E4096A"/>
    <w:rsid w:val="00E67202"/>
    <w:rsid w:val="00E724EE"/>
    <w:rsid w:val="00E8777F"/>
    <w:rsid w:val="00EA1DD9"/>
    <w:rsid w:val="00EA7B9D"/>
    <w:rsid w:val="00ED0229"/>
    <w:rsid w:val="00ED5825"/>
    <w:rsid w:val="00EF76E7"/>
    <w:rsid w:val="00F10D06"/>
    <w:rsid w:val="00F1326C"/>
    <w:rsid w:val="00F327DC"/>
    <w:rsid w:val="00F53E0B"/>
    <w:rsid w:val="00F773B3"/>
    <w:rsid w:val="00F81E23"/>
    <w:rsid w:val="00F821C5"/>
    <w:rsid w:val="00F82478"/>
    <w:rsid w:val="00F958ED"/>
    <w:rsid w:val="00FC3FD1"/>
    <w:rsid w:val="00FD1613"/>
    <w:rsid w:val="00FD50AC"/>
    <w:rsid w:val="00FF4E86"/>
    <w:rsid w:val="00FF6DCC"/>
    <w:rsid w:val="07EA4488"/>
    <w:rsid w:val="1B327B2D"/>
    <w:rsid w:val="28E101F1"/>
    <w:rsid w:val="2C46646E"/>
    <w:rsid w:val="347447EA"/>
    <w:rsid w:val="59A3044D"/>
    <w:rsid w:val="6BA53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46EBA54"/>
  <w15:docId w15:val="{318EDC57-C2B6-4A4A-9F02-E0C514E1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0" w:firstLine="0"/>
      <w:outlineLvl w:val="0"/>
    </w:pPr>
    <w:rPr>
      <w:rFonts w:eastAsia="宋体"/>
      <w:bCs/>
      <w:snapToGrid w:val="0"/>
      <w:kern w:val="44"/>
      <w:sz w:val="28"/>
      <w:szCs w:val="44"/>
    </w:rPr>
  </w:style>
  <w:style w:type="paragraph" w:styleId="2">
    <w:name w:val="heading 2"/>
    <w:basedOn w:val="1"/>
    <w:next w:val="a0"/>
    <w:link w:val="20"/>
    <w:qFormat/>
    <w:pPr>
      <w:numPr>
        <w:numId w:val="0"/>
      </w:numPr>
      <w:outlineLvl w:val="1"/>
    </w:pPr>
    <w:rPr>
      <w:rFonts w:eastAsia="黑体"/>
      <w:sz w:val="24"/>
    </w:rPr>
  </w:style>
  <w:style w:type="paragraph" w:styleId="3">
    <w:name w:val="heading 3"/>
    <w:basedOn w:val="2"/>
    <w:next w:val="a0"/>
    <w:link w:val="30"/>
    <w:qFormat/>
    <w:pPr>
      <w:outlineLvl w:val="2"/>
    </w:pPr>
  </w:style>
  <w:style w:type="paragraph" w:styleId="4">
    <w:name w:val="heading 4"/>
    <w:basedOn w:val="a0"/>
    <w:next w:val="a0"/>
    <w:link w:val="40"/>
    <w:qFormat/>
    <w:pPr>
      <w:keepNext/>
      <w:keepLines/>
      <w:widowControl w:val="0"/>
      <w:spacing w:line="360" w:lineRule="auto"/>
      <w:outlineLvl w:val="3"/>
    </w:pPr>
    <w:rPr>
      <w:rFonts w:eastAsia="宋体" w:cs="黑体"/>
      <w:b/>
      <w:bCs/>
      <w:kern w:val="2"/>
      <w:szCs w:val="28"/>
    </w:rPr>
  </w:style>
  <w:style w:type="paragraph" w:styleId="5">
    <w:name w:val="heading 5"/>
    <w:basedOn w:val="a0"/>
    <w:next w:val="a0"/>
    <w:link w:val="50"/>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qFormat/>
    <w:pPr>
      <w:keepNext/>
      <w:keepLines/>
      <w:widowControl w:val="0"/>
      <w:spacing w:before="240" w:after="64" w:line="320" w:lineRule="auto"/>
      <w:jc w:val="both"/>
      <w:outlineLvl w:val="5"/>
    </w:pPr>
    <w:rPr>
      <w:rFonts w:ascii="等线 Light" w:eastAsia="等线 Light" w:hAnsi="等线 Light" w:cs="黑体"/>
      <w:b/>
      <w:bCs/>
      <w:kern w:val="2"/>
    </w:rPr>
  </w:style>
  <w:style w:type="paragraph" w:styleId="7">
    <w:name w:val="heading 7"/>
    <w:basedOn w:val="a0"/>
    <w:next w:val="a0"/>
    <w:link w:val="70"/>
    <w:qFormat/>
    <w:pPr>
      <w:keepNext/>
      <w:keepLines/>
      <w:widowControl w:val="0"/>
      <w:spacing w:before="240" w:after="64" w:line="320" w:lineRule="auto"/>
      <w:jc w:val="both"/>
      <w:outlineLvl w:val="6"/>
    </w:pPr>
    <w:rPr>
      <w:rFonts w:eastAsia="宋体" w:cs="黑体"/>
      <w:b/>
      <w:bCs/>
      <w:kern w:val="2"/>
    </w:rPr>
  </w:style>
  <w:style w:type="paragraph" w:styleId="8">
    <w:name w:val="heading 8"/>
    <w:basedOn w:val="a0"/>
    <w:next w:val="a0"/>
    <w:link w:val="80"/>
    <w:qFormat/>
    <w:pPr>
      <w:keepNext/>
      <w:keepLines/>
      <w:widowControl w:val="0"/>
      <w:numPr>
        <w:ilvl w:val="7"/>
        <w:numId w:val="1"/>
      </w:numPr>
      <w:spacing w:before="240" w:after="64" w:line="320" w:lineRule="auto"/>
      <w:jc w:val="both"/>
      <w:outlineLvl w:val="7"/>
    </w:pPr>
    <w:rPr>
      <w:rFonts w:ascii="等线 Light" w:eastAsia="等线 Light" w:hAnsi="等线 Light" w:cs="黑体"/>
      <w:kern w:val="2"/>
    </w:rPr>
  </w:style>
  <w:style w:type="paragraph" w:styleId="9">
    <w:name w:val="heading 9"/>
    <w:basedOn w:val="a0"/>
    <w:next w:val="a0"/>
    <w:link w:val="90"/>
    <w:qFormat/>
    <w:pPr>
      <w:keepNext/>
      <w:keepLines/>
      <w:widowControl w:val="0"/>
      <w:spacing w:before="240" w:after="64" w:line="320" w:lineRule="auto"/>
      <w:jc w:val="both"/>
      <w:outlineLvl w:val="8"/>
    </w:pPr>
    <w:rPr>
      <w:rFonts w:ascii="等线 Light" w:eastAsia="等线 Light" w:hAnsi="等线 Light" w:cs="黑体"/>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widowControl w:val="0"/>
      <w:jc w:val="center"/>
    </w:pPr>
    <w:rPr>
      <w:rFonts w:eastAsia="黑体" w:cs="黑体"/>
      <w:kern w:val="2"/>
      <w:sz w:val="21"/>
      <w:szCs w:val="20"/>
    </w:rPr>
  </w:style>
  <w:style w:type="paragraph" w:styleId="a5">
    <w:name w:val="annotation text"/>
    <w:basedOn w:val="a0"/>
    <w:link w:val="a6"/>
    <w:pPr>
      <w:widowControl w:val="0"/>
      <w:jc w:val="both"/>
    </w:pPr>
  </w:style>
  <w:style w:type="paragraph" w:styleId="a7">
    <w:name w:val="Balloon Text"/>
    <w:basedOn w:val="a0"/>
    <w:link w:val="a8"/>
    <w:rPr>
      <w:sz w:val="18"/>
      <w:szCs w:val="18"/>
    </w:rPr>
  </w:style>
  <w:style w:type="paragraph" w:styleId="a9">
    <w:name w:val="footer"/>
    <w:basedOn w:val="a0"/>
    <w:link w:val="aa"/>
    <w:qFormat/>
    <w:pPr>
      <w:widowControl w:val="0"/>
      <w:tabs>
        <w:tab w:val="center" w:pos="4153"/>
        <w:tab w:val="right" w:pos="8306"/>
      </w:tabs>
      <w:snapToGrid w:val="0"/>
    </w:pPr>
    <w:rPr>
      <w:rFonts w:eastAsia="宋体" w:cs="黑体"/>
      <w:kern w:val="2"/>
      <w:sz w:val="18"/>
      <w:szCs w:val="18"/>
    </w:rPr>
  </w:style>
  <w:style w:type="paragraph" w:styleId="ab">
    <w:name w:val="header"/>
    <w:basedOn w:val="a0"/>
    <w:link w:val="ac"/>
    <w:uiPriority w:val="99"/>
    <w:pPr>
      <w:widowControl w:val="0"/>
      <w:pBdr>
        <w:bottom w:val="single" w:sz="6" w:space="1" w:color="auto"/>
      </w:pBdr>
      <w:tabs>
        <w:tab w:val="center" w:pos="4153"/>
        <w:tab w:val="right" w:pos="8306"/>
      </w:tabs>
      <w:snapToGrid w:val="0"/>
      <w:jc w:val="center"/>
    </w:pPr>
    <w:rPr>
      <w:rFonts w:eastAsia="宋体" w:cs="黑体"/>
      <w:kern w:val="2"/>
      <w:sz w:val="18"/>
      <w:szCs w:val="18"/>
    </w:rPr>
  </w:style>
  <w:style w:type="paragraph" w:styleId="ad">
    <w:name w:val="Subtitle"/>
    <w:basedOn w:val="a0"/>
    <w:next w:val="a0"/>
    <w:link w:val="ae"/>
    <w:qFormat/>
    <w:pPr>
      <w:widowControl w:val="0"/>
      <w:spacing w:before="240" w:after="60" w:line="312" w:lineRule="auto"/>
      <w:jc w:val="center"/>
      <w:outlineLvl w:val="1"/>
    </w:pPr>
    <w:rPr>
      <w:rFonts w:ascii="DengXian" w:eastAsia="DengXian" w:hAnsi="DengXian" w:cs="黑体"/>
      <w:b/>
      <w:bCs/>
      <w:kern w:val="28"/>
      <w:sz w:val="32"/>
      <w:szCs w:val="32"/>
    </w:rPr>
  </w:style>
  <w:style w:type="paragraph" w:styleId="af">
    <w:name w:val="footnote text"/>
    <w:basedOn w:val="a0"/>
    <w:link w:val="af0"/>
    <w:uiPriority w:val="99"/>
    <w:semiHidden/>
    <w:unhideWhenUsed/>
    <w:qFormat/>
    <w:pPr>
      <w:snapToGrid w:val="0"/>
    </w:pPr>
    <w:rPr>
      <w:sz w:val="18"/>
      <w:szCs w:val="18"/>
    </w:rPr>
  </w:style>
  <w:style w:type="paragraph" w:styleId="af1">
    <w:name w:val="Title"/>
    <w:basedOn w:val="a0"/>
    <w:next w:val="a0"/>
    <w:link w:val="af2"/>
    <w:qFormat/>
    <w:pPr>
      <w:widowControl w:val="0"/>
      <w:spacing w:line="360" w:lineRule="auto"/>
      <w:jc w:val="center"/>
      <w:outlineLvl w:val="0"/>
    </w:pPr>
    <w:rPr>
      <w:rFonts w:eastAsia="宋体" w:cs="黑体"/>
      <w:bCs/>
      <w:kern w:val="2"/>
      <w:sz w:val="52"/>
      <w:szCs w:val="32"/>
    </w:rPr>
  </w:style>
  <w:style w:type="character" w:styleId="af3">
    <w:name w:val="Strong"/>
    <w:qFormat/>
    <w:rPr>
      <w:b/>
      <w:bCs/>
    </w:rPr>
  </w:style>
  <w:style w:type="character" w:styleId="af4">
    <w:name w:val="FollowedHyperlink"/>
    <w:qFormat/>
    <w:rPr>
      <w:color w:val="954F72"/>
      <w:u w:val="single"/>
    </w:rPr>
  </w:style>
  <w:style w:type="character" w:styleId="af5">
    <w:name w:val="Emphasis"/>
    <w:qFormat/>
    <w:rPr>
      <w:i/>
      <w:iCs/>
    </w:rPr>
  </w:style>
  <w:style w:type="character" w:styleId="af6">
    <w:name w:val="Hyperlink"/>
    <w:qFormat/>
    <w:rPr>
      <w:color w:val="0563C1"/>
      <w:u w:val="single"/>
    </w:rPr>
  </w:style>
  <w:style w:type="character" w:styleId="af7">
    <w:name w:val="footnote reference"/>
    <w:basedOn w:val="a1"/>
    <w:uiPriority w:val="99"/>
    <w:semiHidden/>
    <w:unhideWhenUsed/>
    <w:qFormat/>
    <w:rPr>
      <w:vertAlign w:val="superscript"/>
    </w:rPr>
  </w:style>
  <w:style w:type="character" w:customStyle="1" w:styleId="10">
    <w:name w:val="标题 1 字符"/>
    <w:basedOn w:val="a1"/>
    <w:link w:val="1"/>
    <w:qFormat/>
    <w:rPr>
      <w:rFonts w:ascii="Times New Roman" w:eastAsia="宋体" w:hAnsi="Times New Roman" w:cs="Times New Roman"/>
      <w:bCs/>
      <w:snapToGrid w:val="0"/>
      <w:kern w:val="44"/>
      <w:sz w:val="28"/>
      <w:szCs w:val="44"/>
    </w:rPr>
  </w:style>
  <w:style w:type="character" w:customStyle="1" w:styleId="20">
    <w:name w:val="标题 2 字符"/>
    <w:basedOn w:val="a1"/>
    <w:link w:val="2"/>
    <w:qFormat/>
    <w:rPr>
      <w:rFonts w:ascii="宋体" w:eastAsia="黑体" w:hAnsi="宋体" w:cs="Times New Roman"/>
      <w:bCs/>
      <w:snapToGrid w:val="0"/>
      <w:kern w:val="44"/>
      <w:sz w:val="24"/>
      <w:szCs w:val="44"/>
    </w:rPr>
  </w:style>
  <w:style w:type="character" w:customStyle="1" w:styleId="30">
    <w:name w:val="标题 3 字符"/>
    <w:basedOn w:val="a1"/>
    <w:link w:val="3"/>
    <w:qFormat/>
    <w:rPr>
      <w:rFonts w:ascii="宋体" w:eastAsia="黑体" w:hAnsi="宋体" w:cs="Times New Roman"/>
      <w:bCs/>
      <w:snapToGrid w:val="0"/>
      <w:kern w:val="44"/>
      <w:sz w:val="24"/>
      <w:szCs w:val="44"/>
    </w:rPr>
  </w:style>
  <w:style w:type="character" w:customStyle="1" w:styleId="40">
    <w:name w:val="标题 4 字符"/>
    <w:basedOn w:val="a1"/>
    <w:link w:val="4"/>
    <w:rPr>
      <w:rFonts w:ascii="Times New Roman" w:eastAsia="宋体" w:hAnsi="Times New Roman" w:cs="黑体"/>
      <w:b/>
      <w:bCs/>
      <w:sz w:val="24"/>
      <w:szCs w:val="28"/>
    </w:rPr>
  </w:style>
  <w:style w:type="character" w:customStyle="1" w:styleId="50">
    <w:name w:val="标题 5 字符"/>
    <w:basedOn w:val="a1"/>
    <w:link w:val="5"/>
    <w:rPr>
      <w:rFonts w:ascii="Times New Roman" w:eastAsia="宋体" w:hAnsi="Times New Roman" w:cs="宋体"/>
      <w:b/>
      <w:bCs/>
      <w:sz w:val="28"/>
      <w:szCs w:val="28"/>
    </w:rPr>
  </w:style>
  <w:style w:type="character" w:customStyle="1" w:styleId="60">
    <w:name w:val="标题 6 字符"/>
    <w:basedOn w:val="a1"/>
    <w:link w:val="6"/>
    <w:qFormat/>
    <w:rPr>
      <w:rFonts w:ascii="等线 Light" w:eastAsia="等线 Light" w:hAnsi="等线 Light" w:cs="黑体"/>
      <w:b/>
      <w:bCs/>
      <w:sz w:val="24"/>
    </w:rPr>
  </w:style>
  <w:style w:type="character" w:customStyle="1" w:styleId="70">
    <w:name w:val="标题 7 字符"/>
    <w:basedOn w:val="a1"/>
    <w:link w:val="7"/>
    <w:qFormat/>
    <w:rPr>
      <w:rFonts w:ascii="Times New Roman" w:eastAsia="宋体" w:hAnsi="Times New Roman" w:cs="黑体"/>
      <w:b/>
      <w:bCs/>
      <w:sz w:val="24"/>
    </w:rPr>
  </w:style>
  <w:style w:type="character" w:customStyle="1" w:styleId="80">
    <w:name w:val="标题 8 字符"/>
    <w:basedOn w:val="a1"/>
    <w:link w:val="8"/>
    <w:qFormat/>
    <w:rPr>
      <w:rFonts w:ascii="等线 Light" w:eastAsia="等线 Light" w:hAnsi="等线 Light" w:cs="黑体"/>
      <w:sz w:val="24"/>
    </w:rPr>
  </w:style>
  <w:style w:type="character" w:customStyle="1" w:styleId="90">
    <w:name w:val="标题 9 字符"/>
    <w:basedOn w:val="a1"/>
    <w:link w:val="9"/>
    <w:qFormat/>
    <w:rPr>
      <w:rFonts w:ascii="等线 Light" w:eastAsia="等线 Light" w:hAnsi="等线 Light" w:cs="黑体"/>
      <w:szCs w:val="21"/>
    </w:rPr>
  </w:style>
  <w:style w:type="character" w:customStyle="1" w:styleId="a6">
    <w:name w:val="批注文字 字符"/>
    <w:basedOn w:val="a1"/>
    <w:link w:val="a5"/>
    <w:qFormat/>
    <w:rPr>
      <w:rFonts w:ascii="Times New Roman" w:eastAsia="Times New Roman" w:hAnsi="Times New Roman" w:cs="Times New Roman"/>
      <w:kern w:val="0"/>
      <w:sz w:val="24"/>
    </w:rPr>
  </w:style>
  <w:style w:type="character" w:customStyle="1" w:styleId="a8">
    <w:name w:val="批注框文本 字符"/>
    <w:basedOn w:val="a1"/>
    <w:link w:val="a7"/>
    <w:qFormat/>
    <w:rPr>
      <w:rFonts w:ascii="Times New Roman" w:eastAsia="Times New Roman" w:hAnsi="Times New Roman" w:cs="Times New Roman"/>
      <w:kern w:val="0"/>
      <w:sz w:val="18"/>
      <w:szCs w:val="18"/>
    </w:rPr>
  </w:style>
  <w:style w:type="character" w:customStyle="1" w:styleId="aa">
    <w:name w:val="页脚 字符"/>
    <w:basedOn w:val="a1"/>
    <w:link w:val="a9"/>
    <w:rPr>
      <w:rFonts w:ascii="Times New Roman" w:eastAsia="宋体" w:hAnsi="Times New Roman" w:cs="黑体"/>
      <w:sz w:val="18"/>
      <w:szCs w:val="18"/>
    </w:rPr>
  </w:style>
  <w:style w:type="character" w:customStyle="1" w:styleId="ac">
    <w:name w:val="页眉 字符"/>
    <w:basedOn w:val="a1"/>
    <w:link w:val="ab"/>
    <w:uiPriority w:val="99"/>
    <w:rPr>
      <w:rFonts w:ascii="Times New Roman" w:eastAsia="宋体" w:hAnsi="Times New Roman" w:cs="黑体"/>
      <w:sz w:val="18"/>
      <w:szCs w:val="18"/>
    </w:rPr>
  </w:style>
  <w:style w:type="character" w:customStyle="1" w:styleId="ae">
    <w:name w:val="副标题 字符"/>
    <w:basedOn w:val="a1"/>
    <w:link w:val="ad"/>
    <w:qFormat/>
    <w:rPr>
      <w:rFonts w:ascii="DengXian" w:eastAsia="DengXian" w:hAnsi="DengXian" w:cs="黑体"/>
      <w:b/>
      <w:bCs/>
      <w:kern w:val="28"/>
      <w:sz w:val="32"/>
      <w:szCs w:val="32"/>
    </w:rPr>
  </w:style>
  <w:style w:type="character" w:customStyle="1" w:styleId="af2">
    <w:name w:val="标题 字符"/>
    <w:basedOn w:val="a1"/>
    <w:link w:val="af1"/>
    <w:qFormat/>
    <w:rPr>
      <w:rFonts w:ascii="Times New Roman" w:eastAsia="宋体" w:hAnsi="Times New Roman" w:cs="黑体"/>
      <w:bCs/>
      <w:sz w:val="52"/>
      <w:szCs w:val="32"/>
    </w:rPr>
  </w:style>
  <w:style w:type="character" w:customStyle="1" w:styleId="af8">
    <w:name w:val="批注主题 字符"/>
    <w:link w:val="11"/>
    <w:qFormat/>
    <w:rPr>
      <w:b/>
      <w:bCs/>
    </w:rPr>
  </w:style>
  <w:style w:type="paragraph" w:customStyle="1" w:styleId="11">
    <w:name w:val="批注主题1"/>
    <w:basedOn w:val="a5"/>
    <w:next w:val="a5"/>
    <w:link w:val="af8"/>
    <w:qFormat/>
    <w:rPr>
      <w:rFonts w:asciiTheme="minorHAnsi" w:eastAsiaTheme="minorEastAsia" w:hAnsiTheme="minorHAnsi" w:cstheme="minorBidi"/>
      <w:b/>
      <w:bCs/>
      <w:kern w:val="2"/>
      <w:sz w:val="21"/>
    </w:rPr>
  </w:style>
  <w:style w:type="character" w:customStyle="1" w:styleId="31">
    <w:name w:val="正文+3 字符"/>
    <w:link w:val="32"/>
    <w:qFormat/>
    <w:rPr>
      <w:sz w:val="24"/>
    </w:rPr>
  </w:style>
  <w:style w:type="paragraph" w:customStyle="1" w:styleId="32">
    <w:name w:val="正文+3"/>
    <w:basedOn w:val="21"/>
    <w:link w:val="31"/>
    <w:qFormat/>
    <w:rPr>
      <w:rFonts w:asciiTheme="minorHAnsi" w:eastAsiaTheme="minorEastAsia" w:hAnsiTheme="minorHAnsi" w:cstheme="minorBidi"/>
      <w:b w:val="0"/>
      <w:sz w:val="24"/>
      <w:szCs w:val="24"/>
    </w:rPr>
  </w:style>
  <w:style w:type="paragraph" w:customStyle="1" w:styleId="21">
    <w:name w:val="正文+2"/>
    <w:basedOn w:val="a0"/>
    <w:link w:val="22"/>
    <w:qFormat/>
    <w:pPr>
      <w:keepNext/>
      <w:widowControl w:val="0"/>
      <w:spacing w:line="360" w:lineRule="auto"/>
      <w:jc w:val="center"/>
    </w:pPr>
    <w:rPr>
      <w:rFonts w:eastAsia="宋体" w:cs="黑体"/>
      <w:b/>
      <w:kern w:val="2"/>
      <w:sz w:val="28"/>
      <w:szCs w:val="21"/>
    </w:rPr>
  </w:style>
  <w:style w:type="character" w:customStyle="1" w:styleId="22">
    <w:name w:val="正文+2 字符"/>
    <w:link w:val="21"/>
    <w:qFormat/>
    <w:rPr>
      <w:rFonts w:ascii="Times New Roman" w:eastAsia="宋体" w:hAnsi="Times New Roman" w:cs="黑体"/>
      <w:b/>
      <w:sz w:val="28"/>
      <w:szCs w:val="21"/>
    </w:rPr>
  </w:style>
  <w:style w:type="character" w:customStyle="1" w:styleId="af9">
    <w:name w:val="表注 字符"/>
    <w:link w:val="afa"/>
    <w:qFormat/>
    <w:rPr>
      <w:sz w:val="18"/>
    </w:rPr>
  </w:style>
  <w:style w:type="paragraph" w:customStyle="1" w:styleId="afa">
    <w:name w:val="表注"/>
    <w:basedOn w:val="a0"/>
    <w:next w:val="a4"/>
    <w:link w:val="af9"/>
    <w:qFormat/>
    <w:pPr>
      <w:keepNext/>
      <w:widowControl w:val="0"/>
      <w:jc w:val="center"/>
      <w:textAlignment w:val="center"/>
    </w:pPr>
    <w:rPr>
      <w:rFonts w:asciiTheme="minorHAnsi" w:eastAsiaTheme="minorEastAsia" w:hAnsiTheme="minorHAnsi" w:cstheme="minorBidi"/>
      <w:kern w:val="2"/>
      <w:sz w:val="18"/>
    </w:rPr>
  </w:style>
  <w:style w:type="character" w:customStyle="1" w:styleId="afb">
    <w:name w:val="图 字符"/>
    <w:link w:val="afc"/>
    <w:qFormat/>
  </w:style>
  <w:style w:type="paragraph" w:customStyle="1" w:styleId="afc">
    <w:name w:val="图"/>
    <w:basedOn w:val="a0"/>
    <w:link w:val="afb"/>
    <w:qFormat/>
    <w:pPr>
      <w:widowControl w:val="0"/>
      <w:jc w:val="center"/>
      <w:textAlignment w:val="center"/>
    </w:pPr>
    <w:rPr>
      <w:rFonts w:asciiTheme="minorHAnsi" w:eastAsiaTheme="minorEastAsia" w:hAnsiTheme="minorHAnsi" w:cstheme="minorBidi"/>
      <w:kern w:val="2"/>
      <w:sz w:val="21"/>
    </w:rPr>
  </w:style>
  <w:style w:type="character" w:customStyle="1" w:styleId="afd">
    <w:name w:val="脚注 字符"/>
    <w:link w:val="afe"/>
    <w:qFormat/>
    <w:rPr>
      <w:sz w:val="18"/>
      <w:szCs w:val="21"/>
    </w:rPr>
  </w:style>
  <w:style w:type="paragraph" w:customStyle="1" w:styleId="afe">
    <w:name w:val="脚注"/>
    <w:basedOn w:val="a0"/>
    <w:link w:val="afd"/>
    <w:qFormat/>
    <w:pPr>
      <w:widowControl w:val="0"/>
      <w:jc w:val="both"/>
    </w:pPr>
    <w:rPr>
      <w:rFonts w:asciiTheme="minorHAnsi" w:eastAsiaTheme="minorEastAsia" w:hAnsiTheme="minorHAnsi" w:cstheme="minorBidi"/>
      <w:kern w:val="2"/>
      <w:sz w:val="18"/>
      <w:szCs w:val="21"/>
    </w:rPr>
  </w:style>
  <w:style w:type="character" w:customStyle="1" w:styleId="Bibliography">
    <w:name w:val="Bibliography 字符"/>
    <w:link w:val="12"/>
    <w:qFormat/>
  </w:style>
  <w:style w:type="paragraph" w:customStyle="1" w:styleId="12">
    <w:name w:val="书目1"/>
    <w:basedOn w:val="a0"/>
    <w:link w:val="Bibliography"/>
    <w:qFormat/>
    <w:pPr>
      <w:widowControl w:val="0"/>
      <w:spacing w:line="480" w:lineRule="auto"/>
      <w:ind w:left="720" w:hanging="720"/>
      <w:jc w:val="both"/>
    </w:pPr>
    <w:rPr>
      <w:rFonts w:asciiTheme="minorHAnsi" w:eastAsiaTheme="minorEastAsia" w:hAnsiTheme="minorHAnsi" w:cstheme="minorBidi"/>
      <w:kern w:val="2"/>
      <w:sz w:val="21"/>
    </w:rPr>
  </w:style>
  <w:style w:type="character" w:customStyle="1" w:styleId="Bibliography1">
    <w:name w:val="Bibliography 字符1"/>
    <w:link w:val="23"/>
    <w:qFormat/>
    <w:rPr>
      <w:rFonts w:ascii="宋体" w:hAnsi="宋体"/>
    </w:rPr>
  </w:style>
  <w:style w:type="paragraph" w:customStyle="1" w:styleId="23">
    <w:name w:val="书目2"/>
    <w:basedOn w:val="a0"/>
    <w:link w:val="Bibliography1"/>
    <w:qFormat/>
    <w:pPr>
      <w:widowControl w:val="0"/>
      <w:tabs>
        <w:tab w:val="left" w:pos="500"/>
      </w:tabs>
      <w:autoSpaceDE w:val="0"/>
      <w:autoSpaceDN w:val="0"/>
      <w:adjustRightInd w:val="0"/>
      <w:ind w:left="504" w:hanging="504"/>
      <w:jc w:val="both"/>
    </w:pPr>
    <w:rPr>
      <w:rFonts w:ascii="宋体" w:eastAsiaTheme="minorEastAsia" w:hAnsi="宋体" w:cstheme="minorBidi"/>
      <w:kern w:val="2"/>
      <w:sz w:val="21"/>
    </w:rPr>
  </w:style>
  <w:style w:type="character" w:customStyle="1" w:styleId="13">
    <w:name w:val="未处理的提及1"/>
    <w:qFormat/>
    <w:rPr>
      <w:color w:val="605E5C"/>
      <w:shd w:val="clear" w:color="auto" w:fill="E1DFDD"/>
    </w:rPr>
  </w:style>
  <w:style w:type="character" w:customStyle="1" w:styleId="aff">
    <w:name w:val="表内文字 字符"/>
    <w:link w:val="aff0"/>
    <w:qFormat/>
    <w:rPr>
      <w:rFonts w:ascii="Times New Roman" w:eastAsia="宋体" w:hAnsi="Times New Roman"/>
      <w:sz w:val="18"/>
      <w:szCs w:val="21"/>
    </w:rPr>
  </w:style>
  <w:style w:type="paragraph" w:customStyle="1" w:styleId="aff0">
    <w:name w:val="表内文字"/>
    <w:basedOn w:val="a0"/>
    <w:link w:val="aff"/>
    <w:qFormat/>
    <w:pPr>
      <w:widowControl w:val="0"/>
      <w:jc w:val="center"/>
    </w:pPr>
    <w:rPr>
      <w:rFonts w:eastAsia="宋体" w:cstheme="minorBidi"/>
      <w:kern w:val="2"/>
      <w:sz w:val="18"/>
      <w:szCs w:val="21"/>
    </w:rPr>
  </w:style>
  <w:style w:type="character" w:customStyle="1" w:styleId="aff1">
    <w:name w:val="表 字符"/>
    <w:link w:val="aff2"/>
    <w:qFormat/>
    <w:rPr>
      <w:sz w:val="18"/>
    </w:rPr>
  </w:style>
  <w:style w:type="paragraph" w:customStyle="1" w:styleId="aff2">
    <w:name w:val="表"/>
    <w:basedOn w:val="a0"/>
    <w:link w:val="aff1"/>
    <w:qFormat/>
    <w:pPr>
      <w:widowControl w:val="0"/>
      <w:jc w:val="center"/>
    </w:pPr>
    <w:rPr>
      <w:rFonts w:asciiTheme="minorHAnsi" w:eastAsiaTheme="minorEastAsia" w:hAnsiTheme="minorHAnsi" w:cstheme="minorBidi"/>
      <w:kern w:val="2"/>
      <w:sz w:val="18"/>
    </w:rPr>
  </w:style>
  <w:style w:type="character" w:customStyle="1" w:styleId="aff3">
    <w:name w:val="参考文献 字符"/>
    <w:link w:val="a"/>
    <w:qFormat/>
    <w:rPr>
      <w:rFonts w:cs="Courier New"/>
      <w:snapToGrid w:val="0"/>
      <w:szCs w:val="21"/>
    </w:rPr>
  </w:style>
  <w:style w:type="paragraph" w:customStyle="1" w:styleId="a">
    <w:name w:val="参考文献"/>
    <w:basedOn w:val="a0"/>
    <w:link w:val="aff3"/>
    <w:qFormat/>
    <w:pPr>
      <w:widowControl w:val="0"/>
      <w:numPr>
        <w:numId w:val="2"/>
      </w:numPr>
      <w:overflowPunct w:val="0"/>
      <w:autoSpaceDN w:val="0"/>
      <w:adjustRightInd w:val="0"/>
      <w:snapToGrid w:val="0"/>
      <w:spacing w:line="288" w:lineRule="auto"/>
      <w:jc w:val="both"/>
    </w:pPr>
    <w:rPr>
      <w:rFonts w:asciiTheme="minorHAnsi" w:eastAsiaTheme="minorEastAsia" w:hAnsiTheme="minorHAnsi" w:cs="Courier New"/>
      <w:snapToGrid w:val="0"/>
      <w:kern w:val="2"/>
      <w:sz w:val="21"/>
      <w:szCs w:val="21"/>
    </w:rPr>
  </w:style>
  <w:style w:type="character" w:customStyle="1" w:styleId="14">
    <w:name w:val="正文+1 字符"/>
    <w:link w:val="15"/>
    <w:qFormat/>
    <w:rPr>
      <w:rFonts w:ascii="Times New Roman" w:eastAsia="宋体" w:hAnsi="Times New Roman" w:cs="黑体"/>
      <w:szCs w:val="21"/>
    </w:rPr>
  </w:style>
  <w:style w:type="paragraph" w:customStyle="1" w:styleId="15">
    <w:name w:val="正文+1"/>
    <w:basedOn w:val="a0"/>
    <w:link w:val="14"/>
    <w:qFormat/>
    <w:pPr>
      <w:widowControl w:val="0"/>
      <w:spacing w:line="360" w:lineRule="auto"/>
      <w:ind w:firstLineChars="200" w:firstLine="200"/>
      <w:jc w:val="both"/>
    </w:pPr>
    <w:rPr>
      <w:rFonts w:eastAsia="宋体" w:cs="黑体"/>
      <w:kern w:val="2"/>
      <w:sz w:val="21"/>
      <w:szCs w:val="21"/>
    </w:rPr>
  </w:style>
  <w:style w:type="character" w:customStyle="1" w:styleId="33">
    <w:name w:val="未处理的提及3"/>
    <w:qFormat/>
    <w:rPr>
      <w:color w:val="605E5C"/>
      <w:shd w:val="clear" w:color="auto" w:fill="E1DFDD"/>
    </w:rPr>
  </w:style>
  <w:style w:type="character" w:customStyle="1" w:styleId="aff4">
    <w:name w:val="公式 字符"/>
    <w:link w:val="aff5"/>
    <w:qFormat/>
    <w:rPr>
      <w:rFonts w:cs="黑体"/>
      <w:sz w:val="24"/>
      <w:szCs w:val="21"/>
    </w:rPr>
  </w:style>
  <w:style w:type="paragraph" w:customStyle="1" w:styleId="aff5">
    <w:name w:val="公式"/>
    <w:basedOn w:val="a0"/>
    <w:link w:val="aff4"/>
    <w:qFormat/>
    <w:pPr>
      <w:widowControl w:val="0"/>
      <w:tabs>
        <w:tab w:val="center" w:pos="4620"/>
        <w:tab w:val="right" w:pos="8400"/>
      </w:tabs>
      <w:spacing w:line="360" w:lineRule="auto"/>
      <w:jc w:val="center"/>
    </w:pPr>
    <w:rPr>
      <w:rFonts w:asciiTheme="minorHAnsi" w:eastAsiaTheme="minorEastAsia" w:hAnsiTheme="minorHAnsi" w:cs="黑体"/>
      <w:kern w:val="2"/>
      <w:szCs w:val="21"/>
    </w:rPr>
  </w:style>
  <w:style w:type="character" w:customStyle="1" w:styleId="font31">
    <w:name w:val="font31"/>
    <w:qFormat/>
    <w:rPr>
      <w:rFonts w:ascii="宋体" w:eastAsia="宋体" w:hAnsi="宋体" w:cs="宋体" w:hint="eastAsia"/>
      <w:color w:val="000000"/>
      <w:sz w:val="22"/>
      <w:szCs w:val="22"/>
      <w:u w:val="none"/>
    </w:rPr>
  </w:style>
  <w:style w:type="character" w:customStyle="1" w:styleId="font21">
    <w:name w:val="font21"/>
    <w:qFormat/>
    <w:rPr>
      <w:rFonts w:ascii="宋体" w:eastAsia="宋体" w:hAnsi="宋体" w:cs="宋体" w:hint="eastAsia"/>
      <w:color w:val="000000"/>
      <w:sz w:val="20"/>
      <w:szCs w:val="20"/>
      <w:u w:val="none"/>
      <w:vertAlign w:val="superscript"/>
    </w:rPr>
  </w:style>
  <w:style w:type="character" w:customStyle="1" w:styleId="24">
    <w:name w:val="未处理的提及2"/>
    <w:qFormat/>
    <w:rPr>
      <w:color w:val="605E5C"/>
      <w:shd w:val="clear" w:color="auto" w:fill="E1DFDD"/>
    </w:rPr>
  </w:style>
  <w:style w:type="character" w:customStyle="1" w:styleId="NormalCharacter">
    <w:name w:val="NormalCharacter"/>
    <w:qFormat/>
    <w:rPr>
      <w:rFonts w:ascii="Times New Roman" w:hAnsi="Times New Roman"/>
      <w:kern w:val="2"/>
      <w:sz w:val="21"/>
      <w:lang w:val="en-US" w:eastAsia="zh-CN"/>
    </w:rPr>
  </w:style>
  <w:style w:type="character" w:customStyle="1" w:styleId="16">
    <w:name w:val="批注引用1"/>
    <w:qFormat/>
    <w:rPr>
      <w:sz w:val="21"/>
      <w:szCs w:val="21"/>
    </w:rPr>
  </w:style>
  <w:style w:type="character" w:customStyle="1" w:styleId="aff6">
    <w:name w:val="图名 字符"/>
    <w:link w:val="aff7"/>
    <w:qFormat/>
    <w:rPr>
      <w:rFonts w:ascii="Times New Roman" w:eastAsia="黑体" w:hAnsi="Times New Roman"/>
      <w:szCs w:val="21"/>
    </w:rPr>
  </w:style>
  <w:style w:type="paragraph" w:customStyle="1" w:styleId="aff7">
    <w:name w:val="图名"/>
    <w:basedOn w:val="a0"/>
    <w:link w:val="aff6"/>
    <w:qFormat/>
    <w:pPr>
      <w:widowControl w:val="0"/>
      <w:spacing w:line="360" w:lineRule="auto"/>
      <w:jc w:val="center"/>
    </w:pPr>
    <w:rPr>
      <w:rFonts w:eastAsia="黑体" w:cstheme="minorBidi"/>
      <w:kern w:val="2"/>
      <w:sz w:val="21"/>
      <w:szCs w:val="21"/>
    </w:rPr>
  </w:style>
  <w:style w:type="character" w:customStyle="1" w:styleId="Bibliography2">
    <w:name w:val="Bibliography 字符2"/>
    <w:link w:val="34"/>
    <w:qFormat/>
    <w:rPr>
      <w:rFonts w:ascii="宋体" w:hAnsi="宋体"/>
      <w:sz w:val="24"/>
    </w:rPr>
  </w:style>
  <w:style w:type="paragraph" w:customStyle="1" w:styleId="34">
    <w:name w:val="书目3"/>
    <w:basedOn w:val="a0"/>
    <w:link w:val="Bibliography2"/>
    <w:qFormat/>
    <w:pPr>
      <w:widowControl w:val="0"/>
      <w:spacing w:line="480" w:lineRule="auto"/>
      <w:ind w:left="720" w:hanging="720"/>
      <w:jc w:val="both"/>
    </w:pPr>
    <w:rPr>
      <w:rFonts w:ascii="宋体" w:eastAsiaTheme="minorEastAsia" w:hAnsi="宋体" w:cstheme="minorBidi"/>
      <w:kern w:val="2"/>
    </w:rPr>
  </w:style>
  <w:style w:type="character" w:customStyle="1" w:styleId="font11">
    <w:name w:val="font11"/>
    <w:qFormat/>
    <w:rPr>
      <w:rFonts w:ascii="宋体" w:eastAsia="宋体" w:hAnsi="宋体" w:cs="宋体" w:hint="eastAsia"/>
      <w:color w:val="000000"/>
      <w:sz w:val="20"/>
      <w:szCs w:val="20"/>
      <w:u w:val="none"/>
    </w:rPr>
  </w:style>
  <w:style w:type="character" w:customStyle="1" w:styleId="aff8">
    <w:name w:val="资料来源 字符"/>
    <w:link w:val="aff9"/>
    <w:qFormat/>
    <w:rPr>
      <w:sz w:val="18"/>
    </w:rPr>
  </w:style>
  <w:style w:type="paragraph" w:customStyle="1" w:styleId="aff9">
    <w:name w:val="资料来源"/>
    <w:basedOn w:val="a0"/>
    <w:link w:val="aff8"/>
    <w:qFormat/>
    <w:pPr>
      <w:widowControl w:val="0"/>
      <w:jc w:val="both"/>
    </w:pPr>
    <w:rPr>
      <w:rFonts w:asciiTheme="minorHAnsi" w:eastAsiaTheme="minorEastAsia" w:hAnsiTheme="minorHAnsi" w:cstheme="minorBidi"/>
      <w:kern w:val="2"/>
      <w:sz w:val="18"/>
    </w:rPr>
  </w:style>
  <w:style w:type="paragraph" w:customStyle="1" w:styleId="msobibliography0">
    <w:name w:val="msobibliography"/>
    <w:basedOn w:val="a0"/>
    <w:next w:val="a0"/>
    <w:qFormat/>
    <w:pPr>
      <w:widowControl w:val="0"/>
      <w:jc w:val="both"/>
    </w:pPr>
    <w:rPr>
      <w:rFonts w:eastAsia="宋体"/>
      <w:kern w:val="2"/>
      <w:sz w:val="21"/>
      <w:szCs w:val="21"/>
    </w:rPr>
  </w:style>
  <w:style w:type="paragraph" w:customStyle="1" w:styleId="100">
    <w:name w:val="修订10"/>
    <w:qFormat/>
    <w:rPr>
      <w:rFonts w:eastAsia="Times New Roman"/>
      <w:sz w:val="24"/>
      <w:szCs w:val="24"/>
    </w:rPr>
  </w:style>
  <w:style w:type="paragraph" w:customStyle="1" w:styleId="41">
    <w:name w:val="书目4"/>
    <w:basedOn w:val="a0"/>
    <w:qFormat/>
    <w:pPr>
      <w:widowControl w:val="0"/>
      <w:spacing w:line="480" w:lineRule="auto"/>
      <w:ind w:left="720" w:hanging="720"/>
      <w:jc w:val="both"/>
    </w:pPr>
    <w:rPr>
      <w:rFonts w:ascii="DengXian" w:eastAsia="DengXian" w:hAnsi="DengXian" w:cs="黑体"/>
      <w:color w:val="FF0000"/>
      <w:kern w:val="2"/>
      <w:sz w:val="21"/>
    </w:rPr>
  </w:style>
  <w:style w:type="paragraph" w:customStyle="1" w:styleId="17">
    <w:name w:val="无间隔1"/>
    <w:qFormat/>
    <w:pPr>
      <w:widowControl w:val="0"/>
      <w:jc w:val="both"/>
    </w:pPr>
    <w:rPr>
      <w:rFonts w:ascii="DengXian" w:eastAsia="DengXian" w:hAnsi="DengXian" w:cs="黑体"/>
      <w:kern w:val="2"/>
      <w:sz w:val="21"/>
      <w:szCs w:val="21"/>
    </w:rPr>
  </w:style>
  <w:style w:type="paragraph" w:customStyle="1" w:styleId="71">
    <w:name w:val="修订7"/>
    <w:qFormat/>
    <w:rPr>
      <w:rFonts w:eastAsia="Times New Roman"/>
      <w:sz w:val="24"/>
      <w:szCs w:val="24"/>
    </w:rPr>
  </w:style>
  <w:style w:type="paragraph" w:customStyle="1" w:styleId="42">
    <w:name w:val="修订4"/>
    <w:qFormat/>
    <w:rPr>
      <w:rFonts w:eastAsia="Times New Roman"/>
      <w:sz w:val="24"/>
      <w:szCs w:val="24"/>
    </w:rPr>
  </w:style>
  <w:style w:type="paragraph" w:customStyle="1" w:styleId="affa">
    <w:name w:val="表名"/>
    <w:basedOn w:val="a0"/>
    <w:qFormat/>
    <w:pPr>
      <w:widowControl w:val="0"/>
      <w:spacing w:line="360" w:lineRule="auto"/>
      <w:jc w:val="center"/>
    </w:pPr>
    <w:rPr>
      <w:rFonts w:eastAsia="黑体"/>
      <w:kern w:val="2"/>
      <w:sz w:val="21"/>
      <w:szCs w:val="21"/>
    </w:rPr>
  </w:style>
  <w:style w:type="paragraph" w:customStyle="1" w:styleId="81">
    <w:name w:val="修订8"/>
    <w:qFormat/>
    <w:rPr>
      <w:rFonts w:eastAsia="Times New Roman"/>
      <w:sz w:val="24"/>
      <w:szCs w:val="24"/>
    </w:rPr>
  </w:style>
  <w:style w:type="paragraph" w:customStyle="1" w:styleId="18">
    <w:name w:val="普通(网站)1"/>
    <w:basedOn w:val="a0"/>
    <w:qFormat/>
    <w:pPr>
      <w:widowControl w:val="0"/>
      <w:jc w:val="both"/>
    </w:pPr>
    <w:rPr>
      <w:rFonts w:eastAsia="宋体" w:cs="黑体"/>
      <w:kern w:val="2"/>
      <w:sz w:val="21"/>
      <w:szCs w:val="21"/>
    </w:rPr>
  </w:style>
  <w:style w:type="paragraph" w:customStyle="1" w:styleId="51">
    <w:name w:val="修订5"/>
    <w:qFormat/>
    <w:rPr>
      <w:rFonts w:eastAsia="Times New Roman"/>
      <w:sz w:val="24"/>
      <w:szCs w:val="24"/>
    </w:rPr>
  </w:style>
  <w:style w:type="paragraph" w:customStyle="1" w:styleId="19">
    <w:name w:val="列表段落1"/>
    <w:basedOn w:val="a0"/>
    <w:qFormat/>
    <w:pPr>
      <w:widowControl w:val="0"/>
      <w:ind w:firstLineChars="200" w:firstLine="420"/>
      <w:jc w:val="both"/>
    </w:pPr>
    <w:rPr>
      <w:rFonts w:eastAsia="宋体" w:cs="黑体"/>
      <w:kern w:val="2"/>
      <w:sz w:val="21"/>
      <w:szCs w:val="21"/>
    </w:rPr>
  </w:style>
  <w:style w:type="paragraph" w:customStyle="1" w:styleId="1a">
    <w:name w:val="正文 1"/>
    <w:basedOn w:val="a0"/>
    <w:qFormat/>
    <w:pPr>
      <w:widowControl w:val="0"/>
      <w:spacing w:line="360" w:lineRule="auto"/>
      <w:ind w:firstLineChars="200" w:firstLine="200"/>
      <w:jc w:val="both"/>
    </w:pPr>
    <w:rPr>
      <w:rFonts w:eastAsia="宋体"/>
      <w:kern w:val="2"/>
      <w:sz w:val="21"/>
      <w:szCs w:val="21"/>
    </w:rPr>
  </w:style>
  <w:style w:type="paragraph" w:customStyle="1" w:styleId="affb">
    <w:name w:val="参考文献文本"/>
    <w:basedOn w:val="a0"/>
    <w:qFormat/>
    <w:pPr>
      <w:widowControl w:val="0"/>
      <w:ind w:firstLineChars="150" w:firstLine="150"/>
    </w:pPr>
    <w:rPr>
      <w:rFonts w:eastAsia="宋体"/>
      <w:kern w:val="2"/>
      <w:sz w:val="21"/>
      <w:szCs w:val="21"/>
    </w:rPr>
  </w:style>
  <w:style w:type="paragraph" w:customStyle="1" w:styleId="91">
    <w:name w:val="修订9"/>
    <w:qFormat/>
    <w:rPr>
      <w:rFonts w:eastAsia="Times New Roman"/>
      <w:sz w:val="24"/>
      <w:szCs w:val="24"/>
    </w:rPr>
  </w:style>
  <w:style w:type="paragraph" w:customStyle="1" w:styleId="61">
    <w:name w:val="修订6"/>
    <w:qFormat/>
    <w:rPr>
      <w:rFonts w:eastAsia="Times New Roman"/>
      <w:sz w:val="24"/>
      <w:szCs w:val="24"/>
    </w:rPr>
  </w:style>
  <w:style w:type="paragraph" w:customStyle="1" w:styleId="110">
    <w:name w:val="修订11"/>
    <w:qFormat/>
    <w:rPr>
      <w:rFonts w:eastAsia="Times New Roman"/>
      <w:sz w:val="24"/>
      <w:szCs w:val="24"/>
    </w:rPr>
  </w:style>
  <w:style w:type="paragraph" w:customStyle="1" w:styleId="1b">
    <w:name w:val="修订1"/>
    <w:qFormat/>
    <w:rPr>
      <w:rFonts w:ascii="宋体" w:hAnsi="宋体" w:cs="宋体"/>
      <w:sz w:val="24"/>
      <w:szCs w:val="24"/>
    </w:rPr>
  </w:style>
  <w:style w:type="paragraph" w:customStyle="1" w:styleId="25">
    <w:name w:val="修订2"/>
    <w:qFormat/>
    <w:rPr>
      <w:rFonts w:cs="黑体"/>
      <w:kern w:val="2"/>
      <w:sz w:val="21"/>
      <w:szCs w:val="21"/>
    </w:rPr>
  </w:style>
  <w:style w:type="paragraph" w:customStyle="1" w:styleId="35">
    <w:name w:val="修订3"/>
    <w:qFormat/>
    <w:rPr>
      <w:rFonts w:cs="黑体"/>
      <w:kern w:val="2"/>
      <w:sz w:val="21"/>
      <w:szCs w:val="21"/>
    </w:rPr>
  </w:style>
  <w:style w:type="character" w:customStyle="1" w:styleId="apple-converted-space">
    <w:name w:val="apple-converted-space"/>
    <w:basedOn w:val="a1"/>
    <w:qFormat/>
  </w:style>
  <w:style w:type="character" w:customStyle="1" w:styleId="af0">
    <w:name w:val="脚注文本 字符"/>
    <w:basedOn w:val="a1"/>
    <w:link w:val="af"/>
    <w:uiPriority w:val="99"/>
    <w:semiHidden/>
    <w:qFormat/>
    <w:rPr>
      <w:rFonts w:ascii="Times New Roman" w:eastAsia="Times New Roman" w:hAnsi="Times New Roman" w:cs="Times New Roman"/>
      <w:kern w:val="0"/>
      <w:sz w:val="18"/>
      <w:szCs w:val="18"/>
    </w:rPr>
  </w:style>
  <w:style w:type="character" w:customStyle="1" w:styleId="43">
    <w:name w:val="未处理的提及4"/>
    <w:basedOn w:val="a1"/>
    <w:uiPriority w:val="99"/>
    <w:semiHidden/>
    <w:unhideWhenUsed/>
    <w:qFormat/>
    <w:rPr>
      <w:color w:val="605E5C"/>
      <w:shd w:val="clear" w:color="auto" w:fill="E1DFDD"/>
    </w:rPr>
  </w:style>
  <w:style w:type="character" w:styleId="affc">
    <w:name w:val="annotation reference"/>
    <w:basedOn w:val="a1"/>
    <w:uiPriority w:val="99"/>
    <w:semiHidden/>
    <w:unhideWhenUsed/>
    <w:rPr>
      <w:sz w:val="21"/>
      <w:szCs w:val="21"/>
    </w:rPr>
  </w:style>
  <w:style w:type="paragraph" w:styleId="affd">
    <w:name w:val="Revision"/>
    <w:hidden/>
    <w:uiPriority w:val="99"/>
    <w:semiHidden/>
    <w:rsid w:val="0071140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ADDC5-7D57-4C10-8CD3-3C4D3B26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6193</Words>
  <Characters>10778</Characters>
  <Application>Microsoft Office Word</Application>
  <DocSecurity>0</DocSecurity>
  <Lines>347</Lines>
  <Paragraphs>265</Paragraphs>
  <ScaleCrop>false</ScaleCrop>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3</cp:revision>
  <cp:lastPrinted>2022-05-30T03:06:00Z</cp:lastPrinted>
  <dcterms:created xsi:type="dcterms:W3CDTF">2022-05-31T06:58:00Z</dcterms:created>
  <dcterms:modified xsi:type="dcterms:W3CDTF">2022-05-31T07:27:00Z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9CEFEC51B3C04F0EBDC7F44E1248702F</vt:lpwstr>
  </property>
</Properties>
</file>