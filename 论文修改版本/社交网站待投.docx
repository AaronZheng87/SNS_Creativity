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2DD4" w14:textId="77777777" w:rsidR="002F57EA" w:rsidRDefault="003038A7">
      <w:pPr>
        <w:spacing w:line="360" w:lineRule="auto"/>
        <w:jc w:val="center"/>
        <w:rPr>
          <w:rFonts w:ascii="黑体" w:eastAsia="黑体" w:cs="黑体"/>
          <w:sz w:val="44"/>
          <w:szCs w:val="44"/>
          <w:lang w:bidi="ar"/>
        </w:rPr>
      </w:pPr>
      <w:r>
        <w:rPr>
          <w:rFonts w:ascii="黑体" w:eastAsia="黑体" w:cs="黑体" w:hint="eastAsia"/>
          <w:sz w:val="44"/>
          <w:szCs w:val="44"/>
          <w:lang w:bidi="ar"/>
        </w:rPr>
        <w:t>社交网站的使用对大学生创新行为的影响：一个有调节的中介模型</w:t>
      </w:r>
    </w:p>
    <w:p w14:paraId="222024AA" w14:textId="3896B90B" w:rsidR="002F57EA" w:rsidRDefault="003038A7">
      <w:pPr>
        <w:spacing w:line="360" w:lineRule="auto"/>
        <w:jc w:val="center"/>
        <w:rPr>
          <w:rFonts w:ascii="宋体" w:hAnsi="宋体" w:cs="黑体"/>
          <w:sz w:val="18"/>
          <w:szCs w:val="18"/>
          <w:lang w:bidi="ar"/>
        </w:rPr>
      </w:pPr>
      <w:r>
        <w:rPr>
          <w:rFonts w:ascii="宋体" w:hAnsi="宋体" w:cs="黑体" w:hint="eastAsia"/>
          <w:sz w:val="18"/>
          <w:szCs w:val="18"/>
          <w:lang w:bidi="ar"/>
        </w:rPr>
        <w:t xml:space="preserve"> 郑元瑞 </w:t>
      </w:r>
      <w:r w:rsidR="00015B2E">
        <w:rPr>
          <w:rFonts w:ascii="宋体" w:eastAsia="宋体" w:hAnsi="宋体" w:cs="宋体" w:hint="eastAsia"/>
          <w:sz w:val="18"/>
          <w:szCs w:val="18"/>
          <w:lang w:bidi="ar"/>
        </w:rPr>
        <w:t xml:space="preserve">谢嘉敏 </w:t>
      </w:r>
      <w:proofErr w:type="spellStart"/>
      <w:r>
        <w:rPr>
          <w:rFonts w:ascii="宋体" w:hAnsi="宋体" w:cs="黑体" w:hint="eastAsia"/>
          <w:sz w:val="18"/>
          <w:szCs w:val="18"/>
          <w:lang w:bidi="ar"/>
        </w:rPr>
        <w:t>李鹏</w:t>
      </w:r>
      <w:proofErr w:type="spellEnd"/>
    </w:p>
    <w:p w14:paraId="462B50F8" w14:textId="12B566A6" w:rsidR="002F57EA" w:rsidRDefault="003038A7">
      <w:pPr>
        <w:spacing w:line="360" w:lineRule="auto"/>
        <w:jc w:val="center"/>
        <w:rPr>
          <w:ins w:id="0" w:author="moh" w:date="2022-03-15T10:06:00Z"/>
          <w:rFonts w:ascii="宋体" w:hAnsi="宋体" w:cs="黑体"/>
          <w:sz w:val="18"/>
          <w:szCs w:val="18"/>
          <w:lang w:bidi="ar"/>
        </w:rPr>
      </w:pPr>
      <w:r>
        <w:rPr>
          <w:rFonts w:ascii="宋体" w:hAnsi="宋体" w:cs="黑体" w:hint="eastAsia"/>
          <w:sz w:val="18"/>
          <w:szCs w:val="18"/>
          <w:lang w:bidi="ar"/>
        </w:rPr>
        <w:t>（云南师范大学商学院，昆明，650101；</w:t>
      </w:r>
      <w:r w:rsidR="00015B2E">
        <w:rPr>
          <w:rFonts w:ascii="宋体" w:hAnsi="宋体" w:cs="黑体" w:hint="eastAsia"/>
          <w:sz w:val="18"/>
          <w:szCs w:val="18"/>
          <w:lang w:bidi="ar"/>
        </w:rPr>
        <w:t>广州大学教育学院，广州，510006；</w:t>
      </w:r>
      <w:r>
        <w:rPr>
          <w:rFonts w:ascii="宋体" w:hAnsi="宋体" w:cs="黑体" w:hint="eastAsia"/>
          <w:sz w:val="18"/>
          <w:szCs w:val="18"/>
          <w:lang w:bidi="ar"/>
        </w:rPr>
        <w:t>云南师范大学</w:t>
      </w:r>
      <w:r>
        <w:rPr>
          <w:rFonts w:ascii="宋体" w:eastAsia="宋体" w:hAnsi="宋体" w:cs="黑体" w:hint="eastAsia"/>
          <w:sz w:val="18"/>
          <w:szCs w:val="18"/>
          <w:lang w:bidi="ar"/>
        </w:rPr>
        <w:t>教育学部</w:t>
      </w:r>
      <w:r>
        <w:rPr>
          <w:rFonts w:ascii="宋体" w:hAnsi="宋体" w:cs="黑体" w:hint="eastAsia"/>
          <w:sz w:val="18"/>
          <w:szCs w:val="18"/>
          <w:lang w:bidi="ar"/>
        </w:rPr>
        <w:t>，昆明，650500）</w:t>
      </w:r>
    </w:p>
    <w:p w14:paraId="542F9C50" w14:textId="77777777" w:rsidR="00F80834" w:rsidRDefault="00F80834">
      <w:pPr>
        <w:spacing w:line="360" w:lineRule="auto"/>
        <w:jc w:val="center"/>
        <w:rPr>
          <w:rFonts w:ascii="宋体" w:hAnsi="宋体" w:cs="黑体"/>
          <w:sz w:val="18"/>
          <w:szCs w:val="18"/>
          <w:lang w:bidi="ar"/>
        </w:rPr>
      </w:pPr>
    </w:p>
    <w:p w14:paraId="06CE1150" w14:textId="724EA697" w:rsidR="002F57EA" w:rsidRDefault="000E0801">
      <w:pPr>
        <w:spacing w:line="360" w:lineRule="auto"/>
        <w:jc w:val="center"/>
        <w:rPr>
          <w:rFonts w:ascii="宋体" w:eastAsia="宋体" w:hAnsi="宋体" w:cs="宋体"/>
          <w:sz w:val="18"/>
          <w:szCs w:val="18"/>
          <w:lang w:bidi="ar"/>
        </w:rPr>
      </w:pPr>
      <w:r>
        <w:rPr>
          <w:rFonts w:ascii="宋体" w:eastAsia="宋体" w:hAnsi="宋体" w:cs="宋体" w:hint="eastAsia"/>
          <w:sz w:val="18"/>
          <w:szCs w:val="18"/>
          <w:lang w:bidi="ar"/>
        </w:rPr>
        <w:t>第一作者：郑元瑞，单位云南省昆明市云南师范大学商学院(</w:t>
      </w:r>
      <w:r>
        <w:rPr>
          <w:rFonts w:ascii="宋体" w:eastAsia="宋体" w:hAnsi="宋体" w:cs="宋体"/>
          <w:sz w:val="18"/>
          <w:szCs w:val="18"/>
          <w:lang w:bidi="ar"/>
        </w:rPr>
        <w:t>Yunnan normal university business school)</w:t>
      </w:r>
      <w:r>
        <w:rPr>
          <w:rFonts w:ascii="宋体" w:eastAsia="宋体" w:hAnsi="宋体" w:cs="宋体" w:hint="eastAsia"/>
          <w:sz w:val="18"/>
          <w:szCs w:val="18"/>
          <w:lang w:bidi="ar"/>
        </w:rPr>
        <w:t>，</w:t>
      </w:r>
      <w:r w:rsidR="00F80834">
        <w:rPr>
          <w:rFonts w:ascii="宋体" w:eastAsia="宋体" w:hAnsi="宋体" w:cs="宋体"/>
          <w:sz w:val="18"/>
          <w:szCs w:val="18"/>
          <w:lang w:bidi="ar"/>
        </w:rPr>
        <w:fldChar w:fldCharType="begin"/>
      </w:r>
      <w:r w:rsidR="00F80834">
        <w:rPr>
          <w:rFonts w:ascii="宋体" w:eastAsia="宋体" w:hAnsi="宋体" w:cs="宋体"/>
          <w:sz w:val="18"/>
          <w:szCs w:val="18"/>
          <w:lang w:bidi="ar"/>
        </w:rPr>
        <w:instrText xml:space="preserve"> </w:instrText>
      </w:r>
      <w:r w:rsidR="00F80834">
        <w:rPr>
          <w:rFonts w:ascii="宋体" w:eastAsia="宋体" w:hAnsi="宋体" w:cs="宋体" w:hint="eastAsia"/>
          <w:sz w:val="18"/>
          <w:szCs w:val="18"/>
          <w:lang w:bidi="ar"/>
        </w:rPr>
        <w:instrText>HYPERLINK "mailto:</w:instrText>
      </w:r>
      <w:r w:rsidR="00F80834" w:rsidRPr="00F80834">
        <w:rPr>
          <w:rFonts w:ascii="宋体" w:eastAsia="宋体" w:hAnsi="宋体" w:cs="宋体" w:hint="eastAsia"/>
          <w:sz w:val="18"/>
          <w:szCs w:val="18"/>
          <w:lang w:bidi="ar"/>
        </w:rPr>
        <w:instrText>邮箱：aaronzheng</w:instrText>
      </w:r>
      <w:r w:rsidR="00F80834" w:rsidRPr="00F80834">
        <w:rPr>
          <w:rFonts w:ascii="宋体" w:eastAsia="宋体" w:hAnsi="宋体" w:cs="宋体"/>
          <w:sz w:val="18"/>
          <w:szCs w:val="18"/>
          <w:lang w:bidi="ar"/>
        </w:rPr>
        <w:instrText>87@</w:instrText>
      </w:r>
      <w:r w:rsidR="00F80834" w:rsidRPr="00F80834">
        <w:rPr>
          <w:rFonts w:ascii="宋体" w:eastAsia="宋体" w:hAnsi="宋体" w:cs="宋体" w:hint="eastAsia"/>
          <w:sz w:val="18"/>
          <w:szCs w:val="18"/>
          <w:lang w:bidi="ar"/>
        </w:rPr>
        <w:instrText>gmail</w:instrText>
      </w:r>
      <w:r w:rsidR="00F80834" w:rsidRPr="00F80834">
        <w:rPr>
          <w:rFonts w:ascii="宋体" w:eastAsia="宋体" w:hAnsi="宋体" w:cs="宋体"/>
          <w:sz w:val="18"/>
          <w:szCs w:val="18"/>
          <w:lang w:bidi="ar"/>
        </w:rPr>
        <w:instrText>.com</w:instrText>
      </w:r>
      <w:r w:rsidR="00F80834">
        <w:rPr>
          <w:rFonts w:ascii="宋体" w:eastAsia="宋体" w:hAnsi="宋体" w:cs="宋体" w:hint="eastAsia"/>
          <w:sz w:val="18"/>
          <w:szCs w:val="18"/>
          <w:lang w:bidi="ar"/>
        </w:rPr>
        <w:instrText>"</w:instrText>
      </w:r>
      <w:r w:rsidR="00F80834">
        <w:rPr>
          <w:rFonts w:ascii="宋体" w:eastAsia="宋体" w:hAnsi="宋体" w:cs="宋体"/>
          <w:sz w:val="18"/>
          <w:szCs w:val="18"/>
          <w:lang w:bidi="ar"/>
        </w:rPr>
        <w:instrText xml:space="preserve"> </w:instrText>
      </w:r>
      <w:r w:rsidR="00F80834">
        <w:rPr>
          <w:rFonts w:ascii="宋体" w:eastAsia="宋体" w:hAnsi="宋体" w:cs="宋体"/>
          <w:sz w:val="18"/>
          <w:szCs w:val="18"/>
          <w:lang w:bidi="ar"/>
        </w:rPr>
        <w:fldChar w:fldCharType="separate"/>
      </w:r>
      <w:r w:rsidR="00F80834" w:rsidRPr="00F80834">
        <w:rPr>
          <w:rStyle w:val="af5"/>
          <w:rFonts w:ascii="宋体" w:eastAsia="宋体" w:hAnsi="宋体" w:cs="宋体" w:hint="eastAsia"/>
          <w:sz w:val="18"/>
          <w:szCs w:val="18"/>
          <w:lang w:bidi="ar"/>
        </w:rPr>
        <w:t>邮</w:t>
      </w:r>
      <w:r w:rsidR="00F80834" w:rsidRPr="00F80834">
        <w:rPr>
          <w:rStyle w:val="af5"/>
          <w:rFonts w:ascii="宋体" w:eastAsia="宋体" w:hAnsi="宋体" w:cs="宋体" w:hint="eastAsia"/>
          <w:sz w:val="18"/>
          <w:szCs w:val="18"/>
          <w:lang w:bidi="ar"/>
        </w:rPr>
        <w:t>箱</w:t>
      </w:r>
      <w:r w:rsidR="00F80834" w:rsidRPr="00F80834">
        <w:rPr>
          <w:rStyle w:val="af5"/>
          <w:rFonts w:ascii="宋体" w:eastAsia="宋体" w:hAnsi="宋体" w:cs="宋体" w:hint="eastAsia"/>
          <w:sz w:val="18"/>
          <w:szCs w:val="18"/>
          <w:lang w:bidi="ar"/>
        </w:rPr>
        <w:t>：aaronzheng</w:t>
      </w:r>
      <w:r w:rsidR="00F80834" w:rsidRPr="00F80834">
        <w:rPr>
          <w:rStyle w:val="af5"/>
          <w:rFonts w:ascii="宋体" w:eastAsia="宋体" w:hAnsi="宋体" w:cs="宋体"/>
          <w:sz w:val="18"/>
          <w:szCs w:val="18"/>
          <w:lang w:bidi="ar"/>
        </w:rPr>
        <w:t>87@</w:t>
      </w:r>
      <w:r w:rsidR="00F80834" w:rsidRPr="00F80834">
        <w:rPr>
          <w:rStyle w:val="af5"/>
          <w:rFonts w:ascii="宋体" w:eastAsia="宋体" w:hAnsi="宋体" w:cs="宋体" w:hint="eastAsia"/>
          <w:sz w:val="18"/>
          <w:szCs w:val="18"/>
          <w:lang w:bidi="ar"/>
        </w:rPr>
        <w:t>gmail</w:t>
      </w:r>
      <w:r w:rsidR="00F80834" w:rsidRPr="00F80834">
        <w:rPr>
          <w:rStyle w:val="af5"/>
          <w:rFonts w:ascii="宋体" w:eastAsia="宋体" w:hAnsi="宋体" w:cs="宋体"/>
          <w:sz w:val="18"/>
          <w:szCs w:val="18"/>
          <w:lang w:bidi="ar"/>
        </w:rPr>
        <w:t>.com</w:t>
      </w:r>
      <w:r w:rsidR="00F80834">
        <w:rPr>
          <w:rFonts w:ascii="宋体" w:eastAsia="宋体" w:hAnsi="宋体" w:cs="宋体"/>
          <w:sz w:val="18"/>
          <w:szCs w:val="18"/>
          <w:lang w:bidi="ar"/>
        </w:rPr>
        <w:fldChar w:fldCharType="end"/>
      </w:r>
    </w:p>
    <w:p w14:paraId="5601ED0E" w14:textId="71EAB012" w:rsidR="00EB1577" w:rsidRDefault="00EB1577">
      <w:pPr>
        <w:spacing w:line="360" w:lineRule="auto"/>
        <w:jc w:val="center"/>
        <w:rPr>
          <w:rFonts w:ascii="宋体" w:eastAsia="宋体" w:hAnsi="宋体" w:cs="宋体" w:hint="eastAsia"/>
          <w:sz w:val="18"/>
          <w:szCs w:val="18"/>
          <w:lang w:bidi="ar"/>
        </w:rPr>
      </w:pPr>
      <w:r>
        <w:rPr>
          <w:rFonts w:ascii="宋体" w:eastAsia="宋体" w:hAnsi="宋体" w:cs="宋体" w:hint="eastAsia"/>
          <w:sz w:val="18"/>
          <w:szCs w:val="18"/>
          <w:lang w:bidi="ar"/>
        </w:rPr>
        <w:t>第二作者</w:t>
      </w:r>
      <w:r w:rsidR="00F80834">
        <w:rPr>
          <w:rFonts w:ascii="宋体" w:eastAsia="宋体" w:hAnsi="宋体" w:cs="宋体" w:hint="eastAsia"/>
          <w:sz w:val="18"/>
          <w:szCs w:val="18"/>
          <w:lang w:bidi="ar"/>
        </w:rPr>
        <w:t>:</w:t>
      </w:r>
      <w:r>
        <w:rPr>
          <w:rFonts w:ascii="宋体" w:eastAsia="宋体" w:hAnsi="宋体" w:cs="宋体" w:hint="eastAsia"/>
          <w:sz w:val="18"/>
          <w:szCs w:val="18"/>
          <w:lang w:bidi="ar"/>
        </w:rPr>
        <w:t>谢嘉敏</w:t>
      </w:r>
      <w:r w:rsidR="00F80834">
        <w:rPr>
          <w:rFonts w:ascii="宋体" w:eastAsia="宋体" w:hAnsi="宋体" w:cs="宋体" w:hint="eastAsia"/>
          <w:sz w:val="18"/>
          <w:szCs w:val="18"/>
          <w:lang w:bidi="ar"/>
        </w:rPr>
        <w:t>,guan广州大学教育学院（school</w:t>
      </w:r>
      <w:r w:rsidR="00F80834">
        <w:rPr>
          <w:rFonts w:ascii="宋体" w:eastAsia="宋体" w:hAnsi="宋体" w:cs="宋体"/>
          <w:sz w:val="18"/>
          <w:szCs w:val="18"/>
          <w:lang w:bidi="ar"/>
        </w:rPr>
        <w:t xml:space="preserve"> </w:t>
      </w:r>
      <w:r w:rsidR="00F80834">
        <w:rPr>
          <w:rFonts w:ascii="宋体" w:eastAsia="宋体" w:hAnsi="宋体" w:cs="宋体" w:hint="eastAsia"/>
          <w:sz w:val="18"/>
          <w:szCs w:val="18"/>
          <w:lang w:bidi="ar"/>
        </w:rPr>
        <w:t>of</w:t>
      </w:r>
      <w:r w:rsidR="00F80834">
        <w:rPr>
          <w:rFonts w:ascii="宋体" w:eastAsia="宋体" w:hAnsi="宋体" w:cs="宋体"/>
          <w:sz w:val="18"/>
          <w:szCs w:val="18"/>
          <w:lang w:bidi="ar"/>
        </w:rPr>
        <w:t xml:space="preserve"> </w:t>
      </w:r>
      <w:r w:rsidR="00F80834">
        <w:rPr>
          <w:rFonts w:ascii="宋体" w:eastAsia="宋体" w:hAnsi="宋体" w:cs="宋体" w:hint="eastAsia"/>
          <w:sz w:val="18"/>
          <w:szCs w:val="18"/>
          <w:lang w:bidi="ar"/>
        </w:rPr>
        <w:t xml:space="preserve">education， </w:t>
      </w:r>
      <w:r w:rsidR="00F80834">
        <w:rPr>
          <w:rFonts w:ascii="宋体" w:eastAsia="宋体" w:hAnsi="宋体" w:cs="宋体"/>
          <w:sz w:val="18"/>
          <w:szCs w:val="18"/>
          <w:lang w:bidi="ar"/>
        </w:rPr>
        <w:t xml:space="preserve">Guangzhou </w:t>
      </w:r>
      <w:r w:rsidR="00F80834">
        <w:rPr>
          <w:rFonts w:ascii="宋体" w:eastAsia="宋体" w:hAnsi="宋体" w:cs="宋体" w:hint="eastAsia"/>
          <w:sz w:val="18"/>
          <w:szCs w:val="18"/>
          <w:lang w:bidi="ar"/>
        </w:rPr>
        <w:t>university）</w:t>
      </w:r>
    </w:p>
    <w:p w14:paraId="52C8A446" w14:textId="4FDA115F" w:rsidR="000E0801" w:rsidRPr="000E0801" w:rsidRDefault="000E0801">
      <w:pPr>
        <w:spacing w:line="360" w:lineRule="auto"/>
        <w:jc w:val="center"/>
        <w:rPr>
          <w:rFonts w:ascii="宋体" w:hAnsi="宋体" w:cs="黑体" w:hint="eastAsia"/>
          <w:sz w:val="18"/>
          <w:szCs w:val="18"/>
          <w:lang w:bidi="ar"/>
        </w:rPr>
      </w:pPr>
      <w:r>
        <w:rPr>
          <w:rFonts w:ascii="宋体" w:eastAsia="宋体" w:hAnsi="宋体" w:cs="宋体" w:hint="eastAsia"/>
          <w:sz w:val="18"/>
          <w:szCs w:val="18"/>
          <w:lang w:bidi="ar"/>
        </w:rPr>
        <w:t>通讯作者：李鹏，云南省昆明市</w:t>
      </w:r>
      <w:proofErr w:type="spellStart"/>
      <w:r>
        <w:rPr>
          <w:rFonts w:ascii="宋体" w:hAnsi="宋体" w:cs="黑体" w:hint="eastAsia"/>
          <w:sz w:val="18"/>
          <w:szCs w:val="18"/>
          <w:lang w:bidi="ar"/>
        </w:rPr>
        <w:t>云南师范大学</w:t>
      </w:r>
      <w:proofErr w:type="spellEnd"/>
      <w:r>
        <w:rPr>
          <w:rFonts w:ascii="宋体" w:eastAsia="宋体" w:hAnsi="宋体" w:cs="黑体" w:hint="eastAsia"/>
          <w:sz w:val="18"/>
          <w:szCs w:val="18"/>
          <w:lang w:bidi="ar"/>
        </w:rPr>
        <w:t>教育学部</w:t>
      </w:r>
      <w:r>
        <w:rPr>
          <w:rFonts w:ascii="宋体" w:eastAsia="宋体" w:hAnsi="宋体" w:cs="黑体" w:hint="eastAsia"/>
          <w:sz w:val="18"/>
          <w:szCs w:val="18"/>
          <w:lang w:bidi="ar"/>
        </w:rPr>
        <w:t>(</w:t>
      </w:r>
      <w:r w:rsidR="00EB1577">
        <w:rPr>
          <w:rFonts w:ascii="宋体" w:eastAsia="宋体" w:hAnsi="宋体" w:cs="宋体"/>
          <w:sz w:val="18"/>
          <w:szCs w:val="18"/>
          <w:lang w:bidi="ar"/>
        </w:rPr>
        <w:t>Yunnan normal university</w:t>
      </w:r>
      <w:r w:rsidR="00EB1577">
        <w:rPr>
          <w:rFonts w:ascii="宋体" w:eastAsia="宋体" w:hAnsi="宋体" w:cs="宋体"/>
          <w:sz w:val="18"/>
          <w:szCs w:val="18"/>
          <w:lang w:bidi="ar"/>
        </w:rPr>
        <w:t>, Faculty of education</w:t>
      </w:r>
      <w:r>
        <w:rPr>
          <w:rFonts w:ascii="宋体" w:eastAsia="宋体" w:hAnsi="宋体" w:cs="黑体"/>
          <w:sz w:val="18"/>
          <w:szCs w:val="18"/>
          <w:lang w:bidi="ar"/>
        </w:rPr>
        <w:t>)</w:t>
      </w:r>
      <w:r>
        <w:rPr>
          <w:rFonts w:ascii="宋体" w:eastAsia="宋体" w:hAnsi="宋体" w:cs="黑体" w:hint="eastAsia"/>
          <w:sz w:val="18"/>
          <w:szCs w:val="18"/>
          <w:lang w:bidi="ar"/>
        </w:rPr>
        <w:t>，</w:t>
      </w:r>
      <w:r w:rsidR="00F80834">
        <w:rPr>
          <w:rFonts w:ascii="宋体" w:eastAsia="宋体" w:hAnsi="宋体" w:cs="黑体"/>
          <w:sz w:val="18"/>
          <w:szCs w:val="18"/>
          <w:lang w:bidi="ar"/>
        </w:rPr>
        <w:fldChar w:fldCharType="begin"/>
      </w:r>
      <w:r w:rsidR="00F80834">
        <w:rPr>
          <w:rFonts w:ascii="宋体" w:eastAsia="宋体" w:hAnsi="宋体" w:cs="黑体"/>
          <w:sz w:val="18"/>
          <w:szCs w:val="18"/>
          <w:lang w:bidi="ar"/>
        </w:rPr>
        <w:instrText xml:space="preserve"> </w:instrText>
      </w:r>
      <w:r w:rsidR="00F80834">
        <w:rPr>
          <w:rFonts w:ascii="宋体" w:eastAsia="宋体" w:hAnsi="宋体" w:cs="黑体" w:hint="eastAsia"/>
          <w:sz w:val="18"/>
          <w:szCs w:val="18"/>
          <w:lang w:bidi="ar"/>
        </w:rPr>
        <w:instrText>HYPERLINK "mailto:</w:instrText>
      </w:r>
      <w:r w:rsidR="00F80834" w:rsidRPr="00F80834">
        <w:rPr>
          <w:rFonts w:ascii="宋体" w:eastAsia="宋体" w:hAnsi="宋体" w:cs="黑体" w:hint="eastAsia"/>
          <w:sz w:val="18"/>
          <w:szCs w:val="18"/>
          <w:lang w:bidi="ar"/>
        </w:rPr>
        <w:instrText>邮箱：Lee</w:instrText>
      </w:r>
      <w:r w:rsidR="00F80834" w:rsidRPr="00F80834">
        <w:rPr>
          <w:rFonts w:ascii="宋体" w:eastAsia="宋体" w:hAnsi="宋体" w:cs="黑体"/>
          <w:sz w:val="18"/>
          <w:szCs w:val="18"/>
          <w:lang w:bidi="ar"/>
        </w:rPr>
        <w:instrText>@ynnu.edu.cn</w:instrText>
      </w:r>
      <w:r w:rsidR="00F80834">
        <w:rPr>
          <w:rFonts w:ascii="宋体" w:eastAsia="宋体" w:hAnsi="宋体" w:cs="黑体" w:hint="eastAsia"/>
          <w:sz w:val="18"/>
          <w:szCs w:val="18"/>
          <w:lang w:bidi="ar"/>
        </w:rPr>
        <w:instrText>"</w:instrText>
      </w:r>
      <w:r w:rsidR="00F80834">
        <w:rPr>
          <w:rFonts w:ascii="宋体" w:eastAsia="宋体" w:hAnsi="宋体" w:cs="黑体"/>
          <w:sz w:val="18"/>
          <w:szCs w:val="18"/>
          <w:lang w:bidi="ar"/>
        </w:rPr>
        <w:instrText xml:space="preserve"> </w:instrText>
      </w:r>
      <w:r w:rsidR="00F80834">
        <w:rPr>
          <w:rFonts w:ascii="宋体" w:eastAsia="宋体" w:hAnsi="宋体" w:cs="黑体"/>
          <w:sz w:val="18"/>
          <w:szCs w:val="18"/>
          <w:lang w:bidi="ar"/>
        </w:rPr>
        <w:fldChar w:fldCharType="separate"/>
      </w:r>
      <w:r w:rsidR="00F80834" w:rsidRPr="00F80834">
        <w:rPr>
          <w:rStyle w:val="af5"/>
          <w:rFonts w:ascii="宋体" w:eastAsia="宋体" w:hAnsi="宋体" w:cs="黑体" w:hint="eastAsia"/>
          <w:sz w:val="18"/>
          <w:szCs w:val="18"/>
          <w:lang w:bidi="ar"/>
        </w:rPr>
        <w:t>邮箱</w:t>
      </w:r>
      <w:r w:rsidR="00F80834" w:rsidRPr="00F80834">
        <w:rPr>
          <w:rStyle w:val="af5"/>
          <w:rFonts w:ascii="宋体" w:eastAsia="宋体" w:hAnsi="宋体" w:cs="黑体" w:hint="eastAsia"/>
          <w:sz w:val="18"/>
          <w:szCs w:val="18"/>
          <w:lang w:bidi="ar"/>
        </w:rPr>
        <w:t>：L</w:t>
      </w:r>
      <w:r w:rsidR="00F80834" w:rsidRPr="00F80834">
        <w:rPr>
          <w:rStyle w:val="af5"/>
          <w:rFonts w:ascii="宋体" w:eastAsia="宋体" w:hAnsi="宋体" w:cs="黑体" w:hint="eastAsia"/>
          <w:sz w:val="18"/>
          <w:szCs w:val="18"/>
          <w:lang w:bidi="ar"/>
        </w:rPr>
        <w:t>ee</w:t>
      </w:r>
      <w:r w:rsidR="00F80834" w:rsidRPr="00F80834">
        <w:rPr>
          <w:rStyle w:val="af5"/>
          <w:rFonts w:ascii="宋体" w:eastAsia="宋体" w:hAnsi="宋体" w:cs="黑体"/>
          <w:sz w:val="18"/>
          <w:szCs w:val="18"/>
          <w:lang w:bidi="ar"/>
        </w:rPr>
        <w:t>@ynnu.edu.cn</w:t>
      </w:r>
      <w:r w:rsidR="00F80834">
        <w:rPr>
          <w:rFonts w:ascii="宋体" w:eastAsia="宋体" w:hAnsi="宋体" w:cs="黑体"/>
          <w:sz w:val="18"/>
          <w:szCs w:val="18"/>
          <w:lang w:bidi="ar"/>
        </w:rPr>
        <w:fldChar w:fldCharType="end"/>
      </w:r>
      <w:r w:rsidR="00F80834">
        <w:rPr>
          <w:rFonts w:ascii="宋体" w:eastAsia="宋体" w:hAnsi="宋体" w:cs="黑体" w:hint="eastAsia"/>
          <w:sz w:val="18"/>
          <w:szCs w:val="18"/>
          <w:lang w:bidi="ar"/>
        </w:rPr>
        <w:t>，职称：副教授</w:t>
      </w:r>
    </w:p>
    <w:p w14:paraId="48621963" w14:textId="6DA826D1" w:rsidR="000E0801" w:rsidRDefault="000E0801">
      <w:pPr>
        <w:spacing w:line="360" w:lineRule="auto"/>
        <w:jc w:val="center"/>
        <w:rPr>
          <w:rFonts w:ascii="宋体" w:hAnsi="宋体" w:cs="黑体"/>
          <w:sz w:val="18"/>
          <w:szCs w:val="18"/>
          <w:lang w:bidi="ar"/>
        </w:rPr>
      </w:pPr>
    </w:p>
    <w:p w14:paraId="66E61290" w14:textId="77777777" w:rsidR="000E0801" w:rsidRDefault="000E0801">
      <w:pPr>
        <w:spacing w:line="360" w:lineRule="auto"/>
        <w:jc w:val="center"/>
        <w:rPr>
          <w:rFonts w:ascii="宋体" w:hAnsi="宋体" w:cs="黑体" w:hint="eastAsia"/>
          <w:sz w:val="18"/>
          <w:szCs w:val="18"/>
          <w:lang w:bidi="ar"/>
        </w:rPr>
      </w:pPr>
    </w:p>
    <w:p w14:paraId="2A7AEE06" w14:textId="05DCCA0E" w:rsidR="002F57EA" w:rsidRDefault="003B344F">
      <w:pPr>
        <w:pStyle w:val="12"/>
        <w:ind w:firstLine="422"/>
      </w:pPr>
      <w:r>
        <w:rPr>
          <w:rFonts w:ascii="黑体" w:eastAsia="黑体" w:cs="黑体" w:hint="eastAsia"/>
          <w:b/>
          <w:bCs/>
          <w:lang w:bidi="ar"/>
        </w:rPr>
        <w:t>【</w:t>
      </w:r>
      <w:r w:rsidR="003038A7">
        <w:rPr>
          <w:rFonts w:ascii="黑体" w:eastAsia="黑体" w:cs="黑体" w:hint="eastAsia"/>
          <w:b/>
          <w:bCs/>
          <w:lang w:bidi="ar"/>
        </w:rPr>
        <w:t>摘  要</w:t>
      </w:r>
      <w:r>
        <w:rPr>
          <w:rFonts w:ascii="黑体" w:eastAsia="黑体" w:cs="黑体" w:hint="eastAsia"/>
          <w:b/>
          <w:bCs/>
          <w:lang w:bidi="ar"/>
        </w:rPr>
        <w:t>】</w:t>
      </w:r>
      <w:r w:rsidR="003038A7">
        <w:rPr>
          <w:rFonts w:ascii="黑体" w:eastAsia="黑体" w:cs="黑体" w:hint="eastAsia"/>
          <w:b/>
          <w:bCs/>
          <w:lang w:bidi="ar"/>
        </w:rPr>
        <w:t>：</w:t>
      </w:r>
      <w:r w:rsidR="00B3038F">
        <w:rPr>
          <w:rFonts w:ascii="黑体" w:eastAsia="黑体" w:cs="黑体" w:hint="eastAsia"/>
          <w:b/>
          <w:bCs/>
          <w:lang w:bidi="ar"/>
        </w:rPr>
        <w:t>目的：</w:t>
      </w:r>
      <w:r w:rsidR="003038A7">
        <w:rPr>
          <w:rFonts w:hint="eastAsia"/>
          <w:lang w:bidi="ar"/>
        </w:rPr>
        <w:t>探讨社交网站使用与大学生创新行为的关系</w:t>
      </w:r>
      <w:r w:rsidR="00B3038F">
        <w:rPr>
          <w:rFonts w:hint="eastAsia"/>
          <w:lang w:bidi="ar"/>
        </w:rPr>
        <w:t>、</w:t>
      </w:r>
      <w:r w:rsidR="003038A7">
        <w:rPr>
          <w:rFonts w:hint="eastAsia"/>
          <w:lang w:bidi="ar"/>
        </w:rPr>
        <w:t>创新自我效能</w:t>
      </w:r>
      <w:r w:rsidR="00F653CF">
        <w:rPr>
          <w:rFonts w:hint="eastAsia"/>
          <w:lang w:bidi="ar"/>
        </w:rPr>
        <w:t>感</w:t>
      </w:r>
      <w:r w:rsidR="00B3038F">
        <w:rPr>
          <w:rFonts w:hint="eastAsia"/>
          <w:lang w:bidi="ar"/>
        </w:rPr>
        <w:t>和</w:t>
      </w:r>
      <w:r w:rsidR="003038A7">
        <w:rPr>
          <w:rFonts w:hint="eastAsia"/>
          <w:lang w:bidi="ar"/>
        </w:rPr>
        <w:t>自尊</w:t>
      </w:r>
      <w:r w:rsidR="00B3038F">
        <w:rPr>
          <w:rFonts w:hint="eastAsia"/>
          <w:lang w:bidi="ar"/>
        </w:rPr>
        <w:t>之间的关系。方法：</w:t>
      </w:r>
      <w:r w:rsidR="003038A7">
        <w:rPr>
          <w:rFonts w:hint="eastAsia"/>
          <w:lang w:bidi="ar"/>
        </w:rPr>
        <w:t>采用社交网站使用强度量表、</w:t>
      </w:r>
      <w:r w:rsidR="003038A7">
        <w:rPr>
          <w:rFonts w:hint="eastAsia"/>
          <w:lang w:bidi="ar"/>
        </w:rPr>
        <w:t>Rosenberg</w:t>
      </w:r>
      <w:r w:rsidR="003038A7">
        <w:rPr>
          <w:rFonts w:hint="eastAsia"/>
          <w:lang w:bidi="ar"/>
        </w:rPr>
        <w:t>自尊量表、创新自我效能量表和创新行为量表，对</w:t>
      </w:r>
      <w:r w:rsidR="003038A7">
        <w:rPr>
          <w:rFonts w:hint="eastAsia"/>
          <w:lang w:bidi="ar"/>
        </w:rPr>
        <w:t>1</w:t>
      </w:r>
      <w:r w:rsidR="003038A7">
        <w:rPr>
          <w:lang w:bidi="ar"/>
        </w:rPr>
        <w:t>014</w:t>
      </w:r>
      <w:r w:rsidR="003038A7">
        <w:rPr>
          <w:rFonts w:hint="eastAsia"/>
          <w:lang w:bidi="ar"/>
        </w:rPr>
        <w:t>名大学生进行调查。结果：大学生的社交网站使用强度</w:t>
      </w:r>
      <w:r w:rsidR="00B3038F">
        <w:rPr>
          <w:rFonts w:hint="eastAsia"/>
          <w:lang w:bidi="ar"/>
        </w:rPr>
        <w:t>与</w:t>
      </w:r>
      <w:r w:rsidR="003038A7">
        <w:rPr>
          <w:rFonts w:hint="eastAsia"/>
          <w:lang w:bidi="ar"/>
        </w:rPr>
        <w:t>创新自我效能感</w:t>
      </w:r>
      <w:r w:rsidR="00F653CF">
        <w:rPr>
          <w:rFonts w:hint="eastAsia"/>
          <w:lang w:bidi="ar"/>
        </w:rPr>
        <w:t>感</w:t>
      </w:r>
      <w:r w:rsidR="00B3038F">
        <w:rPr>
          <w:rFonts w:hint="eastAsia"/>
          <w:lang w:bidi="ar"/>
        </w:rPr>
        <w:t>显著正相关</w:t>
      </w:r>
      <w:r w:rsidR="002627F0">
        <w:rPr>
          <w:rFonts w:hint="eastAsia"/>
          <w:lang w:bidi="ar"/>
        </w:rPr>
        <w:t>(</w:t>
      </w:r>
      <w:r w:rsidR="002627F0">
        <w:rPr>
          <w:lang w:bidi="ar"/>
        </w:rPr>
        <w:t>r=0.36,</w:t>
      </w:r>
      <w:r w:rsidR="002366FD">
        <w:rPr>
          <w:lang w:bidi="ar"/>
        </w:rPr>
        <w:t xml:space="preserve">  </w:t>
      </w:r>
      <w:r w:rsidR="002627F0">
        <w:rPr>
          <w:lang w:bidi="ar"/>
        </w:rPr>
        <w:t>p&lt;0.001)</w:t>
      </w:r>
      <w:r w:rsidR="00B3038F">
        <w:rPr>
          <w:rFonts w:hint="eastAsia"/>
          <w:lang w:bidi="ar"/>
        </w:rPr>
        <w:t>，</w:t>
      </w:r>
      <w:r w:rsidR="003038A7">
        <w:rPr>
          <w:rFonts w:hint="eastAsia"/>
          <w:lang w:bidi="ar"/>
        </w:rPr>
        <w:t>与创新行为呈现显著正相关</w:t>
      </w:r>
      <w:r w:rsidR="002627F0">
        <w:rPr>
          <w:rFonts w:hint="eastAsia"/>
          <w:lang w:bidi="ar"/>
        </w:rPr>
        <w:t>(</w:t>
      </w:r>
      <w:r w:rsidR="002627F0">
        <w:rPr>
          <w:lang w:bidi="ar"/>
        </w:rPr>
        <w:t>r=0.33,p&lt;0.001)</w:t>
      </w:r>
      <w:r w:rsidR="0050036E">
        <w:rPr>
          <w:rFonts w:hint="eastAsia"/>
          <w:lang w:bidi="ar"/>
        </w:rPr>
        <w:t>，与自尊呈显著正相关</w:t>
      </w:r>
      <w:r w:rsidR="001E75BD">
        <w:rPr>
          <w:rFonts w:hint="eastAsia"/>
          <w:lang w:bidi="ar"/>
        </w:rPr>
        <w:t>（</w:t>
      </w:r>
      <w:r w:rsidR="001E75BD">
        <w:rPr>
          <w:rFonts w:hint="eastAsia"/>
          <w:lang w:bidi="ar"/>
        </w:rPr>
        <w:t>r</w:t>
      </w:r>
      <w:r w:rsidR="001E75BD">
        <w:rPr>
          <w:lang w:bidi="ar"/>
        </w:rPr>
        <w:t>=</w:t>
      </w:r>
      <w:r w:rsidR="001E75BD">
        <w:rPr>
          <w:rFonts w:hint="eastAsia"/>
        </w:rPr>
        <w:t>0</w:t>
      </w:r>
      <w:r w:rsidR="001E75BD">
        <w:t>.16</w:t>
      </w:r>
      <w:r w:rsidR="001E75BD">
        <w:t xml:space="preserve">, </w:t>
      </w:r>
      <w:r w:rsidR="002366FD">
        <w:t xml:space="preserve">  </w:t>
      </w:r>
      <w:r w:rsidR="001E75BD">
        <w:t>p&lt;0.001</w:t>
      </w:r>
      <w:r w:rsidR="001E75BD">
        <w:rPr>
          <w:rFonts w:hint="eastAsia"/>
          <w:lang w:bidi="ar"/>
        </w:rPr>
        <w:t>）</w:t>
      </w:r>
      <w:r w:rsidR="003038A7">
        <w:rPr>
          <w:rFonts w:hint="eastAsia"/>
          <w:lang w:bidi="ar"/>
        </w:rPr>
        <w:t>；</w:t>
      </w:r>
      <w:r w:rsidR="0050036E">
        <w:rPr>
          <w:rFonts w:hint="eastAsia"/>
          <w:lang w:bidi="ar"/>
        </w:rPr>
        <w:t>大学生创新自我效能</w:t>
      </w:r>
      <w:r w:rsidR="00F653CF">
        <w:rPr>
          <w:rFonts w:hint="eastAsia"/>
          <w:lang w:bidi="ar"/>
        </w:rPr>
        <w:t>感</w:t>
      </w:r>
      <w:r w:rsidR="0050036E">
        <w:rPr>
          <w:rFonts w:hint="eastAsia"/>
          <w:lang w:bidi="ar"/>
        </w:rPr>
        <w:t>与创新行为呈显著正相关</w:t>
      </w:r>
      <w:r w:rsidR="002627F0">
        <w:rPr>
          <w:rFonts w:hint="eastAsia"/>
          <w:lang w:bidi="ar"/>
        </w:rPr>
        <w:t>(</w:t>
      </w:r>
      <w:r w:rsidR="002627F0">
        <w:rPr>
          <w:lang w:bidi="ar"/>
        </w:rPr>
        <w:t>r=</w:t>
      </w:r>
      <w:r w:rsidR="002627F0">
        <w:rPr>
          <w:lang w:bidi="ar"/>
        </w:rPr>
        <w:t>0.79,p&lt;0.001</w:t>
      </w:r>
      <w:r w:rsidR="002627F0">
        <w:rPr>
          <w:lang w:bidi="ar"/>
        </w:rPr>
        <w:t>)</w:t>
      </w:r>
      <w:r w:rsidR="0050036E">
        <w:rPr>
          <w:rFonts w:hint="eastAsia"/>
          <w:lang w:bidi="ar"/>
        </w:rPr>
        <w:t>，与自尊呈显著正相关</w:t>
      </w:r>
      <w:r w:rsidR="002627F0">
        <w:rPr>
          <w:rFonts w:hint="eastAsia"/>
          <w:lang w:bidi="ar"/>
        </w:rPr>
        <w:t>(</w:t>
      </w:r>
      <w:r w:rsidR="002627F0">
        <w:rPr>
          <w:lang w:bidi="ar"/>
        </w:rPr>
        <w:t>r=0.49,</w:t>
      </w:r>
      <w:r w:rsidR="002366FD">
        <w:rPr>
          <w:lang w:bidi="ar"/>
        </w:rPr>
        <w:t xml:space="preserve"> </w:t>
      </w:r>
      <w:r w:rsidR="002627F0">
        <w:rPr>
          <w:lang w:bidi="ar"/>
        </w:rPr>
        <w:t>p&lt;0.001)</w:t>
      </w:r>
      <w:r w:rsidR="0050036E">
        <w:rPr>
          <w:rFonts w:hint="eastAsia"/>
          <w:lang w:bidi="ar"/>
        </w:rPr>
        <w:t>；自尊与创新行为呈显著正相关</w:t>
      </w:r>
      <w:r w:rsidR="002627F0">
        <w:rPr>
          <w:rFonts w:hint="eastAsia"/>
          <w:lang w:bidi="ar"/>
        </w:rPr>
        <w:t>(</w:t>
      </w:r>
      <w:r w:rsidR="002627F0">
        <w:rPr>
          <w:lang w:bidi="ar"/>
        </w:rPr>
        <w:t>r=0.49,</w:t>
      </w:r>
      <w:r w:rsidR="00933AFE">
        <w:rPr>
          <w:lang w:bidi="ar"/>
        </w:rPr>
        <w:t xml:space="preserve"> </w:t>
      </w:r>
      <w:r w:rsidR="002627F0">
        <w:rPr>
          <w:lang w:bidi="ar"/>
        </w:rPr>
        <w:t>p&lt;0.001</w:t>
      </w:r>
      <w:r w:rsidR="002627F0">
        <w:rPr>
          <w:lang w:bidi="ar"/>
        </w:rPr>
        <w:t>)</w:t>
      </w:r>
      <w:r w:rsidR="00F653CF">
        <w:rPr>
          <w:rFonts w:hint="eastAsia"/>
          <w:lang w:bidi="ar"/>
        </w:rPr>
        <w:t>；</w:t>
      </w:r>
      <w:r w:rsidR="003038A7">
        <w:rPr>
          <w:rFonts w:hint="eastAsia"/>
          <w:lang w:bidi="ar"/>
        </w:rPr>
        <w:t>大学生的</w:t>
      </w:r>
      <w:r w:rsidR="00F653CF">
        <w:rPr>
          <w:rFonts w:hint="eastAsia"/>
          <w:lang w:bidi="ar"/>
        </w:rPr>
        <w:t>创新自我效能感在社交网站使用强度对创新行为的影响中起着部分中介的作用</w:t>
      </w:r>
      <w:r w:rsidR="00C47CF4">
        <w:rPr>
          <w:rFonts w:hint="eastAsia"/>
          <w:lang w:bidi="ar"/>
        </w:rPr>
        <w:t>，中介效应占总效应的</w:t>
      </w:r>
      <w:r w:rsidR="00C47CF4">
        <w:rPr>
          <w:rFonts w:hint="eastAsia"/>
          <w:lang w:bidi="ar"/>
        </w:rPr>
        <w:t>8</w:t>
      </w:r>
      <w:r w:rsidR="00C47CF4">
        <w:rPr>
          <w:lang w:bidi="ar"/>
        </w:rPr>
        <w:t>4.49%</w:t>
      </w:r>
      <w:r w:rsidR="00F653CF">
        <w:rPr>
          <w:rFonts w:hint="eastAsia"/>
          <w:lang w:bidi="ar"/>
        </w:rPr>
        <w:t>；</w:t>
      </w:r>
      <w:r w:rsidR="003038A7">
        <w:rPr>
          <w:rFonts w:hint="eastAsia"/>
          <w:lang w:bidi="ar"/>
        </w:rPr>
        <w:t>大学生的自尊水平能调节社交网站使用</w:t>
      </w:r>
      <w:r w:rsidR="001E75BD">
        <w:rPr>
          <w:rFonts w:hint="eastAsia"/>
          <w:lang w:bidi="ar"/>
        </w:rPr>
        <w:t>强度对创新自我效能感的作用</w:t>
      </w:r>
      <w:r w:rsidR="003038A7">
        <w:rPr>
          <w:rFonts w:hint="eastAsia"/>
          <w:lang w:bidi="ar"/>
        </w:rPr>
        <w:t>。</w:t>
      </w:r>
      <w:r w:rsidR="001E75BD">
        <w:rPr>
          <w:rFonts w:hint="eastAsia"/>
          <w:lang w:bidi="ar"/>
        </w:rPr>
        <w:t>结论：</w:t>
      </w:r>
      <w:r w:rsidR="003038A7">
        <w:rPr>
          <w:rFonts w:hint="eastAsia"/>
          <w:lang w:bidi="ar"/>
        </w:rPr>
        <w:t>本研究对大学生社交网站使用与其创新行为的关系及可能的相关变量进行了探究，为引导大学生通过正确使用社交网站促进其积极心理品质发展的教育实践提供了理论参考。</w:t>
      </w:r>
    </w:p>
    <w:p w14:paraId="490A2C5A" w14:textId="7D8645F1" w:rsidR="002F57EA" w:rsidRDefault="003B344F">
      <w:pPr>
        <w:pStyle w:val="12"/>
        <w:ind w:firstLine="422"/>
      </w:pPr>
      <w:r>
        <w:rPr>
          <w:rFonts w:ascii="黑体" w:eastAsia="黑体" w:cs="黑体" w:hint="eastAsia"/>
          <w:b/>
          <w:bCs/>
        </w:rPr>
        <w:t>【</w:t>
      </w:r>
      <w:r w:rsidR="003038A7">
        <w:rPr>
          <w:rFonts w:ascii="黑体" w:eastAsia="黑体" w:cs="黑体" w:hint="eastAsia"/>
          <w:b/>
          <w:bCs/>
        </w:rPr>
        <w:t>关键词</w:t>
      </w:r>
      <w:r>
        <w:rPr>
          <w:rFonts w:ascii="黑体" w:eastAsia="黑体" w:cs="黑体" w:hint="eastAsia"/>
          <w:b/>
          <w:bCs/>
        </w:rPr>
        <w:t>】</w:t>
      </w:r>
      <w:r w:rsidR="003038A7">
        <w:rPr>
          <w:rFonts w:ascii="黑体" w:eastAsia="黑体" w:cs="黑体" w:hint="eastAsia"/>
          <w:b/>
          <w:bCs/>
        </w:rPr>
        <w:t>：</w:t>
      </w:r>
      <w:r w:rsidR="003038A7">
        <w:rPr>
          <w:rFonts w:hint="eastAsia"/>
        </w:rPr>
        <w:t>社交网站；创新行为；大学生；自尊；创新自我效能感</w:t>
      </w:r>
    </w:p>
    <w:p w14:paraId="14DCB5C6" w14:textId="77777777" w:rsidR="00015B2E" w:rsidRDefault="00015B2E" w:rsidP="00015B2E">
      <w:pPr>
        <w:pStyle w:val="12"/>
        <w:widowControl/>
        <w:ind w:left="640" w:hangingChars="200" w:hanging="640"/>
        <w:jc w:val="center"/>
        <w:rPr>
          <w:sz w:val="32"/>
          <w:szCs w:val="32"/>
        </w:rPr>
      </w:pPr>
      <w:r>
        <w:rPr>
          <w:rFonts w:hint="eastAsia"/>
          <w:sz w:val="32"/>
          <w:szCs w:val="32"/>
        </w:rPr>
        <w:t>The effect of Social Networking Site use on College Students' innovative Behavior: A moderated mediation</w:t>
      </w:r>
      <w:r>
        <w:rPr>
          <w:sz w:val="32"/>
          <w:szCs w:val="32"/>
        </w:rPr>
        <w:t xml:space="preserve"> </w:t>
      </w:r>
      <w:r>
        <w:rPr>
          <w:rFonts w:hint="eastAsia"/>
          <w:sz w:val="32"/>
          <w:szCs w:val="32"/>
        </w:rPr>
        <w:t>effect</w:t>
      </w:r>
    </w:p>
    <w:p w14:paraId="23362278" w14:textId="72363994" w:rsidR="00015B2E" w:rsidRDefault="00015B2E" w:rsidP="00F80834">
      <w:pPr>
        <w:pStyle w:val="12"/>
        <w:ind w:firstLine="560"/>
        <w:jc w:val="center"/>
        <w:rPr>
          <w:rFonts w:hint="eastAsia"/>
        </w:rPr>
      </w:pPr>
      <w:r>
        <w:rPr>
          <w:rFonts w:ascii="仿宋" w:eastAsia="仿宋" w:hAnsi="仿宋" w:cs="黑体" w:hint="eastAsia"/>
          <w:sz w:val="28"/>
          <w:szCs w:val="28"/>
          <w:lang w:bidi="ar"/>
        </w:rPr>
        <w:t xml:space="preserve">XIE </w:t>
      </w:r>
      <w:proofErr w:type="spellStart"/>
      <w:r>
        <w:rPr>
          <w:rFonts w:ascii="仿宋" w:eastAsia="仿宋" w:hAnsi="仿宋" w:cs="黑体" w:hint="eastAsia"/>
          <w:sz w:val="28"/>
          <w:szCs w:val="28"/>
          <w:lang w:bidi="ar"/>
        </w:rPr>
        <w:t>Jiamin</w:t>
      </w:r>
      <w:proofErr w:type="spellEnd"/>
      <w:r>
        <w:rPr>
          <w:rFonts w:ascii="仿宋" w:eastAsia="仿宋" w:hAnsi="仿宋" w:cs="黑体"/>
          <w:sz w:val="28"/>
          <w:szCs w:val="28"/>
          <w:lang w:bidi="ar"/>
        </w:rPr>
        <w:t xml:space="preserve">; </w:t>
      </w:r>
      <w:r>
        <w:rPr>
          <w:rFonts w:ascii="仿宋" w:eastAsia="仿宋" w:hAnsi="仿宋" w:cs="黑体" w:hint="eastAsia"/>
          <w:sz w:val="28"/>
          <w:szCs w:val="28"/>
          <w:lang w:bidi="ar"/>
        </w:rPr>
        <w:t xml:space="preserve">ZHENG </w:t>
      </w:r>
      <w:proofErr w:type="spellStart"/>
      <w:r>
        <w:rPr>
          <w:rFonts w:ascii="仿宋" w:eastAsia="仿宋" w:hAnsi="仿宋" w:cs="黑体" w:hint="eastAsia"/>
          <w:sz w:val="28"/>
          <w:szCs w:val="28"/>
          <w:lang w:bidi="ar"/>
        </w:rPr>
        <w:t>Yuanrui</w:t>
      </w:r>
      <w:proofErr w:type="spellEnd"/>
      <w:r>
        <w:rPr>
          <w:rFonts w:ascii="仿宋" w:eastAsia="仿宋" w:hAnsi="仿宋" w:cs="黑体" w:hint="eastAsia"/>
          <w:sz w:val="28"/>
          <w:szCs w:val="28"/>
          <w:lang w:bidi="ar"/>
        </w:rPr>
        <w:t>;</w:t>
      </w:r>
      <w:r>
        <w:rPr>
          <w:rFonts w:ascii="仿宋" w:eastAsia="仿宋" w:hAnsi="仿宋" w:cs="黑体"/>
          <w:sz w:val="28"/>
          <w:szCs w:val="28"/>
          <w:lang w:bidi="ar"/>
        </w:rPr>
        <w:t xml:space="preserve"> </w:t>
      </w:r>
      <w:r>
        <w:rPr>
          <w:rFonts w:ascii="仿宋" w:eastAsia="仿宋" w:hAnsi="仿宋" w:cs="黑体" w:hint="eastAsia"/>
          <w:sz w:val="28"/>
          <w:szCs w:val="28"/>
          <w:lang w:bidi="ar"/>
        </w:rPr>
        <w:t>LI Peng</w:t>
      </w:r>
    </w:p>
    <w:p w14:paraId="03C6F7C4" w14:textId="299ABA94" w:rsidR="003B344F" w:rsidRDefault="003B344F" w:rsidP="00015B2E">
      <w:pPr>
        <w:pStyle w:val="12"/>
        <w:widowControl/>
        <w:ind w:leftChars="170" w:left="408" w:firstLineChars="0" w:firstLine="420"/>
      </w:pPr>
      <w:r>
        <w:rPr>
          <w:rFonts w:hint="eastAsia"/>
        </w:rPr>
        <w:t>【</w:t>
      </w:r>
      <w:r>
        <w:rPr>
          <w:rFonts w:hint="eastAsia"/>
        </w:rPr>
        <w:t>Abstract</w:t>
      </w:r>
      <w:r>
        <w:rPr>
          <w:rFonts w:hint="eastAsia"/>
        </w:rPr>
        <w:t>】</w:t>
      </w:r>
      <w:r>
        <w:t xml:space="preserve">   Objective:</w:t>
      </w:r>
      <w:r>
        <w:t xml:space="preserve"> </w:t>
      </w:r>
      <w:r>
        <w:rPr>
          <w:rFonts w:hint="eastAsia"/>
        </w:rPr>
        <w:t>To</w:t>
      </w:r>
      <w:r>
        <w:t xml:space="preserve"> explore the relationship among social networks sites using, </w:t>
      </w:r>
      <w:r w:rsidR="00104D6E">
        <w:t xml:space="preserve">college students’ innovation behavior, </w:t>
      </w:r>
      <w:r>
        <w:t>creative self-effic</w:t>
      </w:r>
      <w:r w:rsidR="002366FD">
        <w:t>a</w:t>
      </w:r>
      <w:r>
        <w:t>cy</w:t>
      </w:r>
      <w:r w:rsidR="00104D6E">
        <w:t xml:space="preserve"> and self-esteem. Method: </w:t>
      </w:r>
      <w:r>
        <w:t xml:space="preserve">The current study collected </w:t>
      </w:r>
      <w:r>
        <w:rPr>
          <w:rFonts w:hint="eastAsia"/>
        </w:rPr>
        <w:t>1014 college students</w:t>
      </w:r>
      <w:r>
        <w:t xml:space="preserve">’ data </w:t>
      </w:r>
      <w:r>
        <w:rPr>
          <w:rFonts w:hint="eastAsia"/>
        </w:rPr>
        <w:t xml:space="preserve">using social networking sites using strength scale, Rosenberg self-esteem scale, the </w:t>
      </w:r>
      <w:r>
        <w:t xml:space="preserve">creative </w:t>
      </w:r>
      <w:r>
        <w:rPr>
          <w:rFonts w:hint="eastAsia"/>
        </w:rPr>
        <w:t>self-efficacy scale and innovation behavior scale</w:t>
      </w:r>
      <w:r>
        <w:t>.</w:t>
      </w:r>
      <w:r w:rsidR="00104D6E">
        <w:t xml:space="preserve"> R</w:t>
      </w:r>
      <w:r>
        <w:rPr>
          <w:rFonts w:hint="eastAsia"/>
        </w:rPr>
        <w:t>esults</w:t>
      </w:r>
      <w:r w:rsidR="00104D6E">
        <w:t>: college students’ social networks sites using were significantly positively</w:t>
      </w:r>
      <w:r>
        <w:rPr>
          <w:rFonts w:hint="eastAsia"/>
        </w:rPr>
        <w:t xml:space="preserve"> </w:t>
      </w:r>
      <w:r w:rsidR="00104D6E">
        <w:t>correlated with creative self-effic</w:t>
      </w:r>
      <w:r w:rsidR="002366FD">
        <w:t>acy</w:t>
      </w:r>
      <w:r w:rsidR="00933AFE">
        <w:t xml:space="preserve"> </w:t>
      </w:r>
      <w:r w:rsidR="002366FD">
        <w:rPr>
          <w:rFonts w:hint="eastAsia"/>
          <w:lang w:bidi="ar"/>
        </w:rPr>
        <w:t>(</w:t>
      </w:r>
      <w:r w:rsidR="002366FD">
        <w:rPr>
          <w:lang w:bidi="ar"/>
        </w:rPr>
        <w:t>r=0.</w:t>
      </w:r>
      <w:proofErr w:type="gramStart"/>
      <w:r w:rsidR="002366FD">
        <w:rPr>
          <w:lang w:bidi="ar"/>
        </w:rPr>
        <w:t>36</w:t>
      </w:r>
      <w:r w:rsidR="002366FD">
        <w:rPr>
          <w:lang w:bidi="ar"/>
        </w:rPr>
        <w:t xml:space="preserve"> </w:t>
      </w:r>
      <w:r w:rsidR="002366FD">
        <w:rPr>
          <w:lang w:bidi="ar"/>
        </w:rPr>
        <w:t>,</w:t>
      </w:r>
      <w:proofErr w:type="gramEnd"/>
      <w:r w:rsidR="002366FD">
        <w:rPr>
          <w:lang w:bidi="ar"/>
        </w:rPr>
        <w:t xml:space="preserve"> </w:t>
      </w:r>
      <w:r w:rsidR="002366FD">
        <w:rPr>
          <w:lang w:bidi="ar"/>
        </w:rPr>
        <w:t>p&lt;0.001)</w:t>
      </w:r>
      <w:r w:rsidR="002366FD">
        <w:t>, innovation behavior</w:t>
      </w:r>
      <w:r w:rsidR="00933AFE">
        <w:t xml:space="preserve"> </w:t>
      </w:r>
      <w:r w:rsidR="002366FD">
        <w:rPr>
          <w:rFonts w:hint="eastAsia"/>
          <w:lang w:bidi="ar"/>
        </w:rPr>
        <w:t>(</w:t>
      </w:r>
      <w:r w:rsidR="002366FD">
        <w:rPr>
          <w:lang w:bidi="ar"/>
        </w:rPr>
        <w:t>r=0.33,</w:t>
      </w:r>
      <w:r w:rsidR="002366FD">
        <w:rPr>
          <w:lang w:bidi="ar"/>
        </w:rPr>
        <w:t xml:space="preserve"> </w:t>
      </w:r>
      <w:r w:rsidR="002366FD">
        <w:rPr>
          <w:lang w:bidi="ar"/>
        </w:rPr>
        <w:t>p&lt;0.001)</w:t>
      </w:r>
      <w:r w:rsidR="002366FD">
        <w:rPr>
          <w:lang w:bidi="ar"/>
        </w:rPr>
        <w:t xml:space="preserve"> and self-esteem(</w:t>
      </w:r>
      <w:r w:rsidR="002366FD">
        <w:rPr>
          <w:rFonts w:hint="eastAsia"/>
          <w:lang w:bidi="ar"/>
        </w:rPr>
        <w:t>r</w:t>
      </w:r>
      <w:r w:rsidR="002366FD">
        <w:rPr>
          <w:lang w:bidi="ar"/>
        </w:rPr>
        <w:t>=</w:t>
      </w:r>
      <w:r w:rsidR="002366FD">
        <w:rPr>
          <w:rFonts w:hint="eastAsia"/>
        </w:rPr>
        <w:t>0</w:t>
      </w:r>
      <w:r w:rsidR="002366FD">
        <w:t>.16, p&lt;0.001</w:t>
      </w:r>
      <w:r w:rsidR="002366FD">
        <w:rPr>
          <w:lang w:bidi="ar"/>
        </w:rPr>
        <w:t>). College students’ creative self-efficacy were significantly and positively correlated with innovation behavior</w:t>
      </w:r>
      <w:r w:rsidR="00933AFE">
        <w:rPr>
          <w:lang w:bidi="ar"/>
        </w:rPr>
        <w:t xml:space="preserve"> </w:t>
      </w:r>
      <w:r w:rsidR="002366FD">
        <w:rPr>
          <w:lang w:bidi="ar"/>
        </w:rPr>
        <w:t>(</w:t>
      </w:r>
      <w:r w:rsidR="002366FD">
        <w:rPr>
          <w:lang w:bidi="ar"/>
        </w:rPr>
        <w:t>r=0.79,</w:t>
      </w:r>
      <w:r w:rsidR="002366FD">
        <w:rPr>
          <w:lang w:bidi="ar"/>
        </w:rPr>
        <w:t xml:space="preserve"> </w:t>
      </w:r>
      <w:r w:rsidR="002366FD">
        <w:rPr>
          <w:lang w:bidi="ar"/>
        </w:rPr>
        <w:lastRenderedPageBreak/>
        <w:t>p&lt;0.001</w:t>
      </w:r>
      <w:r w:rsidR="002366FD">
        <w:rPr>
          <w:lang w:bidi="ar"/>
        </w:rPr>
        <w:t>) and self-esteem</w:t>
      </w:r>
      <w:r w:rsidR="00933AFE">
        <w:rPr>
          <w:lang w:bidi="ar"/>
        </w:rPr>
        <w:t xml:space="preserve"> </w:t>
      </w:r>
      <w:r w:rsidR="002366FD">
        <w:rPr>
          <w:rFonts w:hint="eastAsia"/>
          <w:lang w:bidi="ar"/>
        </w:rPr>
        <w:t>(</w:t>
      </w:r>
      <w:r w:rsidR="002366FD">
        <w:rPr>
          <w:lang w:bidi="ar"/>
        </w:rPr>
        <w:t>r=0.49, p&lt;0.001)</w:t>
      </w:r>
      <w:r w:rsidR="00933AFE">
        <w:rPr>
          <w:lang w:bidi="ar"/>
        </w:rPr>
        <w:t xml:space="preserve">. self-esteem had positive significant correlation with innovation behavior </w:t>
      </w:r>
      <w:r w:rsidR="00933AFE">
        <w:rPr>
          <w:rFonts w:hint="eastAsia"/>
          <w:lang w:bidi="ar"/>
        </w:rPr>
        <w:t>(</w:t>
      </w:r>
      <w:r w:rsidR="00933AFE">
        <w:rPr>
          <w:lang w:bidi="ar"/>
        </w:rPr>
        <w:t>r=0.49,</w:t>
      </w:r>
      <w:r w:rsidR="00933AFE">
        <w:rPr>
          <w:lang w:bidi="ar"/>
        </w:rPr>
        <w:t xml:space="preserve"> </w:t>
      </w:r>
      <w:r w:rsidR="00933AFE">
        <w:rPr>
          <w:lang w:bidi="ar"/>
        </w:rPr>
        <w:t>p&lt;0.001)</w:t>
      </w:r>
      <w:r w:rsidR="00933AFE">
        <w:rPr>
          <w:lang w:bidi="ar"/>
        </w:rPr>
        <w:t xml:space="preserve">. College students’ creative self-efficacy played a </w:t>
      </w:r>
      <w:r w:rsidR="00933AFE">
        <w:rPr>
          <w:rFonts w:hint="eastAsia"/>
          <w:lang w:bidi="ar"/>
        </w:rPr>
        <w:t>partial</w:t>
      </w:r>
      <w:r w:rsidR="00933AFE">
        <w:rPr>
          <w:lang w:bidi="ar"/>
        </w:rPr>
        <w:t>ly mediat</w:t>
      </w:r>
      <w:r w:rsidR="00015B2E">
        <w:rPr>
          <w:lang w:bidi="ar"/>
        </w:rPr>
        <w:t>ing</w:t>
      </w:r>
      <w:r w:rsidR="00933AFE">
        <w:rPr>
          <w:lang w:bidi="ar"/>
        </w:rPr>
        <w:t xml:space="preserve"> role between </w:t>
      </w:r>
      <w:r w:rsidR="00933AFE" w:rsidRPr="00CA63A5">
        <w:rPr>
          <w:rFonts w:cs="Times New Roman"/>
        </w:rPr>
        <w:t>social network site</w:t>
      </w:r>
      <w:r w:rsidR="00933AFE">
        <w:rPr>
          <w:rFonts w:cs="Times New Roman"/>
        </w:rPr>
        <w:t xml:space="preserve">s using and innovation behavior, the effect of mediation </w:t>
      </w:r>
      <w:r w:rsidR="00015B2E">
        <w:rPr>
          <w:rFonts w:cs="Times New Roman" w:hint="eastAsia"/>
        </w:rPr>
        <w:t>acc</w:t>
      </w:r>
      <w:r w:rsidR="00015B2E">
        <w:rPr>
          <w:rFonts w:cs="Times New Roman"/>
        </w:rPr>
        <w:t xml:space="preserve">ounted </w:t>
      </w:r>
      <w:r w:rsidR="00015B2E">
        <w:rPr>
          <w:rFonts w:cs="Times New Roman" w:hint="eastAsia"/>
        </w:rPr>
        <w:t>for</w:t>
      </w:r>
      <w:r w:rsidR="00015B2E">
        <w:rPr>
          <w:rFonts w:cs="Times New Roman"/>
        </w:rPr>
        <w:t xml:space="preserve"> 84.49% of the total effect. College students’ self-esteem moderated the relationship between s</w:t>
      </w:r>
      <w:r w:rsidR="00015B2E" w:rsidRPr="00CA63A5">
        <w:rPr>
          <w:rFonts w:cs="Times New Roman"/>
        </w:rPr>
        <w:t>ocial network site</w:t>
      </w:r>
      <w:r w:rsidR="00015B2E">
        <w:rPr>
          <w:rFonts w:cs="Times New Roman"/>
        </w:rPr>
        <w:t>s using and</w:t>
      </w:r>
      <w:r w:rsidR="00015B2E">
        <w:rPr>
          <w:rFonts w:cs="Times New Roman"/>
        </w:rPr>
        <w:t xml:space="preserve"> creative self-efficacy. Conclusion:</w:t>
      </w:r>
      <w:r w:rsidR="00015B2E">
        <w:t xml:space="preserve"> </w:t>
      </w:r>
      <w:r>
        <w:rPr>
          <w:rFonts w:hint="eastAsia"/>
        </w:rPr>
        <w:t>This study explore</w:t>
      </w:r>
      <w:r>
        <w:t>d</w:t>
      </w:r>
      <w:r>
        <w:rPr>
          <w:rFonts w:hint="eastAsia"/>
        </w:rPr>
        <w:t xml:space="preserve"> the relationship between the use of social networking </w:t>
      </w:r>
      <w:r>
        <w:t>sites</w:t>
      </w:r>
      <w:r>
        <w:rPr>
          <w:rFonts w:hint="eastAsia"/>
        </w:rPr>
        <w:t xml:space="preserve"> and college students' innovative behavior </w:t>
      </w:r>
      <w:r>
        <w:t>as well as</w:t>
      </w:r>
      <w:r>
        <w:rPr>
          <w:rFonts w:hint="eastAsia"/>
        </w:rPr>
        <w:t xml:space="preserve"> </w:t>
      </w:r>
      <w:r>
        <w:t xml:space="preserve">some </w:t>
      </w:r>
      <w:r>
        <w:rPr>
          <w:rFonts w:hint="eastAsia"/>
        </w:rPr>
        <w:t>possible related variables,</w:t>
      </w:r>
      <w:r>
        <w:t xml:space="preserve"> contributing to</w:t>
      </w:r>
      <w:r>
        <w:rPr>
          <w:rFonts w:hint="eastAsia"/>
        </w:rPr>
        <w:t xml:space="preserve"> theoretical reference for the educational practice</w:t>
      </w:r>
      <w:r>
        <w:t xml:space="preserve">s. Specifically, educators could </w:t>
      </w:r>
      <w:r>
        <w:rPr>
          <w:rFonts w:hint="eastAsia"/>
        </w:rPr>
        <w:t>guid</w:t>
      </w:r>
      <w:r>
        <w:t>e</w:t>
      </w:r>
      <w:r>
        <w:rPr>
          <w:rFonts w:hint="eastAsia"/>
        </w:rPr>
        <w:t xml:space="preserve"> college students to promote their positive psychological quality through the correct use of social networking sites</w:t>
      </w:r>
      <w:r>
        <w:t>.</w:t>
      </w:r>
    </w:p>
    <w:p w14:paraId="031BDA7F" w14:textId="5CFF0FCC" w:rsidR="003B344F" w:rsidRPr="00CA63A5" w:rsidRDefault="003B344F" w:rsidP="003B344F">
      <w:pPr>
        <w:pStyle w:val="12"/>
        <w:ind w:firstLine="422"/>
        <w:rPr>
          <w:rFonts w:cs="Times New Roman"/>
        </w:rPr>
      </w:pPr>
      <w:r>
        <w:rPr>
          <w:rFonts w:eastAsia="黑体" w:cs="Times New Roman" w:hint="eastAsia"/>
          <w:b/>
          <w:bCs/>
        </w:rPr>
        <w:t>【</w:t>
      </w:r>
      <w:r w:rsidRPr="00CA63A5">
        <w:rPr>
          <w:rFonts w:eastAsia="黑体" w:cs="Times New Roman"/>
          <w:b/>
          <w:bCs/>
        </w:rPr>
        <w:t>Key words</w:t>
      </w:r>
      <w:r>
        <w:rPr>
          <w:rFonts w:eastAsia="黑体" w:cs="Times New Roman" w:hint="eastAsia"/>
          <w:b/>
          <w:bCs/>
        </w:rPr>
        <w:t>】</w:t>
      </w:r>
      <w:r w:rsidRPr="00CA63A5">
        <w:rPr>
          <w:rFonts w:eastAsia="黑体" w:cs="Times New Roman"/>
          <w:b/>
          <w:bCs/>
        </w:rPr>
        <w:t>：</w:t>
      </w:r>
      <w:r w:rsidRPr="00CA63A5">
        <w:rPr>
          <w:rFonts w:cs="Times New Roman"/>
        </w:rPr>
        <w:t>social network sites</w:t>
      </w:r>
      <w:r w:rsidRPr="00CA63A5">
        <w:rPr>
          <w:rFonts w:cs="Times New Roman"/>
        </w:rPr>
        <w:t>；</w:t>
      </w:r>
      <w:r w:rsidRPr="00CA63A5">
        <w:rPr>
          <w:rFonts w:cs="Times New Roman"/>
        </w:rPr>
        <w:t>innovation behavior</w:t>
      </w:r>
      <w:r w:rsidRPr="00CA63A5">
        <w:rPr>
          <w:rFonts w:cs="Times New Roman"/>
        </w:rPr>
        <w:t>；</w:t>
      </w:r>
      <w:r w:rsidRPr="00CA63A5">
        <w:rPr>
          <w:rFonts w:cs="Times New Roman"/>
        </w:rPr>
        <w:t>college students</w:t>
      </w:r>
      <w:r w:rsidRPr="00CA63A5">
        <w:rPr>
          <w:rFonts w:cs="Times New Roman"/>
        </w:rPr>
        <w:t>；</w:t>
      </w:r>
      <w:r w:rsidRPr="00CA63A5">
        <w:rPr>
          <w:rFonts w:cs="Times New Roman"/>
        </w:rPr>
        <w:t>self-esteem</w:t>
      </w:r>
      <w:r w:rsidRPr="00CA63A5">
        <w:rPr>
          <w:rFonts w:cs="Times New Roman"/>
        </w:rPr>
        <w:t>；</w:t>
      </w:r>
      <w:r>
        <w:rPr>
          <w:rFonts w:cs="Times New Roman"/>
        </w:rPr>
        <w:t xml:space="preserve">creative </w:t>
      </w:r>
      <w:r w:rsidRPr="00CA63A5">
        <w:rPr>
          <w:rFonts w:cs="Times New Roman"/>
        </w:rPr>
        <w:t xml:space="preserve"> self-efficacy</w:t>
      </w:r>
    </w:p>
    <w:p w14:paraId="2654602C" w14:textId="77777777" w:rsidR="002F57EA" w:rsidRPr="003B344F" w:rsidRDefault="002F57EA">
      <w:pPr>
        <w:pStyle w:val="12"/>
        <w:ind w:firstLine="420"/>
      </w:pPr>
    </w:p>
    <w:p w14:paraId="0DFA4BE8" w14:textId="77777777" w:rsidR="002F57EA" w:rsidRDefault="003038A7">
      <w:pPr>
        <w:pStyle w:val="1"/>
      </w:pPr>
      <w:r>
        <w:rPr>
          <w:rFonts w:hint="eastAsia"/>
        </w:rPr>
        <w:t xml:space="preserve">1 </w:t>
      </w:r>
      <w:r>
        <w:rPr>
          <w:rFonts w:hint="eastAsia"/>
        </w:rPr>
        <w:t>问题提出</w:t>
      </w:r>
    </w:p>
    <w:p w14:paraId="563EC78A" w14:textId="77777777" w:rsidR="002F57EA" w:rsidRDefault="003038A7">
      <w:pPr>
        <w:pStyle w:val="12"/>
        <w:ind w:firstLine="420"/>
      </w:pPr>
      <w:r>
        <w:rPr>
          <w:rFonts w:hint="eastAsia"/>
        </w:rPr>
        <w:t>随着互联网的广泛使用，基于其发展的社交网站也成为人与人之间即时交流的平台。截至</w:t>
      </w:r>
      <w:r>
        <w:t>2021</w:t>
      </w:r>
      <w:r>
        <w:rPr>
          <w:rFonts w:hint="eastAsia"/>
        </w:rPr>
        <w:t>年</w:t>
      </w:r>
      <w:r>
        <w:t>2</w:t>
      </w:r>
      <w:r>
        <w:rPr>
          <w:rFonts w:hint="eastAsia"/>
        </w:rPr>
        <w:t>月，我国即时通信用户达</w:t>
      </w:r>
      <w:r>
        <w:t>9.81</w:t>
      </w:r>
      <w:r>
        <w:rPr>
          <w:rFonts w:hint="eastAsia"/>
        </w:rPr>
        <w:t>亿，且近五年来呈持续增长状态</w:t>
      </w:r>
      <w:r>
        <w:rPr>
          <w:rFonts w:hint="eastAsia"/>
          <w:vertAlign w:val="superscript"/>
        </w:rPr>
        <w:t>[1]</w:t>
      </w:r>
      <w:r>
        <w:rPr>
          <w:rFonts w:hint="eastAsia"/>
        </w:rPr>
        <w:t>。由于社交网站拥有极高使用率和强大的拓展功能，社交网站的使用对社会和个体心理发展的影响成为许多研究者关注的热点。</w:t>
      </w:r>
    </w:p>
    <w:p w14:paraId="4179E52E" w14:textId="5593A2EC" w:rsidR="002F57EA" w:rsidRDefault="003038A7">
      <w:pPr>
        <w:pStyle w:val="12"/>
        <w:ind w:firstLine="420"/>
      </w:pPr>
      <w:r>
        <w:rPr>
          <w:rFonts w:hint="eastAsia"/>
        </w:rPr>
        <w:t>社交网站是一种基于</w:t>
      </w:r>
      <w:r w:rsidR="00557047">
        <w:rPr>
          <w:rFonts w:hint="eastAsia"/>
        </w:rPr>
        <w:t>互联网</w:t>
      </w:r>
      <w:r>
        <w:rPr>
          <w:rFonts w:hint="eastAsia"/>
        </w:rPr>
        <w:t>的服务，如微信</w:t>
      </w:r>
      <w:r>
        <w:rPr>
          <w:rStyle w:val="13"/>
          <w:rFonts w:hint="eastAsia"/>
        </w:rPr>
        <w:t>、</w:t>
      </w:r>
      <w:r>
        <w:rPr>
          <w:rFonts w:hint="eastAsia"/>
        </w:rPr>
        <w:t>微博、</w:t>
      </w:r>
      <w:r>
        <w:t>QQ</w:t>
      </w:r>
      <w:r>
        <w:rPr>
          <w:rFonts w:hint="eastAsia"/>
        </w:rPr>
        <w:t>、</w:t>
      </w:r>
      <w:r>
        <w:t>Facebook</w:t>
      </w:r>
      <w:r>
        <w:rPr>
          <w:rFonts w:hint="eastAsia"/>
        </w:rPr>
        <w:t>等，它允许用户创建自己的个人资料、照片等并通过互联网连接其他个体，个体可以通过</w:t>
      </w:r>
      <w:r w:rsidR="00557047">
        <w:rPr>
          <w:rFonts w:hint="eastAsia"/>
        </w:rPr>
        <w:t>使用</w:t>
      </w:r>
      <w:r>
        <w:rPr>
          <w:rFonts w:hint="eastAsia"/>
        </w:rPr>
        <w:t>社交网站</w:t>
      </w:r>
      <w:r w:rsidR="00557047">
        <w:rPr>
          <w:rFonts w:hint="eastAsia"/>
        </w:rPr>
        <w:t>来</w:t>
      </w:r>
      <w:r>
        <w:rPr>
          <w:rFonts w:hint="eastAsia"/>
        </w:rPr>
        <w:t>发展和维护与他人的感情并展示自己</w:t>
      </w:r>
      <w:r>
        <w:rPr>
          <w:rFonts w:hint="eastAsia"/>
          <w:vertAlign w:val="superscript"/>
        </w:rPr>
        <w:t>[2]</w:t>
      </w:r>
      <w:r>
        <w:rPr>
          <w:rFonts w:hint="eastAsia"/>
        </w:rPr>
        <w:t>。研究表明，社交网站的使用会提高个体生活满意度</w:t>
      </w:r>
      <w:r w:rsidR="00557047">
        <w:rPr>
          <w:rFonts w:hint="eastAsia"/>
        </w:rPr>
        <w:t>、</w:t>
      </w:r>
      <w:r>
        <w:rPr>
          <w:rFonts w:hint="eastAsia"/>
        </w:rPr>
        <w:t>幸福感，</w:t>
      </w:r>
      <w:r w:rsidR="00557047">
        <w:rPr>
          <w:rFonts w:hint="eastAsia"/>
        </w:rPr>
        <w:t>和</w:t>
      </w:r>
      <w:r>
        <w:rPr>
          <w:rFonts w:hint="eastAsia"/>
        </w:rPr>
        <w:t>降低孤独感</w:t>
      </w:r>
      <w:r>
        <w:rPr>
          <w:rFonts w:hint="eastAsia"/>
          <w:vertAlign w:val="superscript"/>
        </w:rPr>
        <w:t>[3]</w:t>
      </w:r>
      <w:r>
        <w:rPr>
          <w:rFonts w:hint="eastAsia"/>
        </w:rPr>
        <w:t>。因此研究者有必要对于社交网站使用的积极方面</w:t>
      </w:r>
      <w:r w:rsidR="00557047">
        <w:rPr>
          <w:rFonts w:hint="eastAsia"/>
        </w:rPr>
        <w:t>进行</w:t>
      </w:r>
      <w:r>
        <w:rPr>
          <w:rFonts w:hint="eastAsia"/>
        </w:rPr>
        <w:t>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hint="eastAsia"/>
          <w:vertAlign w:val="superscript"/>
        </w:rPr>
        <w:t>[4][5]</w:t>
      </w:r>
      <w:r>
        <w:rPr>
          <w:rFonts w:hint="eastAsia"/>
        </w:rPr>
        <w:t>，进而给个体创造力的发展提供机会。</w:t>
      </w:r>
      <w:r w:rsidR="00557047">
        <w:rPr>
          <w:rFonts w:hint="eastAsia"/>
        </w:rPr>
        <w:t>青年大学生的创新能力是国家现代化发展的重要动力，我国对大学生创新能力的培养相当重视</w:t>
      </w:r>
      <w:r>
        <w:rPr>
          <w:rFonts w:hint="eastAsia"/>
        </w:rPr>
        <w:t>。</w:t>
      </w:r>
      <w:r>
        <w:rPr>
          <w:rFonts w:hint="eastAsia"/>
        </w:rPr>
        <w:t>2018</w:t>
      </w:r>
      <w:r>
        <w:rPr>
          <w:rFonts w:hint="eastAsia"/>
        </w:rPr>
        <w:t>年</w:t>
      </w:r>
      <w:r w:rsidR="00557047">
        <w:rPr>
          <w:rFonts w:hint="eastAsia"/>
        </w:rPr>
        <w:t>，</w:t>
      </w:r>
      <w:r>
        <w:rPr>
          <w:rFonts w:hint="eastAsia"/>
        </w:rPr>
        <w:t>教育部提出“鼓励学生通过参加社会实践、科学研究、创新创业、竞赛活动等获取学分”</w:t>
      </w:r>
      <w:r w:rsidR="00557047">
        <w:rPr>
          <w:rFonts w:hint="eastAsia"/>
        </w:rPr>
        <w:t>。</w:t>
      </w:r>
      <w:r w:rsidR="00557047">
        <w:rPr>
          <w:rFonts w:hint="eastAsia"/>
          <w:vertAlign w:val="superscript"/>
        </w:rPr>
        <w:t>[6]</w:t>
      </w:r>
      <w:r w:rsidR="00557047" w:rsidDel="00557047">
        <w:rPr>
          <w:rFonts w:hint="eastAsia"/>
          <w:vertAlign w:val="superscript"/>
        </w:rPr>
        <w:t xml:space="preserve"> </w:t>
      </w:r>
      <w:r>
        <w:rPr>
          <w:rFonts w:hint="eastAsia"/>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7C59ECB3" w14:textId="77777777" w:rsidR="002F57EA" w:rsidRDefault="003038A7">
      <w:pPr>
        <w:pStyle w:val="2"/>
        <w:ind w:firstLine="420"/>
      </w:pPr>
      <w:r>
        <w:t xml:space="preserve">1.1 </w:t>
      </w:r>
      <w:r>
        <w:rPr>
          <w:rFonts w:hint="eastAsia"/>
        </w:rPr>
        <w:t>社交网站使用与创新行为</w:t>
      </w:r>
    </w:p>
    <w:p w14:paraId="20DA8AD0" w14:textId="35AD5E7E" w:rsidR="002F57EA" w:rsidRDefault="003038A7">
      <w:pPr>
        <w:pStyle w:val="12"/>
        <w:ind w:firstLine="420"/>
      </w:pPr>
      <w:r>
        <w:rPr>
          <w:rFonts w:hint="eastAsia"/>
        </w:rPr>
        <w:t>创新行为是指个体在生活或工作中有意识地产生、推广和实现新想法的行为</w:t>
      </w:r>
      <w:r>
        <w:rPr>
          <w:rFonts w:hint="eastAsia"/>
          <w:vertAlign w:val="superscript"/>
        </w:rPr>
        <w:t>[</w:t>
      </w:r>
      <w:r>
        <w:rPr>
          <w:vertAlign w:val="superscript"/>
        </w:rPr>
        <w:t>7</w:t>
      </w:r>
      <w:r>
        <w:rPr>
          <w:rFonts w:hint="eastAsia"/>
          <w:vertAlign w:val="superscript"/>
        </w:rPr>
        <w:t>]</w:t>
      </w:r>
      <w:r>
        <w:rPr>
          <w:rFonts w:hint="eastAsia"/>
          <w:i/>
          <w:iCs/>
          <w:kern w:val="0"/>
          <w:szCs w:val="24"/>
        </w:rPr>
        <w:t>，</w:t>
      </w:r>
      <w:r>
        <w:rPr>
          <w:rFonts w:hint="eastAsia"/>
        </w:rPr>
        <w:t>高校学生的创新能力和行为是衡量高校教育水平的重要因素，也是判断大学生是否具备建设现代化所要求的基本素质</w:t>
      </w:r>
      <w:r>
        <w:rPr>
          <w:rFonts w:hint="eastAsia"/>
          <w:vertAlign w:val="superscript"/>
        </w:rPr>
        <w:t>[</w:t>
      </w:r>
      <w:r>
        <w:rPr>
          <w:vertAlign w:val="superscript"/>
        </w:rPr>
        <w:t>8</w:t>
      </w:r>
      <w:r>
        <w:rPr>
          <w:rFonts w:hint="eastAsia"/>
          <w:vertAlign w:val="superscript"/>
        </w:rPr>
        <w:t>]</w:t>
      </w:r>
      <w:r>
        <w:rPr>
          <w:rFonts w:hint="eastAsia"/>
        </w:rPr>
        <w:t>。一些研究发现，在当今互联网</w:t>
      </w:r>
      <w:r>
        <w:t>+</w:t>
      </w:r>
      <w:r>
        <w:rPr>
          <w:rFonts w:hint="eastAsia"/>
        </w:rPr>
        <w:t>的时代，社交网站的使用在促进知识共享和个体创新行为中起到了关键作用</w:t>
      </w:r>
      <w:r>
        <w:rPr>
          <w:rFonts w:hint="eastAsia"/>
          <w:vertAlign w:val="superscript"/>
        </w:rPr>
        <w:t>[</w:t>
      </w:r>
      <w:r>
        <w:rPr>
          <w:vertAlign w:val="superscript"/>
        </w:rPr>
        <w:t>9</w:t>
      </w:r>
      <w:r>
        <w:rPr>
          <w:rFonts w:hint="eastAsia"/>
          <w:vertAlign w:val="superscript"/>
        </w:rPr>
        <w:t>]</w:t>
      </w:r>
      <w:r>
        <w:rPr>
          <w:rFonts w:hint="eastAsia"/>
        </w:rPr>
        <w:t>。社交网站</w:t>
      </w:r>
      <w:r w:rsidR="00557047">
        <w:rPr>
          <w:rFonts w:hint="eastAsia"/>
        </w:rPr>
        <w:t>中</w:t>
      </w:r>
      <w:r>
        <w:rPr>
          <w:rFonts w:hint="eastAsia"/>
        </w:rPr>
        <w:t>拥有相当多的在线开放资源，</w:t>
      </w:r>
      <w:r w:rsidR="00557047">
        <w:rPr>
          <w:rFonts w:hint="eastAsia"/>
        </w:rPr>
        <w:t>这</w:t>
      </w:r>
      <w:r>
        <w:rPr>
          <w:rFonts w:hint="eastAsia"/>
        </w:rPr>
        <w:t>不仅改变了</w:t>
      </w:r>
      <w:r w:rsidR="00557047">
        <w:rPr>
          <w:rFonts w:hint="eastAsia"/>
        </w:rPr>
        <w:t>人们</w:t>
      </w:r>
      <w:r>
        <w:rPr>
          <w:rFonts w:hint="eastAsia"/>
        </w:rPr>
        <w:t>沟通</w:t>
      </w:r>
      <w:r w:rsidR="00557047">
        <w:rPr>
          <w:rFonts w:hint="eastAsia"/>
        </w:rPr>
        <w:t>和</w:t>
      </w:r>
      <w:r>
        <w:rPr>
          <w:rFonts w:hint="eastAsia"/>
        </w:rPr>
        <w:t>交流方式，还为使用者</w:t>
      </w:r>
      <w:r w:rsidR="000C0DFD">
        <w:rPr>
          <w:rFonts w:hint="eastAsia"/>
        </w:rPr>
        <w:t>提供</w:t>
      </w:r>
      <w:r>
        <w:rPr>
          <w:rFonts w:hint="eastAsia"/>
        </w:rPr>
        <w:t>了许多探索世界的</w:t>
      </w:r>
      <w:r w:rsidR="000C0DFD">
        <w:rPr>
          <w:rFonts w:hint="eastAsia"/>
        </w:rPr>
        <w:t>途径</w:t>
      </w:r>
      <w:r>
        <w:rPr>
          <w:rFonts w:hint="eastAsia"/>
        </w:rPr>
        <w:t>和可能</w:t>
      </w:r>
      <w:r>
        <w:rPr>
          <w:rFonts w:hint="eastAsia"/>
          <w:vertAlign w:val="superscript"/>
        </w:rPr>
        <w:t>[</w:t>
      </w:r>
      <w:r>
        <w:rPr>
          <w:vertAlign w:val="superscript"/>
        </w:rPr>
        <w:t>10</w:t>
      </w:r>
      <w:r>
        <w:rPr>
          <w:rFonts w:hint="eastAsia"/>
          <w:vertAlign w:val="superscript"/>
        </w:rPr>
        <w:t>]</w:t>
      </w:r>
      <w:r>
        <w:rPr>
          <w:rFonts w:hint="eastAsia"/>
        </w:rPr>
        <w:t>，</w:t>
      </w:r>
      <w:r w:rsidR="000C0DFD">
        <w:rPr>
          <w:rFonts w:hint="eastAsia"/>
        </w:rPr>
        <w:t>此外，社交网站的使用允许拥有相同兴趣的个体跨</w:t>
      </w:r>
      <w:r w:rsidR="00791407">
        <w:rPr>
          <w:rFonts w:hint="eastAsia"/>
        </w:rPr>
        <w:t>随时随地</w:t>
      </w:r>
      <w:r w:rsidR="000C0DFD">
        <w:rPr>
          <w:rFonts w:hint="eastAsia"/>
        </w:rPr>
        <w:t>共享信息、</w:t>
      </w:r>
      <w:r w:rsidR="00791407">
        <w:rPr>
          <w:rFonts w:hint="eastAsia"/>
        </w:rPr>
        <w:t>为进一步</w:t>
      </w:r>
      <w:r w:rsidR="000C0DFD">
        <w:rPr>
          <w:rFonts w:hint="eastAsia"/>
        </w:rPr>
        <w:t>交流与合作</w:t>
      </w:r>
      <w:r w:rsidR="00791407">
        <w:rPr>
          <w:rFonts w:hint="eastAsia"/>
        </w:rPr>
        <w:t>提供机会</w:t>
      </w:r>
      <w:r w:rsidR="000C0DFD">
        <w:rPr>
          <w:rFonts w:hint="eastAsia"/>
        </w:rPr>
        <w:t>，</w:t>
      </w:r>
      <w:r w:rsidR="00791407">
        <w:rPr>
          <w:rFonts w:hint="eastAsia"/>
        </w:rPr>
        <w:t>进而</w:t>
      </w:r>
      <w:r w:rsidR="000C0DFD">
        <w:rPr>
          <w:rFonts w:hint="eastAsia"/>
        </w:rPr>
        <w:t>促进了个体创新行为的产生</w:t>
      </w:r>
      <w:r w:rsidR="000C0DFD">
        <w:rPr>
          <w:rFonts w:hint="eastAsia"/>
          <w:vertAlign w:val="superscript"/>
        </w:rPr>
        <w:t>[1</w:t>
      </w:r>
      <w:r w:rsidR="000C0DFD">
        <w:rPr>
          <w:vertAlign w:val="superscript"/>
        </w:rPr>
        <w:t>1</w:t>
      </w:r>
      <w:r w:rsidR="000C0DFD">
        <w:rPr>
          <w:rFonts w:hint="eastAsia"/>
          <w:vertAlign w:val="superscript"/>
        </w:rPr>
        <w:t>]</w:t>
      </w:r>
      <w:r>
        <w:rPr>
          <w:rFonts w:hint="eastAsia"/>
        </w:rPr>
        <w:t>。已有研究表明</w:t>
      </w:r>
      <w:r>
        <w:t>，</w:t>
      </w:r>
      <w:r>
        <w:rPr>
          <w:rFonts w:hint="eastAsia"/>
        </w:rPr>
        <w:t>,</w:t>
      </w:r>
      <w:r>
        <w:rPr>
          <w:rFonts w:hint="eastAsia"/>
        </w:rPr>
        <w:t>社交网站的使用与个体的创新能力之间呈显著正相关</w:t>
      </w:r>
      <w:r>
        <w:rPr>
          <w:rFonts w:hint="eastAsia"/>
          <w:vertAlign w:val="superscript"/>
        </w:rPr>
        <w:t>[5]</w:t>
      </w:r>
      <w:r>
        <w:rPr>
          <w:rFonts w:hint="eastAsia"/>
        </w:rPr>
        <w:t>。因此，提出研究假设</w:t>
      </w:r>
      <w:r>
        <w:rPr>
          <w:rFonts w:hint="eastAsia"/>
        </w:rPr>
        <w:t>1</w:t>
      </w:r>
      <w:r>
        <w:rPr>
          <w:rFonts w:hint="eastAsia"/>
        </w:rPr>
        <w:t>：大学生的社交网站使用强度会显著正向预测其创新行为。</w:t>
      </w:r>
    </w:p>
    <w:p w14:paraId="7B0C03BB" w14:textId="77777777" w:rsidR="002F57EA" w:rsidRDefault="003038A7">
      <w:pPr>
        <w:pStyle w:val="2"/>
        <w:ind w:firstLine="420"/>
      </w:pPr>
      <w:r>
        <w:lastRenderedPageBreak/>
        <w:t xml:space="preserve">1.2 </w:t>
      </w:r>
      <w:r>
        <w:rPr>
          <w:rFonts w:hint="eastAsia"/>
        </w:rPr>
        <w:t>创新自我效能感的中介作用</w:t>
      </w:r>
    </w:p>
    <w:p w14:paraId="16F829A7" w14:textId="580BF00D" w:rsidR="002F57EA" w:rsidRDefault="003038A7">
      <w:pPr>
        <w:pStyle w:val="12"/>
        <w:ind w:firstLine="420"/>
      </w:pPr>
      <w:r>
        <w:rPr>
          <w:rFonts w:hint="eastAsia"/>
        </w:rPr>
        <w:t>创新自我效能</w:t>
      </w:r>
      <w:r w:rsidR="00791407">
        <w:rPr>
          <w:rFonts w:hint="eastAsia"/>
        </w:rPr>
        <w:t>感</w:t>
      </w:r>
      <w:r>
        <w:rPr>
          <w:rFonts w:hint="eastAsia"/>
        </w:rPr>
        <w:t>是指个体对自身创新行为产生的能力和信心的评估</w:t>
      </w:r>
      <w:r>
        <w:rPr>
          <w:rFonts w:hint="eastAsia"/>
          <w:vertAlign w:val="superscript"/>
        </w:rPr>
        <w:t>[1</w:t>
      </w:r>
      <w:r>
        <w:rPr>
          <w:vertAlign w:val="superscript"/>
        </w:rPr>
        <w:t>2</w:t>
      </w:r>
      <w:r>
        <w:rPr>
          <w:rFonts w:hint="eastAsia"/>
          <w:vertAlign w:val="superscript"/>
        </w:rPr>
        <w:t>]</w:t>
      </w:r>
      <w:r>
        <w:rPr>
          <w:rFonts w:hint="eastAsia"/>
        </w:rPr>
        <w:t>。作为个体对自身创新表现、取得创造性成果的内心信念，</w:t>
      </w:r>
      <w:r w:rsidR="00791407">
        <w:rPr>
          <w:rFonts w:hint="eastAsia"/>
        </w:rPr>
        <w:t>创新自我效能感</w:t>
      </w:r>
      <w:r>
        <w:rPr>
          <w:rFonts w:hint="eastAsia"/>
        </w:rPr>
        <w:t>对个体的创新行为发展有着关键作用。根据学习行为的社会文化理论</w:t>
      </w:r>
      <w:r>
        <w:rPr>
          <w:rFonts w:hint="eastAsia"/>
        </w:rPr>
        <w:t>(</w:t>
      </w:r>
      <w:r>
        <w:rPr>
          <w:rFonts w:hint="eastAsia"/>
          <w:i/>
          <w:iCs/>
          <w:kern w:val="0"/>
          <w:szCs w:val="24"/>
        </w:rPr>
        <w:t>Social-cultural theory</w:t>
      </w:r>
      <w:r>
        <w:rPr>
          <w:rFonts w:hint="eastAsia"/>
        </w:rPr>
        <w:t>)</w:t>
      </w:r>
      <w:r>
        <w:rPr>
          <w:rFonts w:hint="eastAsia"/>
        </w:rPr>
        <w:t>的解释，当人们创造社会互动时，他们会互相表达自己的观点，并与他人分享信息和知识，互相学习</w:t>
      </w:r>
      <w:r>
        <w:rPr>
          <w:rFonts w:hint="eastAsia"/>
          <w:vertAlign w:val="superscript"/>
        </w:rPr>
        <w:t>[1</w:t>
      </w:r>
      <w:r>
        <w:rPr>
          <w:vertAlign w:val="superscript"/>
        </w:rPr>
        <w:t>3</w:t>
      </w:r>
      <w:r>
        <w:rPr>
          <w:rFonts w:hint="eastAsia"/>
          <w:vertAlign w:val="superscript"/>
        </w:rPr>
        <w:t>]</w:t>
      </w:r>
      <w:r>
        <w:rPr>
          <w:rFonts w:hint="eastAsia"/>
        </w:rPr>
        <w:t>，在互动中对自己产生认同和自信，从而提高其自我创新效能感。同时，社会交换理论</w:t>
      </w:r>
      <w:r>
        <w:rPr>
          <w:rFonts w:hint="eastAsia"/>
        </w:rPr>
        <w:t>(</w:t>
      </w:r>
      <w:r>
        <w:rPr>
          <w:rFonts w:hint="eastAsia"/>
          <w:i/>
          <w:iCs/>
          <w:kern w:val="0"/>
          <w:szCs w:val="24"/>
        </w:rPr>
        <w:t xml:space="preserve">Social exchange theory </w:t>
      </w:r>
      <w:r>
        <w:rPr>
          <w:rFonts w:hint="eastAsia"/>
        </w:rPr>
        <w:t>)</w:t>
      </w:r>
      <w:r>
        <w:rPr>
          <w:rFonts w:hint="eastAsia"/>
        </w:rPr>
        <w:t>认为，个体在使用社交网站时通常会为他人提供信息支持（如点赞、评论等），也会收到他人信息或情感的支持，从而使个体体会到归属感以及认同感，并为现实中的社会支持提供了重要的补充</w:t>
      </w:r>
      <w:r>
        <w:rPr>
          <w:rFonts w:hint="eastAsia"/>
          <w:vertAlign w:val="superscript"/>
        </w:rPr>
        <w:t>[1</w:t>
      </w:r>
      <w:r>
        <w:rPr>
          <w:vertAlign w:val="superscript"/>
        </w:rPr>
        <w:t>4</w:t>
      </w:r>
      <w:r>
        <w:rPr>
          <w:rFonts w:hint="eastAsia"/>
          <w:vertAlign w:val="superscript"/>
        </w:rPr>
        <w:t>]</w:t>
      </w:r>
      <w:r w:rsidR="00791407">
        <w:rPr>
          <w:rFonts w:hint="eastAsia"/>
        </w:rPr>
        <w:t>。</w:t>
      </w:r>
      <w:r>
        <w:rPr>
          <w:rFonts w:hint="eastAsia"/>
        </w:rPr>
        <w:t>同时</w:t>
      </w:r>
      <w:r w:rsidR="00791407">
        <w:rPr>
          <w:rFonts w:hint="eastAsia"/>
        </w:rPr>
        <w:t>，</w:t>
      </w:r>
      <w:r>
        <w:rPr>
          <w:rFonts w:hint="eastAsia"/>
        </w:rPr>
        <w:t>个体获得在线社会支持越多，其对自身创新能力和创新性成果的信念越坚定</w:t>
      </w:r>
      <w:r>
        <w:rPr>
          <w:rFonts w:hint="eastAsia"/>
          <w:vertAlign w:val="superscript"/>
        </w:rPr>
        <w:t>[1</w:t>
      </w:r>
      <w:r>
        <w:rPr>
          <w:vertAlign w:val="superscript"/>
        </w:rPr>
        <w:t>5</w:t>
      </w:r>
      <w:r>
        <w:rPr>
          <w:rFonts w:hint="eastAsia"/>
          <w:vertAlign w:val="superscript"/>
        </w:rPr>
        <w:t>]</w:t>
      </w:r>
      <w:r>
        <w:rPr>
          <w:rFonts w:hint="eastAsia"/>
        </w:rPr>
        <w:t>，且创新自我效能感能够正向预测个体创新行为</w:t>
      </w:r>
      <w:r>
        <w:rPr>
          <w:rFonts w:hint="eastAsia"/>
          <w:vertAlign w:val="superscript"/>
        </w:rPr>
        <w:t>[1</w:t>
      </w:r>
      <w:r>
        <w:rPr>
          <w:vertAlign w:val="superscript"/>
        </w:rPr>
        <w:t>6</w:t>
      </w:r>
      <w:r>
        <w:rPr>
          <w:rFonts w:hint="eastAsia"/>
          <w:vertAlign w:val="superscript"/>
        </w:rPr>
        <w:t>]</w:t>
      </w:r>
      <w:r>
        <w:rPr>
          <w:rFonts w:hint="eastAsia"/>
        </w:rPr>
        <w:t>。基于此，本研究提出假设</w:t>
      </w:r>
      <w:r>
        <w:rPr>
          <w:rFonts w:hint="eastAsia"/>
        </w:rPr>
        <w:t>2</w:t>
      </w:r>
      <w:r>
        <w:rPr>
          <w:rFonts w:hint="eastAsia"/>
        </w:rPr>
        <w:t>：大学生的创新自我效能感在其社交媒体使用与创新行为的关系中起到中介作用</w:t>
      </w:r>
    </w:p>
    <w:p w14:paraId="4962A3F0" w14:textId="77777777" w:rsidR="002F57EA" w:rsidRDefault="003038A7">
      <w:pPr>
        <w:pStyle w:val="2"/>
        <w:ind w:firstLine="420"/>
      </w:pPr>
      <w:r>
        <w:t xml:space="preserve">1.3 </w:t>
      </w:r>
      <w:r>
        <w:rPr>
          <w:rFonts w:hint="eastAsia"/>
        </w:rPr>
        <w:t>自尊的调节作用</w:t>
      </w:r>
    </w:p>
    <w:p w14:paraId="683817D6" w14:textId="21258B32" w:rsidR="002F57EA" w:rsidRDefault="003038A7">
      <w:pPr>
        <w:pStyle w:val="12"/>
        <w:ind w:firstLine="420"/>
      </w:pPr>
      <w:r w:rsidRPr="00A70C23">
        <w:rPr>
          <w:rFonts w:hint="eastAsia"/>
        </w:rPr>
        <w:t>自尊是个人受到集体和社会尊重的情感体验，对个体的心理健康有着显著的影响</w:t>
      </w:r>
      <w:r w:rsidRPr="00A70C23">
        <w:rPr>
          <w:rFonts w:hint="eastAsia"/>
          <w:vertAlign w:val="superscript"/>
        </w:rPr>
        <w:t>[1</w:t>
      </w:r>
      <w:r w:rsidRPr="00A70C23">
        <w:rPr>
          <w:vertAlign w:val="superscript"/>
        </w:rPr>
        <w:t>7</w:t>
      </w:r>
      <w:r w:rsidRPr="00A70C23">
        <w:rPr>
          <w:rFonts w:hint="eastAsia"/>
          <w:vertAlign w:val="superscript"/>
        </w:rPr>
        <w:t>]</w:t>
      </w:r>
      <w:r w:rsidRPr="00A70C23">
        <w:rPr>
          <w:rFonts w:hint="eastAsia"/>
        </w:rPr>
        <w:t>。自尊是产生个体差异的因素之一，如高自尊者更为自信，能较好地挖掘和探索自身价值，降低负性生活事件对情绪的影响，最大限度地保持乐观的态度；而低自尊者往往对生活缺乏积极评价</w:t>
      </w:r>
      <w:r w:rsidRPr="00A70C23">
        <w:rPr>
          <w:rFonts w:hint="eastAsia"/>
          <w:vertAlign w:val="superscript"/>
        </w:rPr>
        <w:t>[1</w:t>
      </w:r>
      <w:r w:rsidRPr="00A70C23">
        <w:rPr>
          <w:vertAlign w:val="superscript"/>
        </w:rPr>
        <w:t>8</w:t>
      </w:r>
      <w:r w:rsidRPr="00A70C23">
        <w:rPr>
          <w:rFonts w:hint="eastAsia"/>
          <w:vertAlign w:val="superscript"/>
        </w:rPr>
        <w:t>]</w:t>
      </w:r>
      <w:r w:rsidRPr="00A70C23">
        <w:rPr>
          <w:rFonts w:hint="eastAsia"/>
        </w:rPr>
        <w:t>，而导致其自我效能感</w:t>
      </w:r>
      <w:r w:rsidR="00791407" w:rsidRPr="00A70C23">
        <w:rPr>
          <w:rFonts w:hint="eastAsia"/>
        </w:rPr>
        <w:t>较</w:t>
      </w:r>
      <w:r w:rsidRPr="00A70C23">
        <w:rPr>
          <w:rFonts w:hint="eastAsia"/>
        </w:rPr>
        <w:t>低。相关研究表明，与高自尊个体相比，低自尊个体社交网站使用强度较低，且在使用过程中低自尊个体更有可能采取保守的自我呈现方法，</w:t>
      </w:r>
      <w:r w:rsidR="00A70C23" w:rsidRPr="000601DF">
        <w:rPr>
          <w:rFonts w:hint="eastAsia"/>
        </w:rPr>
        <w:t>从而</w:t>
      </w:r>
      <w:r w:rsidRPr="00A70C23">
        <w:rPr>
          <w:rFonts w:hint="eastAsia"/>
        </w:rPr>
        <w:t>导致</w:t>
      </w:r>
      <w:r w:rsidR="00A70C23" w:rsidRPr="000601DF">
        <w:rPr>
          <w:rFonts w:hint="eastAsia"/>
        </w:rPr>
        <w:t>他们通过</w:t>
      </w:r>
      <w:r w:rsidRPr="00A70C23">
        <w:rPr>
          <w:rFonts w:hint="eastAsia"/>
        </w:rPr>
        <w:t>社交网站中获取的社会资本较少</w:t>
      </w:r>
      <w:r w:rsidRPr="00A70C23">
        <w:rPr>
          <w:rFonts w:hint="eastAsia"/>
          <w:vertAlign w:val="superscript"/>
        </w:rPr>
        <w:t>[1</w:t>
      </w:r>
      <w:r w:rsidRPr="00A70C23">
        <w:rPr>
          <w:vertAlign w:val="superscript"/>
        </w:rPr>
        <w:t>9</w:t>
      </w:r>
      <w:r w:rsidRPr="00A70C23">
        <w:rPr>
          <w:rFonts w:hint="eastAsia"/>
          <w:vertAlign w:val="superscript"/>
        </w:rPr>
        <w:t>]</w:t>
      </w:r>
      <w:r w:rsidRPr="00A70C23">
        <w:rPr>
          <w:rFonts w:hint="eastAsia"/>
        </w:rPr>
        <w:t>。此外，自尊作为自我概念的核心成分</w:t>
      </w:r>
      <w:r w:rsidRPr="00A70C23">
        <w:rPr>
          <w:rFonts w:hint="eastAsia"/>
          <w:vertAlign w:val="superscript"/>
        </w:rPr>
        <w:t>[</w:t>
      </w:r>
      <w:r w:rsidRPr="00A70C23">
        <w:rPr>
          <w:vertAlign w:val="superscript"/>
        </w:rPr>
        <w:t>20</w:t>
      </w:r>
      <w:r w:rsidRPr="00A70C23">
        <w:rPr>
          <w:rFonts w:hint="eastAsia"/>
          <w:vertAlign w:val="superscript"/>
        </w:rPr>
        <w:t>]</w:t>
      </w:r>
      <w:r w:rsidRPr="00A70C23">
        <w:rPr>
          <w:rFonts w:hint="eastAsia"/>
        </w:rPr>
        <w:t>，</w:t>
      </w:r>
      <w:r>
        <w:rPr>
          <w:rFonts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hint="eastAsia"/>
        </w:rPr>
        <w:t>3</w:t>
      </w:r>
      <w:r>
        <w:rPr>
          <w:rFonts w:hint="eastAsia"/>
        </w:rPr>
        <w:t>：大学生的自尊水平可以调节其社交网站使用与创新自我效能感之间的关系。</w:t>
      </w:r>
    </w:p>
    <w:p w14:paraId="4AF74AED" w14:textId="77777777" w:rsidR="002F57EA" w:rsidRDefault="003038A7">
      <w:pPr>
        <w:pStyle w:val="12"/>
        <w:ind w:firstLine="420"/>
      </w:pPr>
      <w:r>
        <w:rPr>
          <w:rFonts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0C024C4E" w14:textId="77777777" w:rsidR="002F57EA" w:rsidRDefault="003038A7">
      <w:pPr>
        <w:pStyle w:val="1"/>
      </w:pPr>
      <w:r>
        <w:t xml:space="preserve">2 </w:t>
      </w:r>
      <w:r>
        <w:rPr>
          <w:rFonts w:hint="eastAsia"/>
        </w:rPr>
        <w:t>方法</w:t>
      </w:r>
    </w:p>
    <w:p w14:paraId="4F35F685" w14:textId="77777777" w:rsidR="002F57EA" w:rsidRDefault="003038A7">
      <w:pPr>
        <w:pStyle w:val="2"/>
        <w:ind w:firstLine="420"/>
      </w:pPr>
      <w:r>
        <w:rPr>
          <w:rFonts w:hint="eastAsia"/>
        </w:rPr>
        <w:t>2</w:t>
      </w:r>
      <w:r>
        <w:t xml:space="preserve">.1 </w:t>
      </w:r>
      <w:r>
        <w:rPr>
          <w:rFonts w:hint="eastAsia"/>
        </w:rPr>
        <w:t>样本来源</w:t>
      </w:r>
    </w:p>
    <w:p w14:paraId="643F3045" w14:textId="77777777" w:rsidR="002F57EA" w:rsidRDefault="003038A7">
      <w:pPr>
        <w:pStyle w:val="12"/>
        <w:ind w:firstLine="420"/>
      </w:pPr>
      <w:r>
        <w:rPr>
          <w:rFonts w:hint="eastAsia"/>
        </w:rPr>
        <w:t>基于方便抽样法，通过社交网站平台（微信朋友圈，微博和</w:t>
      </w:r>
      <w:r>
        <w:rPr>
          <w:rFonts w:hint="eastAsia"/>
        </w:rPr>
        <w:t>QQ</w:t>
      </w:r>
      <w:r>
        <w:rPr>
          <w:rFonts w:hint="eastAsia"/>
        </w:rPr>
        <w:t>空间等）以及到高校内向大学生发放问卷，回收整理后，得到有效问卷</w:t>
      </w:r>
      <w:r>
        <w:t>1014</w:t>
      </w:r>
      <w:r>
        <w:rPr>
          <w:rFonts w:hint="eastAsia"/>
        </w:rPr>
        <w:t>份，学生就读高校所在地分布在全国</w:t>
      </w:r>
      <w:r>
        <w:rPr>
          <w:rFonts w:hint="eastAsia"/>
        </w:rPr>
        <w:t>2</w:t>
      </w:r>
      <w:r>
        <w:t>8</w:t>
      </w:r>
      <w:r>
        <w:rPr>
          <w:rFonts w:hint="eastAsia"/>
        </w:rPr>
        <w:t>个省区。其中男生</w:t>
      </w:r>
      <w:r>
        <w:t>478</w:t>
      </w:r>
      <w:r>
        <w:rPr>
          <w:rFonts w:hint="eastAsia"/>
        </w:rPr>
        <w:t>人（</w:t>
      </w:r>
      <w:r>
        <w:t>47.14%</w:t>
      </w:r>
      <w:r>
        <w:rPr>
          <w:rFonts w:hint="eastAsia"/>
        </w:rPr>
        <w:t>），女生</w:t>
      </w:r>
      <w:r>
        <w:t>536</w:t>
      </w:r>
      <w:r>
        <w:rPr>
          <w:rFonts w:hint="eastAsia"/>
        </w:rPr>
        <w:t>人（</w:t>
      </w:r>
      <w:r>
        <w:rPr>
          <w:rFonts w:hint="eastAsia"/>
        </w:rPr>
        <w:t>5</w:t>
      </w:r>
      <w:r>
        <w:t>2.86%</w:t>
      </w:r>
      <w:r>
        <w:rPr>
          <w:rFonts w:hint="eastAsia"/>
        </w:rPr>
        <w:t>）；城镇学生</w:t>
      </w:r>
      <w:r>
        <w:rPr>
          <w:rFonts w:hint="eastAsia"/>
        </w:rPr>
        <w:t>4</w:t>
      </w:r>
      <w:r>
        <w:t>86</w:t>
      </w:r>
      <w:r>
        <w:rPr>
          <w:rFonts w:hint="eastAsia"/>
        </w:rPr>
        <w:t>名（</w:t>
      </w:r>
      <w:r>
        <w:rPr>
          <w:rFonts w:hint="eastAsia"/>
        </w:rPr>
        <w:t>4</w:t>
      </w:r>
      <w:r>
        <w:t>7.93%</w:t>
      </w:r>
      <w:r>
        <w:rPr>
          <w:rFonts w:hint="eastAsia"/>
        </w:rPr>
        <w:t>），农村学生</w:t>
      </w:r>
      <w:r>
        <w:t>528</w:t>
      </w:r>
      <w:r>
        <w:rPr>
          <w:rFonts w:hint="eastAsia"/>
        </w:rPr>
        <w:t>名（</w:t>
      </w:r>
      <w:r>
        <w:rPr>
          <w:rFonts w:hint="eastAsia"/>
        </w:rPr>
        <w:t>5</w:t>
      </w:r>
      <w:r>
        <w:t>2.07%</w:t>
      </w:r>
      <w:r>
        <w:rPr>
          <w:rFonts w:hint="eastAsia"/>
        </w:rPr>
        <w:t>）；公办高校</w:t>
      </w:r>
      <w:r>
        <w:t>415</w:t>
      </w:r>
      <w:r>
        <w:rPr>
          <w:rFonts w:hint="eastAsia"/>
        </w:rPr>
        <w:t>人（</w:t>
      </w:r>
      <w:r>
        <w:t>40.93%</w:t>
      </w:r>
      <w:r>
        <w:rPr>
          <w:rFonts w:hint="eastAsia"/>
        </w:rPr>
        <w:t>），民办高校</w:t>
      </w:r>
      <w:r>
        <w:t>599</w:t>
      </w:r>
      <w:r>
        <w:rPr>
          <w:rFonts w:hint="eastAsia"/>
        </w:rPr>
        <w:t>人（</w:t>
      </w:r>
      <w:r>
        <w:t>59.07%</w:t>
      </w:r>
      <w:r>
        <w:rPr>
          <w:rFonts w:hint="eastAsia"/>
        </w:rPr>
        <w:t>）；大一学生</w:t>
      </w:r>
      <w:r>
        <w:rPr>
          <w:rFonts w:hint="eastAsia"/>
        </w:rPr>
        <w:t>3</w:t>
      </w:r>
      <w:r>
        <w:t>70</w:t>
      </w:r>
      <w:r>
        <w:rPr>
          <w:rFonts w:hint="eastAsia"/>
        </w:rPr>
        <w:t>人（</w:t>
      </w:r>
      <w:r>
        <w:rPr>
          <w:rFonts w:hint="eastAsia"/>
        </w:rPr>
        <w:t>3</w:t>
      </w:r>
      <w:r>
        <w:t>6.49%</w:t>
      </w:r>
      <w:r>
        <w:rPr>
          <w:rFonts w:hint="eastAsia"/>
        </w:rPr>
        <w:t>），大二学生</w:t>
      </w:r>
      <w:r>
        <w:rPr>
          <w:rFonts w:hint="eastAsia"/>
        </w:rPr>
        <w:t>3</w:t>
      </w:r>
      <w:r>
        <w:t>70</w:t>
      </w:r>
      <w:r>
        <w:rPr>
          <w:rFonts w:hint="eastAsia"/>
        </w:rPr>
        <w:t>人（</w:t>
      </w:r>
      <w:r>
        <w:rPr>
          <w:rFonts w:hint="eastAsia"/>
        </w:rPr>
        <w:t>3</w:t>
      </w:r>
      <w:r>
        <w:t>6.49%</w:t>
      </w:r>
      <w:r>
        <w:rPr>
          <w:rFonts w:hint="eastAsia"/>
        </w:rPr>
        <w:t>），大三学生</w:t>
      </w:r>
      <w:r>
        <w:rPr>
          <w:rFonts w:hint="eastAsia"/>
        </w:rPr>
        <w:t>1</w:t>
      </w:r>
      <w:r>
        <w:t>50</w:t>
      </w:r>
      <w:r>
        <w:rPr>
          <w:rFonts w:hint="eastAsia"/>
        </w:rPr>
        <w:t>人（</w:t>
      </w:r>
      <w:r>
        <w:t>14.79%</w:t>
      </w:r>
      <w:r>
        <w:rPr>
          <w:rFonts w:hint="eastAsia"/>
        </w:rPr>
        <w:t>），大四学生</w:t>
      </w:r>
      <w:r>
        <w:rPr>
          <w:rFonts w:hint="eastAsia"/>
        </w:rPr>
        <w:t>1</w:t>
      </w:r>
      <w:r>
        <w:t>24</w:t>
      </w:r>
      <w:r>
        <w:rPr>
          <w:rFonts w:hint="eastAsia"/>
        </w:rPr>
        <w:t>人（</w:t>
      </w:r>
      <w:r>
        <w:t>12.23%</w:t>
      </w:r>
      <w:r>
        <w:rPr>
          <w:rFonts w:hint="eastAsia"/>
        </w:rPr>
        <w:t>）。</w:t>
      </w:r>
    </w:p>
    <w:p w14:paraId="672BACBE" w14:textId="77777777" w:rsidR="002F57EA" w:rsidRDefault="003038A7">
      <w:pPr>
        <w:pStyle w:val="2"/>
        <w:ind w:firstLine="420"/>
      </w:pPr>
      <w:r>
        <w:rPr>
          <w:rFonts w:hint="eastAsia"/>
        </w:rPr>
        <w:t>2</w:t>
      </w:r>
      <w:r>
        <w:t xml:space="preserve">.2 </w:t>
      </w:r>
      <w:r>
        <w:rPr>
          <w:rFonts w:hint="eastAsia"/>
        </w:rPr>
        <w:t>研究工具</w:t>
      </w:r>
    </w:p>
    <w:p w14:paraId="118EE186" w14:textId="77777777" w:rsidR="002F57EA" w:rsidRDefault="003038A7">
      <w:pPr>
        <w:pStyle w:val="3"/>
        <w:ind w:firstLine="420"/>
      </w:pPr>
      <w:r>
        <w:rPr>
          <w:rFonts w:hint="eastAsia"/>
        </w:rPr>
        <w:t>2</w:t>
      </w:r>
      <w:r>
        <w:t xml:space="preserve">.2.1 </w:t>
      </w:r>
      <w:r>
        <w:rPr>
          <w:rFonts w:hint="eastAsia"/>
        </w:rPr>
        <w:t>社交网站使用强度</w:t>
      </w:r>
    </w:p>
    <w:p w14:paraId="316E85C2" w14:textId="77777777" w:rsidR="002F57EA" w:rsidRDefault="003038A7">
      <w:pPr>
        <w:pStyle w:val="12"/>
        <w:ind w:firstLine="420"/>
      </w:pPr>
      <w:r>
        <w:rPr>
          <w:rFonts w:hint="eastAsia"/>
        </w:rPr>
        <w:t>该量表由</w:t>
      </w:r>
      <w:r>
        <w:t>Ellison</w:t>
      </w:r>
      <w:r>
        <w:rPr>
          <w:rFonts w:hint="eastAsia"/>
        </w:rPr>
        <w:t>等人编制，牛更枫等人修订为中文版本</w:t>
      </w:r>
      <w:r>
        <w:rPr>
          <w:rFonts w:hint="eastAsia"/>
          <w:vertAlign w:val="superscript"/>
        </w:rPr>
        <w:t>[2</w:t>
      </w:r>
      <w:r>
        <w:rPr>
          <w:vertAlign w:val="superscript"/>
        </w:rPr>
        <w:t>1</w:t>
      </w:r>
      <w:r>
        <w:rPr>
          <w:rFonts w:hint="eastAsia"/>
          <w:vertAlign w:val="superscript"/>
        </w:rPr>
        <w:t>]</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表示“非常符合”）。本量表为单维度结构，采用项目均值计分方式，先将各</w:t>
      </w:r>
      <w:r>
        <w:rPr>
          <w:rFonts w:hint="eastAsia"/>
        </w:rPr>
        <w:lastRenderedPageBreak/>
        <w:t>题目得分参照本样本转化为标准分数，然后通过计算各项目的标准分数均值来获得量表分。量表分得分越高代表个体社交网站使用的强度越大。先前的研究表明该问卷具有良好的信效度</w:t>
      </w:r>
      <w:r>
        <w:rPr>
          <w:rFonts w:hint="eastAsia"/>
          <w:vertAlign w:val="superscript"/>
        </w:rPr>
        <w:t>[2</w:t>
      </w:r>
      <w:r>
        <w:rPr>
          <w:vertAlign w:val="superscript"/>
        </w:rPr>
        <w:t>2</w:t>
      </w:r>
      <w:r>
        <w:rPr>
          <w:rFonts w:hint="eastAsia"/>
          <w:vertAlign w:val="superscript"/>
        </w:rPr>
        <w:t>][2</w:t>
      </w:r>
      <w:r>
        <w:rPr>
          <w:vertAlign w:val="superscript"/>
        </w:rPr>
        <w:t>3</w:t>
      </w:r>
      <w:r>
        <w:rPr>
          <w:rFonts w:hint="eastAsia"/>
          <w:vertAlign w:val="superscript"/>
        </w:rPr>
        <w:t>]</w:t>
      </w:r>
      <w:r>
        <w:rPr>
          <w:rFonts w:hint="eastAsia"/>
        </w:rPr>
        <w:t>。在本研究中，该问卷实测内部一致性</w:t>
      </w:r>
      <w:r>
        <w:rPr>
          <w:rFonts w:hint="eastAsia"/>
          <w:lang w:val="el-GR"/>
        </w:rPr>
        <w:t>系数为</w:t>
      </w:r>
      <w:r>
        <w:rPr>
          <w:rFonts w:hint="eastAsia"/>
          <w:lang w:val="el-GR"/>
        </w:rPr>
        <w:t>0</w:t>
      </w:r>
      <w:r>
        <w:rPr>
          <w:lang w:val="el-GR"/>
        </w:rPr>
        <w:t>.88</w:t>
      </w:r>
      <w:r>
        <w:rPr>
          <w:rFonts w:hint="eastAsia"/>
        </w:rPr>
        <w:t>。</w:t>
      </w:r>
    </w:p>
    <w:p w14:paraId="780E202A" w14:textId="77777777" w:rsidR="002F57EA" w:rsidRDefault="003038A7">
      <w:pPr>
        <w:pStyle w:val="3"/>
        <w:ind w:firstLine="420"/>
      </w:pPr>
      <w:r>
        <w:rPr>
          <w:rFonts w:hint="eastAsia"/>
        </w:rPr>
        <w:t>2</w:t>
      </w:r>
      <w:r>
        <w:t xml:space="preserve">.2.2 </w:t>
      </w:r>
      <w:r>
        <w:rPr>
          <w:rFonts w:hint="eastAsia"/>
        </w:rPr>
        <w:t>自尊量表</w:t>
      </w:r>
    </w:p>
    <w:p w14:paraId="50F4F068" w14:textId="77777777" w:rsidR="002F57EA" w:rsidRDefault="003038A7">
      <w:pPr>
        <w:pStyle w:val="12"/>
        <w:ind w:firstLine="420"/>
      </w:pPr>
      <w:r>
        <w:rPr>
          <w:rFonts w:hint="eastAsia"/>
        </w:rPr>
        <w:t>采用</w:t>
      </w:r>
      <w:r>
        <w:rPr>
          <w:rFonts w:hint="eastAsia"/>
        </w:rPr>
        <w:t>Rosenberg</w:t>
      </w:r>
      <w:r>
        <w:rPr>
          <w:rFonts w:hint="eastAsia"/>
        </w:rPr>
        <w:t>自尊量表，该量表由汪向东</w:t>
      </w:r>
      <w:r>
        <w:rPr>
          <w:rFonts w:hint="eastAsia"/>
          <w:vertAlign w:val="superscript"/>
        </w:rPr>
        <w:t>[2</w:t>
      </w:r>
      <w:r>
        <w:rPr>
          <w:vertAlign w:val="superscript"/>
        </w:rPr>
        <w:t>4</w:t>
      </w:r>
      <w:r>
        <w:rPr>
          <w:rFonts w:hint="eastAsia"/>
          <w:vertAlign w:val="superscript"/>
        </w:rPr>
        <w:t>]</w:t>
      </w:r>
      <w:r>
        <w:rPr>
          <w:rFonts w:hint="eastAsia"/>
        </w:rPr>
        <w:t>等人整理修订。量表共有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hint="eastAsia"/>
          <w:vertAlign w:val="superscript"/>
        </w:rPr>
        <w:t>[2</w:t>
      </w:r>
      <w:r>
        <w:rPr>
          <w:vertAlign w:val="superscript"/>
        </w:rPr>
        <w:t>5</w:t>
      </w:r>
      <w:r>
        <w:rPr>
          <w:rFonts w:hint="eastAsia"/>
          <w:vertAlign w:val="superscript"/>
        </w:rPr>
        <w:t>]</w:t>
      </w:r>
      <w:r>
        <w:rPr>
          <w:rFonts w:hint="eastAsia"/>
        </w:rPr>
        <w:t>。本量表为单维度结构，采用项目合计的计分方式，得分越高代表个体自尊水平越高。在本研究中，该量表实测的内部一致性系数为</w:t>
      </w:r>
      <w:r>
        <w:rPr>
          <w:rFonts w:hint="eastAsia"/>
        </w:rPr>
        <w:t>0</w:t>
      </w:r>
      <w:r>
        <w:t>.75</w:t>
      </w:r>
      <w:r>
        <w:rPr>
          <w:rFonts w:hint="eastAsia"/>
        </w:rPr>
        <w:t>。</w:t>
      </w:r>
    </w:p>
    <w:p w14:paraId="5FB79714" w14:textId="77777777" w:rsidR="002F57EA" w:rsidRDefault="003038A7">
      <w:pPr>
        <w:pStyle w:val="3"/>
        <w:ind w:firstLine="420"/>
      </w:pPr>
      <w:r>
        <w:rPr>
          <w:rFonts w:hint="eastAsia"/>
        </w:rPr>
        <w:t>2</w:t>
      </w:r>
      <w:r>
        <w:t xml:space="preserve">.2.3 </w:t>
      </w:r>
      <w:r>
        <w:rPr>
          <w:rFonts w:hint="eastAsia"/>
        </w:rPr>
        <w:t>创新自我效能量表</w:t>
      </w:r>
    </w:p>
    <w:p w14:paraId="212BB72E" w14:textId="77777777" w:rsidR="002F57EA" w:rsidRDefault="003038A7">
      <w:pPr>
        <w:pStyle w:val="12"/>
        <w:ind w:firstLine="420"/>
      </w:pPr>
      <w:r>
        <w:rPr>
          <w:rFonts w:hint="eastAsia"/>
        </w:rPr>
        <w:t>该量表由</w:t>
      </w:r>
      <w:r>
        <w:rPr>
          <w:rFonts w:hint="eastAsia"/>
        </w:rPr>
        <w:t>Tierney</w:t>
      </w:r>
      <w:r>
        <w:rPr>
          <w:rFonts w:hint="eastAsia"/>
        </w:rPr>
        <w:t>等人编制，刘智强等人修订的中文版《创新自我效能量表》</w:t>
      </w:r>
      <w:r>
        <w:rPr>
          <w:rFonts w:hint="eastAsia"/>
          <w:vertAlign w:val="superscript"/>
        </w:rPr>
        <w:t>[2</w:t>
      </w:r>
      <w:r>
        <w:rPr>
          <w:vertAlign w:val="superscript"/>
        </w:rPr>
        <w:t>6</w:t>
      </w:r>
      <w:r>
        <w:rPr>
          <w:rFonts w:hint="eastAsia"/>
          <w:vertAlign w:val="superscript"/>
        </w:rPr>
        <w:t>]</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（“完全同意”）。本量表为单维度结构，采用项目合计的计分方式，得分越高代表个体对自己的创新自我效能和创新能力的评价越高。在本研究中，该量表的内部一致性系数为</w:t>
      </w:r>
      <w:r>
        <w:rPr>
          <w:rFonts w:hint="eastAsia"/>
        </w:rPr>
        <w:t>0</w:t>
      </w:r>
      <w:r>
        <w:t>.92</w:t>
      </w:r>
      <w:r>
        <w:rPr>
          <w:rFonts w:hint="eastAsia"/>
        </w:rPr>
        <w:t>。</w:t>
      </w:r>
    </w:p>
    <w:p w14:paraId="251F1C2E" w14:textId="77777777" w:rsidR="002F57EA" w:rsidRDefault="003038A7">
      <w:pPr>
        <w:pStyle w:val="3"/>
        <w:ind w:firstLine="420"/>
      </w:pPr>
      <w:r>
        <w:rPr>
          <w:rFonts w:hint="eastAsia"/>
        </w:rPr>
        <w:t>2</w:t>
      </w:r>
      <w:r>
        <w:t xml:space="preserve">.2.4 </w:t>
      </w:r>
      <w:r>
        <w:rPr>
          <w:rFonts w:hint="eastAsia"/>
        </w:rPr>
        <w:t>创新行为量表</w:t>
      </w:r>
    </w:p>
    <w:p w14:paraId="3588DA97" w14:textId="77777777" w:rsidR="002F57EA" w:rsidRDefault="003038A7">
      <w:pPr>
        <w:pStyle w:val="12"/>
        <w:ind w:firstLine="420"/>
      </w:pPr>
      <w:r>
        <w:rPr>
          <w:rFonts w:hint="eastAsia"/>
        </w:rPr>
        <w:t>由本研究修订张振刚等人编制的《创新行为量表》</w:t>
      </w:r>
      <w:r>
        <w:rPr>
          <w:rFonts w:hint="eastAsia"/>
          <w:vertAlign w:val="superscript"/>
        </w:rPr>
        <w:t>[2</w:t>
      </w:r>
      <w:r>
        <w:rPr>
          <w:vertAlign w:val="superscript"/>
        </w:rPr>
        <w:t>7</w:t>
      </w:r>
      <w:r>
        <w:rPr>
          <w:rFonts w:hint="eastAsia"/>
          <w:vertAlign w:val="superscript"/>
        </w:rPr>
        <w:t>]</w:t>
      </w:r>
      <w:r>
        <w:rPr>
          <w:rFonts w:hint="eastAsia"/>
        </w:rPr>
        <w:t>，使其更适合在大学生群体中施测（如原量表中第七题：“</w:t>
      </w:r>
      <w:r>
        <w:rPr>
          <w:rFonts w:ascii="宋体" w:hAnsi="宋体" w:cs="宋体" w:hint="eastAsia"/>
        </w:rPr>
        <w:t>我经常建议在公司中推行新的工作方法</w:t>
      </w:r>
      <w:r>
        <w:rPr>
          <w:rFonts w:hint="eastAsia"/>
        </w:rPr>
        <w:t>”，修订为“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 xml:space="preserve">=22.30, </w:t>
      </w:r>
      <w:r>
        <w:rPr>
          <w:rFonts w:cs="Times New Roman (正文 CS 字体)"/>
          <w:i/>
          <w:iCs/>
        </w:rPr>
        <w:t>RMSEA</w:t>
      </w:r>
      <w:r>
        <w:rPr>
          <w:rFonts w:cs="Times New Roman (正文 CS 字体)"/>
        </w:rPr>
        <w:t>=0.145,</w:t>
      </w:r>
      <w:r>
        <w:rPr>
          <w:rFonts w:cs="Times New Roman (正文 CS 字体)"/>
          <w:i/>
          <w:iCs/>
        </w:rPr>
        <w:t>CFI</w:t>
      </w:r>
      <w:r>
        <w:rPr>
          <w:rFonts w:cs="Times New Roman (正文 CS 字体)"/>
        </w:rPr>
        <w:t>=0.921</w:t>
      </w:r>
      <w:r>
        <w:rPr>
          <w:rFonts w:cs="Times New Roman (正文 CS 字体)"/>
          <w:i/>
          <w:iCs/>
        </w:rPr>
        <w:t>,SRMR</w:t>
      </w:r>
      <w:r>
        <w:rPr>
          <w:rFonts w:cs="Times New Roman (正文 CS 字体)"/>
        </w:rPr>
        <w:t>=0.050</w:t>
      </w:r>
      <w:r>
        <w:rPr>
          <w:rFonts w:cs="Times New Roman (正文 CS 字体)" w:hint="eastAsia"/>
        </w:rPr>
        <w:t>，表明该量表具有良好的结构效度</w:t>
      </w:r>
      <w:r>
        <w:rPr>
          <w:rFonts w:hint="eastAsia"/>
        </w:rPr>
        <w:t>；量表实测内部一致性系数为</w:t>
      </w:r>
      <w:r>
        <w:rPr>
          <w:rFonts w:hint="eastAsia"/>
        </w:rPr>
        <w:t>0</w:t>
      </w:r>
      <w:r>
        <w:t>.92</w:t>
      </w:r>
      <w:r>
        <w:rPr>
          <w:rFonts w:hint="eastAsia"/>
        </w:rPr>
        <w:t>。</w:t>
      </w:r>
    </w:p>
    <w:p w14:paraId="5E36B070" w14:textId="77777777" w:rsidR="002F57EA" w:rsidRDefault="003038A7">
      <w:pPr>
        <w:pStyle w:val="2"/>
        <w:ind w:firstLine="420"/>
      </w:pPr>
      <w:r>
        <w:rPr>
          <w:rFonts w:hint="eastAsia"/>
        </w:rPr>
        <w:t>2</w:t>
      </w:r>
      <w:r>
        <w:t xml:space="preserve">.3 </w:t>
      </w:r>
      <w:r>
        <w:rPr>
          <w:rFonts w:hint="eastAsia"/>
        </w:rPr>
        <w:t>数据处理</w:t>
      </w:r>
    </w:p>
    <w:p w14:paraId="731BB3DE" w14:textId="77777777" w:rsidR="002F57EA" w:rsidRDefault="003038A7">
      <w:pPr>
        <w:pStyle w:val="12"/>
        <w:ind w:firstLine="420"/>
      </w:pPr>
      <w:r>
        <w:rPr>
          <w:rFonts w:hint="eastAsia"/>
        </w:rPr>
        <w:t>以</w:t>
      </w:r>
      <w:r>
        <w:rPr>
          <w:rFonts w:hint="eastAsia"/>
        </w:rPr>
        <w:t xml:space="preserve">R </w:t>
      </w:r>
      <w:r>
        <w:t>4.0.3</w:t>
      </w:r>
      <w:r>
        <w:rPr>
          <w:rFonts w:hint="eastAsia"/>
        </w:rPr>
        <w:t>为统计计算平台，采用</w:t>
      </w:r>
      <w:r>
        <w:rPr>
          <w:i/>
          <w:iCs/>
        </w:rPr>
        <w:t>Wickham</w:t>
      </w:r>
      <w:r>
        <w:rPr>
          <w:rFonts w:hint="eastAsia"/>
        </w:rPr>
        <w:t>等人开发的</w:t>
      </w:r>
      <w:proofErr w:type="spellStart"/>
      <w:r>
        <w:rPr>
          <w:rFonts w:hint="eastAsia"/>
          <w:i/>
          <w:iCs/>
        </w:rPr>
        <w:t>tidyverse</w:t>
      </w:r>
      <w:proofErr w:type="spellEnd"/>
      <w:r>
        <w:rPr>
          <w:rFonts w:hint="eastAsia"/>
        </w:rPr>
        <w:t>包</w:t>
      </w:r>
      <w:r>
        <w:rPr>
          <w:rFonts w:hint="eastAsia"/>
          <w:vertAlign w:val="superscript"/>
        </w:rPr>
        <w:t>[2</w:t>
      </w:r>
      <w:r>
        <w:rPr>
          <w:vertAlign w:val="superscript"/>
        </w:rPr>
        <w:t>8</w:t>
      </w:r>
      <w:r>
        <w:rPr>
          <w:rFonts w:hint="eastAsia"/>
          <w:vertAlign w:val="superscript"/>
        </w:rPr>
        <w:t>]</w:t>
      </w:r>
      <w:r>
        <w:rPr>
          <w:rFonts w:hint="eastAsia"/>
        </w:rPr>
        <w:t>对数据进行整理、描述性统计、相关性分析和回归分析。之后，使用</w:t>
      </w:r>
      <w:proofErr w:type="spellStart"/>
      <w:r>
        <w:rPr>
          <w:rFonts w:hint="eastAsia"/>
          <w:i/>
          <w:iCs/>
        </w:rPr>
        <w:t>Rosseel</w:t>
      </w:r>
      <w:proofErr w:type="spellEnd"/>
      <w:r>
        <w:rPr>
          <w:rFonts w:hint="eastAsia"/>
        </w:rPr>
        <w:t>开发的</w:t>
      </w:r>
      <w:proofErr w:type="spellStart"/>
      <w:r>
        <w:rPr>
          <w:rFonts w:hint="eastAsia"/>
          <w:i/>
          <w:iCs/>
        </w:rPr>
        <w:t>lavaan</w:t>
      </w:r>
      <w:proofErr w:type="spellEnd"/>
      <w:r>
        <w:rPr>
          <w:rFonts w:hint="eastAsia"/>
        </w:rPr>
        <w:t>包对整理后的数据进行有调节的中介效应分析</w:t>
      </w:r>
      <w:r>
        <w:rPr>
          <w:rFonts w:hint="eastAsia"/>
          <w:vertAlign w:val="superscript"/>
        </w:rPr>
        <w:t>[2</w:t>
      </w:r>
      <w:r>
        <w:rPr>
          <w:vertAlign w:val="superscript"/>
        </w:rPr>
        <w:t>9</w:t>
      </w:r>
      <w:r>
        <w:rPr>
          <w:rFonts w:hint="eastAsia"/>
          <w:vertAlign w:val="superscript"/>
        </w:rPr>
        <w:t>]</w:t>
      </w:r>
      <w:r>
        <w:rPr>
          <w:rFonts w:hint="eastAsia"/>
        </w:rPr>
        <w:t>。</w:t>
      </w:r>
      <w:r>
        <w:rPr>
          <w:rFonts w:hint="eastAsia"/>
        </w:rPr>
        <w:t xml:space="preserve"> </w:t>
      </w:r>
    </w:p>
    <w:p w14:paraId="08D03D2B" w14:textId="77777777" w:rsidR="002F57EA" w:rsidRDefault="003038A7">
      <w:pPr>
        <w:pStyle w:val="1"/>
      </w:pPr>
      <w:r>
        <w:rPr>
          <w:rFonts w:hint="eastAsia"/>
        </w:rPr>
        <w:t>3</w:t>
      </w:r>
      <w:r>
        <w:t xml:space="preserve"> </w:t>
      </w:r>
      <w:r>
        <w:rPr>
          <w:rFonts w:hint="eastAsia"/>
        </w:rPr>
        <w:t>结果</w:t>
      </w:r>
    </w:p>
    <w:p w14:paraId="37C7554A" w14:textId="77777777" w:rsidR="002F57EA" w:rsidRDefault="003038A7">
      <w:pPr>
        <w:pStyle w:val="2"/>
        <w:ind w:firstLine="420"/>
      </w:pPr>
      <w:r>
        <w:rPr>
          <w:rFonts w:hint="eastAsia"/>
        </w:rPr>
        <w:t>3</w:t>
      </w:r>
      <w:r>
        <w:t xml:space="preserve">.1 </w:t>
      </w:r>
      <w:r>
        <w:rPr>
          <w:rFonts w:hint="eastAsia"/>
        </w:rPr>
        <w:t>共同方法偏差检验</w:t>
      </w:r>
    </w:p>
    <w:p w14:paraId="751FDA56" w14:textId="77777777" w:rsidR="002F57EA" w:rsidRDefault="003038A7">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vertAlign w:val="superscript"/>
        </w:rPr>
        <w:t>[</w:t>
      </w:r>
      <w:r>
        <w:rPr>
          <w:vertAlign w:val="superscript"/>
        </w:rPr>
        <w:t>30</w:t>
      </w:r>
      <w:r>
        <w:rPr>
          <w:rFonts w:hint="eastAsia"/>
          <w:vertAlign w:val="superscript"/>
        </w:rPr>
        <w:t>]</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cs="Times New Roman (正文 CS 字体)" w:hint="eastAsia"/>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sym w:font="Symbol" w:char="F044"/>
      </w:r>
      <w:r>
        <w:rPr>
          <w:i/>
          <w:iCs/>
        </w:rPr>
        <w:t>SRMR</w:t>
      </w:r>
      <w:r>
        <w:t>=-0.011</w:t>
      </w:r>
      <w:r>
        <w:rPr>
          <w:rFonts w:hint="eastAsia"/>
        </w:rPr>
        <w:t>，表明问卷在测量过程中共同方法偏差不严重</w:t>
      </w:r>
      <w:r>
        <w:rPr>
          <w:rFonts w:hint="eastAsia"/>
          <w:vertAlign w:val="superscript"/>
        </w:rPr>
        <w:t>[3</w:t>
      </w:r>
      <w:r>
        <w:rPr>
          <w:vertAlign w:val="superscript"/>
        </w:rPr>
        <w:t>1</w:t>
      </w:r>
      <w:r>
        <w:rPr>
          <w:rFonts w:hint="eastAsia"/>
          <w:vertAlign w:val="superscript"/>
        </w:rPr>
        <w:t>]</w:t>
      </w:r>
      <w:r>
        <w:rPr>
          <w:rFonts w:hint="eastAsia"/>
        </w:rPr>
        <w:t>。</w:t>
      </w:r>
    </w:p>
    <w:p w14:paraId="62080901" w14:textId="77777777" w:rsidR="002F57EA" w:rsidRDefault="003038A7">
      <w:pPr>
        <w:pStyle w:val="2"/>
        <w:ind w:firstLine="420"/>
      </w:pPr>
      <w:r>
        <w:rPr>
          <w:rFonts w:hint="eastAsia"/>
        </w:rPr>
        <w:t>3</w:t>
      </w:r>
      <w:r>
        <w:t xml:space="preserve">.2 </w:t>
      </w:r>
      <w:r>
        <w:rPr>
          <w:rFonts w:hint="eastAsia"/>
        </w:rPr>
        <w:t>描述性统计以及各变量之间的相关分析</w:t>
      </w:r>
    </w:p>
    <w:p w14:paraId="694E5DA0" w14:textId="77777777" w:rsidR="002F57EA" w:rsidRDefault="003038A7">
      <w:pPr>
        <w:pStyle w:val="12"/>
        <w:ind w:firstLine="420"/>
      </w:pPr>
      <w:r>
        <w:rPr>
          <w:rFonts w:hint="eastAsia"/>
        </w:rPr>
        <w:t>皮尔逊积差相关分析结果表明，社交网站使用强度与自尊、创新自我效能感、创新行为均呈显著正相关；自尊与创新自我效能、创新行为两两之间也呈显著正相关</w:t>
      </w:r>
      <w:r>
        <w:rPr>
          <w:rFonts w:hint="eastAsia"/>
        </w:rPr>
        <w:t>(</w:t>
      </w:r>
      <w:r>
        <w:rPr>
          <w:rFonts w:hint="eastAsia"/>
        </w:rPr>
        <w:t>见表</w:t>
      </w:r>
      <w:r>
        <w:rPr>
          <w:rFonts w:hint="eastAsia"/>
        </w:rPr>
        <w:t>1)</w:t>
      </w:r>
      <w:r>
        <w:rPr>
          <w:rFonts w:hint="eastAsia"/>
        </w:rPr>
        <w:t>。此外，单因素方差分析结果表明，大学生的创新行为与其所属户口类别（城镇或农村）不具有统计意义上的相关；创新</w:t>
      </w:r>
      <w:r>
        <w:rPr>
          <w:rFonts w:hint="eastAsia"/>
        </w:rPr>
        <w:lastRenderedPageBreak/>
        <w:t>行为与性别存在显著相关，</w:t>
      </w:r>
      <w:r>
        <w:t xml:space="preserve"> F</w:t>
      </w:r>
      <w:r>
        <w:rPr>
          <w:rFonts w:hint="eastAsia"/>
        </w:rPr>
        <w:t>(</w:t>
      </w:r>
      <w:r>
        <w:t>1</w:t>
      </w:r>
      <w:r>
        <w:rPr>
          <w:rFonts w:hint="eastAsia"/>
        </w:rPr>
        <w:t>，</w:t>
      </w:r>
      <w:r>
        <w:t>1012)=14.23</w:t>
      </w:r>
      <w:r>
        <w:t>，</w:t>
      </w:r>
      <w:r>
        <w:t xml:space="preserve"> p</w:t>
      </w:r>
      <w:r>
        <w:rPr>
          <w:rFonts w:hint="eastAsia"/>
        </w:rPr>
        <w:t>&lt;</w:t>
      </w:r>
      <w:r>
        <w:t>0.001</w:t>
      </w:r>
      <w:r>
        <w:rPr>
          <w:rFonts w:hint="eastAsia"/>
        </w:rPr>
        <w:t>，</w:t>
      </w:r>
      <w:r>
        <w:sym w:font="Symbol" w:char="F068"/>
      </w:r>
      <w:r>
        <w:rPr>
          <w:rFonts w:cs="Times New Roman (正文 CS 字体)"/>
          <w:vertAlign w:val="superscript"/>
        </w:rPr>
        <w:t>2</w:t>
      </w:r>
      <w:r>
        <w:t>=0.010</w:t>
      </w:r>
      <w:r>
        <w:rPr>
          <w:rFonts w:hint="eastAsia"/>
        </w:rPr>
        <w:t>；办学性质为公办高校的学生的创新行为得分要显著高于民办高校的学生，</w:t>
      </w:r>
      <w:r>
        <w:t>F(1</w:t>
      </w:r>
      <w:r>
        <w:rPr>
          <w:rFonts w:hint="eastAsia"/>
        </w:rPr>
        <w:t>，</w:t>
      </w:r>
      <w:r>
        <w:t>1012)=7.93</w:t>
      </w:r>
      <w:r>
        <w:t>，</w:t>
      </w:r>
      <w:r>
        <w:t xml:space="preserve"> p=0.005</w:t>
      </w:r>
      <w:r>
        <w:rPr>
          <w:rFonts w:hint="eastAsia"/>
        </w:rPr>
        <w:t>，</w:t>
      </w:r>
      <w:r>
        <w:sym w:font="Symbol" w:char="F068"/>
      </w:r>
      <w:r>
        <w:rPr>
          <w:rFonts w:cs="Times New Roman (正文 CS 字体)"/>
          <w:vertAlign w:val="superscript"/>
        </w:rPr>
        <w:t>2</w:t>
      </w:r>
      <w:r>
        <w:t>=0.008</w:t>
      </w:r>
      <w:r>
        <w:rPr>
          <w:rFonts w:hint="eastAsia"/>
        </w:rPr>
        <w:t>；创新行为与年级存在显著相关，</w:t>
      </w:r>
      <w:r>
        <w:rPr>
          <w:rFonts w:hint="eastAsia"/>
        </w:rPr>
        <w:t>F</w:t>
      </w:r>
      <w:r>
        <w:t>(3</w:t>
      </w:r>
      <w:r>
        <w:rPr>
          <w:rFonts w:hint="eastAsia"/>
        </w:rPr>
        <w:t>，</w:t>
      </w:r>
      <w:r>
        <w:t>1010)=4.12</w:t>
      </w:r>
      <w:r>
        <w:rPr>
          <w:rFonts w:hint="eastAsia"/>
        </w:rPr>
        <w:t>，</w:t>
      </w:r>
      <w:r>
        <w:t>p=0.006</w:t>
      </w:r>
      <w:r>
        <w:rPr>
          <w:rFonts w:hint="eastAsia"/>
        </w:rPr>
        <w:t>，</w:t>
      </w:r>
      <w:r>
        <w:sym w:font="Symbol" w:char="F068"/>
      </w:r>
      <w:r>
        <w:rPr>
          <w:rFonts w:cs="Times New Roman (正文 CS 字体)"/>
          <w:vertAlign w:val="superscript"/>
        </w:rPr>
        <w:t>2</w:t>
      </w:r>
      <w:r>
        <w:t>=0.010</w:t>
      </w:r>
      <w:r>
        <w:rPr>
          <w:rFonts w:hint="eastAsia"/>
        </w:rPr>
        <w:t>。因此，为在进一步的路径分析中获得更精确的参数估计结果，将性别、办学性质和年级转换为虚拟变量之后，作为控制变量纳入模型。</w:t>
      </w:r>
    </w:p>
    <w:p w14:paraId="7E6AC366" w14:textId="77777777" w:rsidR="002F57EA" w:rsidRDefault="003038A7">
      <w:pPr>
        <w:pStyle w:val="affb"/>
      </w:pPr>
      <w:r>
        <w:rPr>
          <w:rFonts w:hint="eastAsia"/>
        </w:rPr>
        <w:t>表</w:t>
      </w:r>
      <w:r>
        <w:rPr>
          <w:rFonts w:hint="eastAsia"/>
        </w:rPr>
        <w:t>1</w:t>
      </w:r>
      <w:r>
        <w:t xml:space="preserve"> </w:t>
      </w:r>
      <w:r>
        <w:rPr>
          <w:rFonts w:hint="eastAsia"/>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2F57EA" w14:paraId="2BA42235" w14:textId="77777777">
        <w:trPr>
          <w:trHeight w:val="227"/>
        </w:trPr>
        <w:tc>
          <w:tcPr>
            <w:tcW w:w="1963" w:type="pct"/>
            <w:tcBorders>
              <w:top w:val="single" w:sz="12" w:space="0" w:color="auto"/>
              <w:bottom w:val="single" w:sz="6" w:space="0" w:color="auto"/>
            </w:tcBorders>
            <w:vAlign w:val="center"/>
          </w:tcPr>
          <w:p w14:paraId="60D71F0E" w14:textId="77777777" w:rsidR="002F57EA" w:rsidRDefault="002F57EA">
            <w:pPr>
              <w:pStyle w:val="aff9"/>
            </w:pPr>
          </w:p>
        </w:tc>
        <w:tc>
          <w:tcPr>
            <w:tcW w:w="670" w:type="pct"/>
            <w:tcBorders>
              <w:top w:val="single" w:sz="12" w:space="0" w:color="auto"/>
              <w:bottom w:val="single" w:sz="6" w:space="0" w:color="auto"/>
            </w:tcBorders>
            <w:vAlign w:val="center"/>
          </w:tcPr>
          <w:p w14:paraId="37CF57CB" w14:textId="77777777" w:rsidR="002F57EA" w:rsidRDefault="003038A7">
            <w:pPr>
              <w:pStyle w:val="aff9"/>
            </w:pPr>
            <w:r>
              <w:rPr>
                <w:rFonts w:hint="eastAsia"/>
              </w:rPr>
              <w:t>M</w:t>
            </w:r>
          </w:p>
        </w:tc>
        <w:tc>
          <w:tcPr>
            <w:tcW w:w="356" w:type="pct"/>
            <w:tcBorders>
              <w:top w:val="single" w:sz="12" w:space="0" w:color="auto"/>
              <w:bottom w:val="single" w:sz="6" w:space="0" w:color="auto"/>
            </w:tcBorders>
            <w:vAlign w:val="center"/>
          </w:tcPr>
          <w:p w14:paraId="2867DC51" w14:textId="77777777" w:rsidR="002F57EA" w:rsidRDefault="003038A7">
            <w:pPr>
              <w:pStyle w:val="aff9"/>
            </w:pPr>
            <w:r>
              <w:rPr>
                <w:rFonts w:hint="eastAsia"/>
              </w:rPr>
              <w:t>SD</w:t>
            </w:r>
          </w:p>
        </w:tc>
        <w:tc>
          <w:tcPr>
            <w:tcW w:w="769" w:type="pct"/>
            <w:tcBorders>
              <w:top w:val="single" w:sz="12" w:space="0" w:color="auto"/>
              <w:bottom w:val="single" w:sz="6" w:space="0" w:color="auto"/>
            </w:tcBorders>
            <w:vAlign w:val="center"/>
          </w:tcPr>
          <w:p w14:paraId="337BD389" w14:textId="77777777" w:rsidR="002F57EA" w:rsidRDefault="003038A7">
            <w:pPr>
              <w:pStyle w:val="aff9"/>
            </w:pPr>
            <w:r>
              <w:rPr>
                <w:rFonts w:hint="eastAsia"/>
              </w:rPr>
              <w:t>1</w:t>
            </w:r>
          </w:p>
        </w:tc>
        <w:tc>
          <w:tcPr>
            <w:tcW w:w="504" w:type="pct"/>
            <w:tcBorders>
              <w:top w:val="single" w:sz="12" w:space="0" w:color="auto"/>
              <w:bottom w:val="single" w:sz="6" w:space="0" w:color="auto"/>
            </w:tcBorders>
            <w:vAlign w:val="center"/>
          </w:tcPr>
          <w:p w14:paraId="306F0CE1" w14:textId="77777777" w:rsidR="002F57EA" w:rsidRDefault="003038A7">
            <w:pPr>
              <w:pStyle w:val="aff9"/>
            </w:pPr>
            <w:r>
              <w:rPr>
                <w:rFonts w:hint="eastAsia"/>
              </w:rPr>
              <w:t>2</w:t>
            </w:r>
          </w:p>
        </w:tc>
        <w:tc>
          <w:tcPr>
            <w:tcW w:w="436" w:type="pct"/>
            <w:tcBorders>
              <w:top w:val="single" w:sz="12" w:space="0" w:color="auto"/>
              <w:bottom w:val="single" w:sz="6" w:space="0" w:color="auto"/>
            </w:tcBorders>
            <w:vAlign w:val="center"/>
          </w:tcPr>
          <w:p w14:paraId="2F4DF2F9" w14:textId="77777777" w:rsidR="002F57EA" w:rsidRDefault="003038A7">
            <w:pPr>
              <w:pStyle w:val="aff9"/>
            </w:pPr>
            <w:r>
              <w:rPr>
                <w:rFonts w:hint="eastAsia"/>
              </w:rPr>
              <w:t>3</w:t>
            </w:r>
          </w:p>
        </w:tc>
        <w:tc>
          <w:tcPr>
            <w:tcW w:w="302" w:type="pct"/>
            <w:tcBorders>
              <w:top w:val="single" w:sz="12" w:space="0" w:color="auto"/>
              <w:bottom w:val="single" w:sz="6" w:space="0" w:color="auto"/>
            </w:tcBorders>
            <w:vAlign w:val="center"/>
          </w:tcPr>
          <w:p w14:paraId="5C6F0F20" w14:textId="77777777" w:rsidR="002F57EA" w:rsidRDefault="003038A7">
            <w:pPr>
              <w:pStyle w:val="aff9"/>
            </w:pPr>
            <w:r>
              <w:rPr>
                <w:rFonts w:hint="eastAsia"/>
              </w:rPr>
              <w:t>4</w:t>
            </w:r>
          </w:p>
        </w:tc>
      </w:tr>
      <w:tr w:rsidR="002F57EA" w14:paraId="1E6E40FC" w14:textId="77777777">
        <w:trPr>
          <w:trHeight w:val="227"/>
        </w:trPr>
        <w:tc>
          <w:tcPr>
            <w:tcW w:w="1963" w:type="pct"/>
            <w:tcBorders>
              <w:top w:val="single" w:sz="6" w:space="0" w:color="auto"/>
            </w:tcBorders>
            <w:vAlign w:val="center"/>
          </w:tcPr>
          <w:p w14:paraId="52C10E17" w14:textId="77777777" w:rsidR="002F57EA" w:rsidRDefault="003038A7">
            <w:pPr>
              <w:pStyle w:val="aff9"/>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53466318" w14:textId="77777777" w:rsidR="002F57EA" w:rsidRDefault="003038A7">
            <w:pPr>
              <w:pStyle w:val="aff9"/>
            </w:pPr>
            <w:r>
              <w:t>0</w:t>
            </w:r>
            <w:r>
              <w:rPr>
                <w:rFonts w:hint="eastAsia"/>
              </w:rPr>
              <w:t>.00</w:t>
            </w:r>
          </w:p>
        </w:tc>
        <w:tc>
          <w:tcPr>
            <w:tcW w:w="356" w:type="pct"/>
            <w:tcBorders>
              <w:top w:val="single" w:sz="6" w:space="0" w:color="auto"/>
            </w:tcBorders>
            <w:vAlign w:val="center"/>
          </w:tcPr>
          <w:p w14:paraId="4E546849" w14:textId="77777777" w:rsidR="002F57EA" w:rsidRDefault="003038A7">
            <w:pPr>
              <w:pStyle w:val="aff9"/>
            </w:pPr>
            <w:r>
              <w:rPr>
                <w:rFonts w:hint="eastAsia"/>
              </w:rPr>
              <w:t>0</w:t>
            </w:r>
            <w:r>
              <w:t>.79</w:t>
            </w:r>
          </w:p>
        </w:tc>
        <w:tc>
          <w:tcPr>
            <w:tcW w:w="769" w:type="pct"/>
            <w:tcBorders>
              <w:top w:val="single" w:sz="6" w:space="0" w:color="auto"/>
            </w:tcBorders>
            <w:vAlign w:val="center"/>
          </w:tcPr>
          <w:p w14:paraId="173186D3" w14:textId="77777777" w:rsidR="002F57EA" w:rsidRDefault="003038A7">
            <w:pPr>
              <w:pStyle w:val="aff9"/>
            </w:pPr>
            <w:r>
              <w:t>1</w:t>
            </w:r>
          </w:p>
        </w:tc>
        <w:tc>
          <w:tcPr>
            <w:tcW w:w="504" w:type="pct"/>
            <w:tcBorders>
              <w:top w:val="single" w:sz="6" w:space="0" w:color="auto"/>
            </w:tcBorders>
            <w:vAlign w:val="center"/>
          </w:tcPr>
          <w:p w14:paraId="620DF902" w14:textId="77777777" w:rsidR="002F57EA" w:rsidRDefault="002F57EA">
            <w:pPr>
              <w:pStyle w:val="aff9"/>
            </w:pPr>
          </w:p>
        </w:tc>
        <w:tc>
          <w:tcPr>
            <w:tcW w:w="436" w:type="pct"/>
            <w:tcBorders>
              <w:top w:val="single" w:sz="6" w:space="0" w:color="auto"/>
            </w:tcBorders>
            <w:vAlign w:val="center"/>
          </w:tcPr>
          <w:p w14:paraId="4D16AFF2" w14:textId="77777777" w:rsidR="002F57EA" w:rsidRDefault="002F57EA">
            <w:pPr>
              <w:pStyle w:val="aff9"/>
            </w:pPr>
          </w:p>
        </w:tc>
        <w:tc>
          <w:tcPr>
            <w:tcW w:w="302" w:type="pct"/>
            <w:tcBorders>
              <w:top w:val="single" w:sz="6" w:space="0" w:color="auto"/>
            </w:tcBorders>
            <w:vAlign w:val="center"/>
          </w:tcPr>
          <w:p w14:paraId="7A68B82B" w14:textId="77777777" w:rsidR="002F57EA" w:rsidRDefault="002F57EA">
            <w:pPr>
              <w:pStyle w:val="aff9"/>
            </w:pPr>
          </w:p>
        </w:tc>
      </w:tr>
      <w:tr w:rsidR="002F57EA" w14:paraId="6749FAE7" w14:textId="77777777">
        <w:trPr>
          <w:trHeight w:val="227"/>
        </w:trPr>
        <w:tc>
          <w:tcPr>
            <w:tcW w:w="1963" w:type="pct"/>
            <w:vAlign w:val="center"/>
          </w:tcPr>
          <w:p w14:paraId="06BFC4AA" w14:textId="77777777" w:rsidR="002F57EA" w:rsidRDefault="003038A7">
            <w:pPr>
              <w:pStyle w:val="aff9"/>
              <w:jc w:val="left"/>
            </w:pPr>
            <w:r>
              <w:rPr>
                <w:rFonts w:hint="eastAsia"/>
              </w:rPr>
              <w:t>2</w:t>
            </w:r>
            <w:r>
              <w:rPr>
                <w:rFonts w:hint="eastAsia"/>
              </w:rPr>
              <w:t>自尊</w:t>
            </w:r>
          </w:p>
        </w:tc>
        <w:tc>
          <w:tcPr>
            <w:tcW w:w="670" w:type="pct"/>
            <w:vAlign w:val="center"/>
          </w:tcPr>
          <w:p w14:paraId="05E85B51" w14:textId="77777777" w:rsidR="002F57EA" w:rsidRDefault="003038A7">
            <w:pPr>
              <w:pStyle w:val="aff9"/>
            </w:pPr>
            <w:r>
              <w:t>28.56</w:t>
            </w:r>
          </w:p>
        </w:tc>
        <w:tc>
          <w:tcPr>
            <w:tcW w:w="356" w:type="pct"/>
            <w:vAlign w:val="center"/>
          </w:tcPr>
          <w:p w14:paraId="3E03F6B0" w14:textId="77777777" w:rsidR="002F57EA" w:rsidRDefault="003038A7">
            <w:pPr>
              <w:pStyle w:val="aff9"/>
            </w:pPr>
            <w:r>
              <w:rPr>
                <w:rFonts w:hint="eastAsia"/>
              </w:rPr>
              <w:t>4</w:t>
            </w:r>
            <w:r>
              <w:t>.46</w:t>
            </w:r>
          </w:p>
        </w:tc>
        <w:tc>
          <w:tcPr>
            <w:tcW w:w="769" w:type="pct"/>
            <w:vAlign w:val="center"/>
          </w:tcPr>
          <w:p w14:paraId="391B839F" w14:textId="77777777" w:rsidR="002F57EA" w:rsidRDefault="003038A7">
            <w:pPr>
              <w:pStyle w:val="aff9"/>
            </w:pPr>
            <w:r>
              <w:rPr>
                <w:rFonts w:hint="eastAsia"/>
              </w:rPr>
              <w:t>0</w:t>
            </w:r>
            <w:r>
              <w:t>.16</w:t>
            </w:r>
            <w:r>
              <w:rPr>
                <w:vertAlign w:val="superscript"/>
              </w:rPr>
              <w:t>***</w:t>
            </w:r>
          </w:p>
        </w:tc>
        <w:tc>
          <w:tcPr>
            <w:tcW w:w="504" w:type="pct"/>
            <w:vAlign w:val="center"/>
          </w:tcPr>
          <w:p w14:paraId="6F9541C0" w14:textId="77777777" w:rsidR="002F57EA" w:rsidRDefault="003038A7">
            <w:pPr>
              <w:pStyle w:val="aff9"/>
            </w:pPr>
            <w:r>
              <w:rPr>
                <w:rFonts w:hint="eastAsia"/>
              </w:rPr>
              <w:t>1</w:t>
            </w:r>
          </w:p>
        </w:tc>
        <w:tc>
          <w:tcPr>
            <w:tcW w:w="436" w:type="pct"/>
            <w:vAlign w:val="center"/>
          </w:tcPr>
          <w:p w14:paraId="4C085E88" w14:textId="77777777" w:rsidR="002F57EA" w:rsidRDefault="002F57EA">
            <w:pPr>
              <w:pStyle w:val="aff9"/>
            </w:pPr>
          </w:p>
        </w:tc>
        <w:tc>
          <w:tcPr>
            <w:tcW w:w="302" w:type="pct"/>
            <w:vAlign w:val="center"/>
          </w:tcPr>
          <w:p w14:paraId="781F63F1" w14:textId="77777777" w:rsidR="002F57EA" w:rsidRDefault="002F57EA">
            <w:pPr>
              <w:pStyle w:val="aff9"/>
            </w:pPr>
          </w:p>
        </w:tc>
      </w:tr>
      <w:tr w:rsidR="002F57EA" w14:paraId="3C311324" w14:textId="77777777">
        <w:trPr>
          <w:trHeight w:val="227"/>
        </w:trPr>
        <w:tc>
          <w:tcPr>
            <w:tcW w:w="1963" w:type="pct"/>
            <w:vAlign w:val="center"/>
          </w:tcPr>
          <w:p w14:paraId="1C2B4E8E" w14:textId="77777777" w:rsidR="002F57EA" w:rsidRDefault="003038A7">
            <w:pPr>
              <w:pStyle w:val="aff9"/>
              <w:jc w:val="left"/>
            </w:pPr>
            <w:r>
              <w:rPr>
                <w:rFonts w:hint="eastAsia"/>
              </w:rPr>
              <w:t>3</w:t>
            </w:r>
            <w:r>
              <w:rPr>
                <w:rFonts w:hint="eastAsia"/>
              </w:rPr>
              <w:t>创新自我效能</w:t>
            </w:r>
          </w:p>
        </w:tc>
        <w:tc>
          <w:tcPr>
            <w:tcW w:w="670" w:type="pct"/>
            <w:vAlign w:val="center"/>
          </w:tcPr>
          <w:p w14:paraId="447160DF" w14:textId="77777777" w:rsidR="002F57EA" w:rsidRDefault="003038A7">
            <w:pPr>
              <w:pStyle w:val="aff9"/>
            </w:pPr>
            <w:r>
              <w:t>19.37</w:t>
            </w:r>
          </w:p>
        </w:tc>
        <w:tc>
          <w:tcPr>
            <w:tcW w:w="356" w:type="pct"/>
            <w:vAlign w:val="center"/>
          </w:tcPr>
          <w:p w14:paraId="4C9E2932" w14:textId="77777777" w:rsidR="002F57EA" w:rsidRDefault="003038A7">
            <w:pPr>
              <w:pStyle w:val="aff9"/>
            </w:pPr>
            <w:r>
              <w:rPr>
                <w:rFonts w:hint="eastAsia"/>
              </w:rPr>
              <w:t>4</w:t>
            </w:r>
            <w:r>
              <w:t>.68</w:t>
            </w:r>
          </w:p>
        </w:tc>
        <w:tc>
          <w:tcPr>
            <w:tcW w:w="769" w:type="pct"/>
            <w:vAlign w:val="center"/>
          </w:tcPr>
          <w:p w14:paraId="6A9F495D" w14:textId="77777777" w:rsidR="002F57EA" w:rsidRDefault="003038A7">
            <w:pPr>
              <w:pStyle w:val="aff9"/>
            </w:pPr>
            <w:r>
              <w:rPr>
                <w:rFonts w:hint="eastAsia"/>
              </w:rPr>
              <w:t>0</w:t>
            </w:r>
            <w:r>
              <w:t>.36</w:t>
            </w:r>
            <w:r>
              <w:rPr>
                <w:vertAlign w:val="superscript"/>
              </w:rPr>
              <w:t>***</w:t>
            </w:r>
          </w:p>
        </w:tc>
        <w:tc>
          <w:tcPr>
            <w:tcW w:w="504" w:type="pct"/>
            <w:vAlign w:val="center"/>
          </w:tcPr>
          <w:p w14:paraId="7BCE6BB1" w14:textId="77777777" w:rsidR="002F57EA" w:rsidRDefault="003038A7">
            <w:pPr>
              <w:pStyle w:val="aff9"/>
            </w:pPr>
            <w:r>
              <w:rPr>
                <w:rFonts w:hint="eastAsia"/>
              </w:rPr>
              <w:t>0</w:t>
            </w:r>
            <w:r>
              <w:t>.49</w:t>
            </w:r>
            <w:r>
              <w:rPr>
                <w:vertAlign w:val="superscript"/>
              </w:rPr>
              <w:t>***</w:t>
            </w:r>
          </w:p>
        </w:tc>
        <w:tc>
          <w:tcPr>
            <w:tcW w:w="436" w:type="pct"/>
            <w:vAlign w:val="center"/>
          </w:tcPr>
          <w:p w14:paraId="39066F9F" w14:textId="77777777" w:rsidR="002F57EA" w:rsidRDefault="003038A7">
            <w:pPr>
              <w:pStyle w:val="aff9"/>
            </w:pPr>
            <w:r>
              <w:rPr>
                <w:rFonts w:hint="eastAsia"/>
              </w:rPr>
              <w:t>1</w:t>
            </w:r>
          </w:p>
        </w:tc>
        <w:tc>
          <w:tcPr>
            <w:tcW w:w="302" w:type="pct"/>
            <w:vAlign w:val="center"/>
          </w:tcPr>
          <w:p w14:paraId="46F4E63A" w14:textId="77777777" w:rsidR="002F57EA" w:rsidRDefault="002F57EA">
            <w:pPr>
              <w:pStyle w:val="aff9"/>
            </w:pPr>
          </w:p>
        </w:tc>
      </w:tr>
      <w:tr w:rsidR="002F57EA" w14:paraId="3049324A" w14:textId="77777777">
        <w:trPr>
          <w:trHeight w:val="227"/>
        </w:trPr>
        <w:tc>
          <w:tcPr>
            <w:tcW w:w="1963" w:type="pct"/>
            <w:vAlign w:val="center"/>
          </w:tcPr>
          <w:p w14:paraId="41B81E46" w14:textId="77777777" w:rsidR="002F57EA" w:rsidRDefault="003038A7">
            <w:pPr>
              <w:pStyle w:val="aff9"/>
              <w:jc w:val="left"/>
            </w:pPr>
            <w:r>
              <w:rPr>
                <w:rFonts w:hint="eastAsia"/>
              </w:rPr>
              <w:t>4</w:t>
            </w:r>
            <w:r>
              <w:rPr>
                <w:rFonts w:hint="eastAsia"/>
              </w:rPr>
              <w:t>创新行为</w:t>
            </w:r>
          </w:p>
        </w:tc>
        <w:tc>
          <w:tcPr>
            <w:tcW w:w="670" w:type="pct"/>
            <w:vAlign w:val="center"/>
          </w:tcPr>
          <w:p w14:paraId="4F6E473C" w14:textId="77777777" w:rsidR="002F57EA" w:rsidRDefault="003038A7">
            <w:pPr>
              <w:pStyle w:val="aff9"/>
            </w:pPr>
            <w:r>
              <w:t>28.49</w:t>
            </w:r>
          </w:p>
        </w:tc>
        <w:tc>
          <w:tcPr>
            <w:tcW w:w="356" w:type="pct"/>
            <w:vAlign w:val="center"/>
          </w:tcPr>
          <w:p w14:paraId="54AFA089" w14:textId="77777777" w:rsidR="002F57EA" w:rsidRDefault="003038A7">
            <w:pPr>
              <w:pStyle w:val="aff9"/>
            </w:pPr>
            <w:r>
              <w:rPr>
                <w:rFonts w:hint="eastAsia"/>
              </w:rPr>
              <w:t>5</w:t>
            </w:r>
            <w:r>
              <w:t>.90</w:t>
            </w:r>
          </w:p>
        </w:tc>
        <w:tc>
          <w:tcPr>
            <w:tcW w:w="769" w:type="pct"/>
            <w:vAlign w:val="center"/>
          </w:tcPr>
          <w:p w14:paraId="70AE9C81" w14:textId="77777777" w:rsidR="002F57EA" w:rsidRDefault="003038A7">
            <w:pPr>
              <w:pStyle w:val="aff9"/>
            </w:pPr>
            <w:r>
              <w:rPr>
                <w:rFonts w:hint="eastAsia"/>
              </w:rPr>
              <w:t>0</w:t>
            </w:r>
            <w:r>
              <w:t>.33</w:t>
            </w:r>
            <w:r>
              <w:rPr>
                <w:vertAlign w:val="superscript"/>
              </w:rPr>
              <w:t>***</w:t>
            </w:r>
          </w:p>
        </w:tc>
        <w:tc>
          <w:tcPr>
            <w:tcW w:w="504" w:type="pct"/>
            <w:vAlign w:val="center"/>
          </w:tcPr>
          <w:p w14:paraId="75B700EA" w14:textId="77777777" w:rsidR="002F57EA" w:rsidRDefault="003038A7">
            <w:pPr>
              <w:pStyle w:val="aff9"/>
            </w:pPr>
            <w:r>
              <w:rPr>
                <w:rFonts w:hint="eastAsia"/>
              </w:rPr>
              <w:t>0</w:t>
            </w:r>
            <w:r>
              <w:t>.49</w:t>
            </w:r>
            <w:r>
              <w:rPr>
                <w:vertAlign w:val="superscript"/>
              </w:rPr>
              <w:t>***</w:t>
            </w:r>
          </w:p>
        </w:tc>
        <w:tc>
          <w:tcPr>
            <w:tcW w:w="436" w:type="pct"/>
            <w:vAlign w:val="center"/>
          </w:tcPr>
          <w:p w14:paraId="08AAFB2F" w14:textId="77777777" w:rsidR="002F57EA" w:rsidRDefault="003038A7">
            <w:pPr>
              <w:pStyle w:val="aff9"/>
            </w:pPr>
            <w:r>
              <w:rPr>
                <w:rFonts w:hint="eastAsia"/>
              </w:rPr>
              <w:t>0</w:t>
            </w:r>
            <w:r>
              <w:t>.79</w:t>
            </w:r>
            <w:r>
              <w:rPr>
                <w:vertAlign w:val="superscript"/>
              </w:rPr>
              <w:t>***</w:t>
            </w:r>
          </w:p>
        </w:tc>
        <w:tc>
          <w:tcPr>
            <w:tcW w:w="302" w:type="pct"/>
            <w:vAlign w:val="center"/>
          </w:tcPr>
          <w:p w14:paraId="2272FC63" w14:textId="77777777" w:rsidR="002F57EA" w:rsidRDefault="003038A7">
            <w:pPr>
              <w:pStyle w:val="aff9"/>
            </w:pPr>
            <w:r>
              <w:rPr>
                <w:rFonts w:hint="eastAsia"/>
              </w:rPr>
              <w:t>1</w:t>
            </w:r>
          </w:p>
        </w:tc>
      </w:tr>
    </w:tbl>
    <w:p w14:paraId="031B0FF0" w14:textId="77777777" w:rsidR="002F57EA" w:rsidRDefault="003038A7">
      <w:pPr>
        <w:pStyle w:val="aff9"/>
        <w:jc w:val="left"/>
      </w:pPr>
      <w:r>
        <w:t>注</w:t>
      </w:r>
      <w:r>
        <w:rPr>
          <w:rFonts w:hint="eastAsia"/>
        </w:rPr>
        <w:t>：</w:t>
      </w:r>
      <w:r>
        <w:rPr>
          <w:vertAlign w:val="superscript"/>
        </w:rPr>
        <w:t>*</w:t>
      </w:r>
      <w:r>
        <w:rPr>
          <w:rFonts w:hint="eastAsia"/>
        </w:rPr>
        <w:t>p</w:t>
      </w:r>
      <w:r>
        <w:t>&lt;0.05</w:t>
      </w:r>
      <w:r>
        <w:rPr>
          <w:rFonts w:hint="eastAsia"/>
        </w:rPr>
        <w:t>，</w:t>
      </w:r>
      <w:r>
        <w:rPr>
          <w:rFonts w:hint="eastAsia"/>
        </w:rPr>
        <w:t>*</w:t>
      </w:r>
      <w:r>
        <w:t>*</w:t>
      </w:r>
      <w:r>
        <w:rPr>
          <w:rFonts w:hint="eastAsia"/>
        </w:rPr>
        <w:t>p</w:t>
      </w:r>
      <w:r>
        <w:t>&lt;</w:t>
      </w:r>
      <w:r>
        <w:rPr>
          <w:rFonts w:hint="eastAsia"/>
        </w:rPr>
        <w:t>0</w:t>
      </w:r>
      <w:r>
        <w:t>.01</w:t>
      </w:r>
      <w:r>
        <w:rPr>
          <w:rFonts w:hint="eastAsia"/>
        </w:rPr>
        <w:t>，</w:t>
      </w:r>
      <w:r>
        <w:rPr>
          <w:rFonts w:hint="eastAsia"/>
        </w:rPr>
        <w:t>*</w:t>
      </w:r>
      <w:r>
        <w:t>*</w:t>
      </w:r>
      <w:r>
        <w:rPr>
          <w:rFonts w:hint="eastAsia"/>
        </w:rPr>
        <w:t>*p</w:t>
      </w:r>
      <w:r>
        <w:t>&lt;0.001</w:t>
      </w:r>
    </w:p>
    <w:p w14:paraId="403F0F81" w14:textId="77777777" w:rsidR="002F57EA" w:rsidRDefault="002F57EA">
      <w:pPr>
        <w:pStyle w:val="12"/>
        <w:ind w:firstLine="420"/>
      </w:pPr>
    </w:p>
    <w:p w14:paraId="4E428CE0" w14:textId="77777777" w:rsidR="002F57EA" w:rsidRDefault="003038A7">
      <w:pPr>
        <w:pStyle w:val="2"/>
        <w:ind w:firstLine="420"/>
      </w:pPr>
      <w:r>
        <w:rPr>
          <w:rFonts w:hint="eastAsia"/>
        </w:rPr>
        <w:t>3</w:t>
      </w:r>
      <w:r>
        <w:t xml:space="preserve">.3 </w:t>
      </w:r>
      <w:r>
        <w:rPr>
          <w:rFonts w:hint="eastAsia"/>
        </w:rPr>
        <w:t>创新自我效能的中介作用</w:t>
      </w:r>
    </w:p>
    <w:p w14:paraId="6A234304" w14:textId="77777777" w:rsidR="002F57EA" w:rsidRDefault="003038A7">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rPr>
          <w:i/>
          <w:iCs/>
        </w:rPr>
        <w:sym w:font="Symbol" w:char="F062"/>
      </w:r>
      <w:r>
        <w:t>=0.325</w:t>
      </w:r>
      <w:r>
        <w:rPr>
          <w:rFonts w:hint="eastAsia"/>
        </w:rPr>
        <w:t>，</w:t>
      </w:r>
      <w:r>
        <w:rPr>
          <w:i/>
          <w:iCs/>
        </w:rPr>
        <w:t>SE</w:t>
      </w:r>
      <w:r>
        <w:t>=0.030</w:t>
      </w:r>
      <w:r>
        <w:rPr>
          <w:rFonts w:hint="eastAsia"/>
        </w:rPr>
        <w:t>，</w:t>
      </w:r>
      <w:r>
        <w:rPr>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r>
        <w:rPr>
          <w:rFonts w:hint="eastAsia"/>
        </w:rPr>
        <w:t>，</w:t>
      </w:r>
      <w:r>
        <w:rPr>
          <w:i/>
          <w:iCs/>
        </w:rPr>
        <w:t>SE</w:t>
      </w:r>
      <w:r>
        <w:t>=</w:t>
      </w:r>
      <w:r>
        <w:rPr>
          <w:rFonts w:hint="eastAsia"/>
          <w:color w:val="000000"/>
          <w:sz w:val="22"/>
        </w:rPr>
        <w:t>0.215</w:t>
      </w:r>
      <w:r>
        <w:rPr>
          <w:rFonts w:hint="eastAsia"/>
          <w:color w:val="000000"/>
          <w:sz w:val="22"/>
        </w:rPr>
        <w:t>，</w:t>
      </w:r>
      <w:r>
        <w:rPr>
          <w:i/>
          <w:iCs/>
        </w:rPr>
        <w:t>p</w:t>
      </w:r>
      <w:r>
        <w:t>&lt;0.001</w:t>
      </w:r>
      <w:r>
        <w:rPr>
          <w:rFonts w:hint="eastAsia"/>
        </w:rPr>
        <w:t>），显著正向预测创新行为</w:t>
      </w:r>
      <w:r>
        <w:t>(</w:t>
      </w:r>
      <w:r>
        <w:rPr>
          <w:i/>
          <w:iCs/>
        </w:rPr>
        <w:sym w:font="Symbol" w:char="F062"/>
      </w:r>
      <w:r>
        <w:t>=</w:t>
      </w:r>
      <w:r>
        <w:rPr>
          <w:rFonts w:hint="eastAsia"/>
          <w:color w:val="000000"/>
          <w:sz w:val="22"/>
        </w:rPr>
        <w:t>0.050</w:t>
      </w:r>
      <w:r>
        <w:rPr>
          <w:rFonts w:hint="eastAsia"/>
        </w:rPr>
        <w:t>，</w:t>
      </w:r>
      <w:r>
        <w:rPr>
          <w:i/>
          <w:iCs/>
        </w:rPr>
        <w:t>SE</w:t>
      </w:r>
      <w:r>
        <w:t>=</w:t>
      </w:r>
      <w:r>
        <w:rPr>
          <w:rFonts w:hint="eastAsia"/>
          <w:color w:val="000000"/>
          <w:sz w:val="22"/>
        </w:rPr>
        <w:t>0.171</w:t>
      </w:r>
      <w:r>
        <w:rPr>
          <w:rFonts w:hint="eastAsia"/>
          <w:color w:val="000000"/>
          <w:sz w:val="22"/>
        </w:rPr>
        <w:t>，</w:t>
      </w:r>
      <w:r>
        <w:rPr>
          <w:i/>
          <w:iCs/>
        </w:rPr>
        <w:t>p</w:t>
      </w:r>
      <w:r>
        <w:t>&lt;0.05)</w:t>
      </w:r>
      <w:r>
        <w:rPr>
          <w:rFonts w:hint="eastAsia"/>
        </w:rPr>
        <w:t>；创新自我效能可以显著正向预测创新行为</w:t>
      </w:r>
      <w:r>
        <w:t>(</w:t>
      </w:r>
      <w:r>
        <w:rPr>
          <w:i/>
          <w:iCs/>
        </w:rPr>
        <w:sym w:font="Symbol" w:char="F062"/>
      </w:r>
      <w:r>
        <w:t>=0</w:t>
      </w:r>
      <w:r>
        <w:rPr>
          <w:rFonts w:hint="eastAsia"/>
          <w:color w:val="000000"/>
          <w:sz w:val="22"/>
        </w:rPr>
        <w:t>.767</w:t>
      </w:r>
      <w:r>
        <w:rPr>
          <w:rFonts w:hint="eastAsia"/>
        </w:rPr>
        <w:t>，</w:t>
      </w:r>
      <w:r>
        <w:rPr>
          <w:i/>
          <w:iCs/>
        </w:rPr>
        <w:t>SE</w:t>
      </w:r>
      <w:r>
        <w:t>=0.029</w:t>
      </w:r>
      <w:r>
        <w:rPr>
          <w:rFonts w:hint="eastAsia"/>
        </w:rPr>
        <w:t>，</w:t>
      </w:r>
      <w:r>
        <w:rPr>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[1.601</w:t>
      </w:r>
      <w:r>
        <w:rPr>
          <w:rFonts w:hint="eastAsia"/>
        </w:rPr>
        <w:t>，</w:t>
      </w:r>
      <w:r>
        <w:rPr>
          <w:rFonts w:hint="eastAsia"/>
        </w:rPr>
        <w:t>2</w:t>
      </w:r>
      <w:r>
        <w:t>.503]</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65CEE1E4" w14:textId="77777777" w:rsidR="002F57EA" w:rsidRDefault="003038A7">
      <w:pPr>
        <w:pStyle w:val="affb"/>
        <w:spacing w:line="240" w:lineRule="auto"/>
      </w:pPr>
      <w:r>
        <w:t>表</w:t>
      </w:r>
      <w:r>
        <w:t xml:space="preserve">2 </w:t>
      </w:r>
      <w:r>
        <w:rPr>
          <w:rFonts w:hint="eastAsia"/>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2F57EA" w14:paraId="1054A42A" w14:textId="77777777">
        <w:trPr>
          <w:trHeight w:val="255"/>
          <w:jc w:val="center"/>
        </w:trPr>
        <w:tc>
          <w:tcPr>
            <w:tcW w:w="1564" w:type="pct"/>
            <w:gridSpan w:val="2"/>
            <w:tcBorders>
              <w:top w:val="single" w:sz="12" w:space="0" w:color="auto"/>
              <w:bottom w:val="nil"/>
            </w:tcBorders>
            <w:noWrap/>
          </w:tcPr>
          <w:p w14:paraId="4CBCE82E" w14:textId="77777777" w:rsidR="002F57EA" w:rsidRDefault="003038A7">
            <w:pPr>
              <w:pStyle w:val="aff9"/>
            </w:pPr>
            <w:r>
              <w:rPr>
                <w:rFonts w:hint="eastAsia"/>
              </w:rPr>
              <w:t>回归方程</w:t>
            </w:r>
          </w:p>
        </w:tc>
        <w:tc>
          <w:tcPr>
            <w:tcW w:w="1008" w:type="pct"/>
            <w:gridSpan w:val="3"/>
            <w:tcBorders>
              <w:bottom w:val="nil"/>
            </w:tcBorders>
            <w:noWrap/>
            <w:vAlign w:val="center"/>
          </w:tcPr>
          <w:p w14:paraId="06240C53" w14:textId="77777777" w:rsidR="002F57EA" w:rsidRDefault="003038A7">
            <w:pPr>
              <w:pStyle w:val="aff9"/>
            </w:pPr>
            <w:r>
              <w:rPr>
                <w:rFonts w:hint="eastAsia"/>
              </w:rPr>
              <w:t>拟合指标</w:t>
            </w:r>
          </w:p>
        </w:tc>
        <w:tc>
          <w:tcPr>
            <w:tcW w:w="2427" w:type="pct"/>
            <w:gridSpan w:val="5"/>
            <w:tcBorders>
              <w:bottom w:val="nil"/>
            </w:tcBorders>
            <w:noWrap/>
            <w:vAlign w:val="center"/>
          </w:tcPr>
          <w:p w14:paraId="2FF976F0" w14:textId="77777777" w:rsidR="002F57EA" w:rsidRDefault="003038A7">
            <w:pPr>
              <w:pStyle w:val="aff9"/>
            </w:pPr>
            <w:r>
              <w:rPr>
                <w:rFonts w:hint="eastAsia"/>
              </w:rPr>
              <w:t>回归系数显著性</w:t>
            </w:r>
          </w:p>
        </w:tc>
      </w:tr>
      <w:tr w:rsidR="002F57EA" w14:paraId="7679FC2B" w14:textId="77777777">
        <w:trPr>
          <w:trHeight w:val="255"/>
          <w:jc w:val="center"/>
        </w:trPr>
        <w:tc>
          <w:tcPr>
            <w:tcW w:w="744" w:type="pct"/>
            <w:tcBorders>
              <w:top w:val="nil"/>
              <w:bottom w:val="single" w:sz="12" w:space="0" w:color="auto"/>
            </w:tcBorders>
            <w:noWrap/>
            <w:vAlign w:val="center"/>
          </w:tcPr>
          <w:p w14:paraId="1A2AA3F8" w14:textId="77777777" w:rsidR="002F57EA" w:rsidRDefault="003038A7">
            <w:pPr>
              <w:pStyle w:val="aff9"/>
            </w:pPr>
            <w:r>
              <w:rPr>
                <w:rFonts w:hint="eastAsia"/>
              </w:rPr>
              <w:t>结果变量</w:t>
            </w:r>
          </w:p>
        </w:tc>
        <w:tc>
          <w:tcPr>
            <w:tcW w:w="820" w:type="pct"/>
            <w:tcBorders>
              <w:top w:val="nil"/>
              <w:bottom w:val="single" w:sz="12" w:space="0" w:color="auto"/>
            </w:tcBorders>
            <w:noWrap/>
            <w:vAlign w:val="center"/>
          </w:tcPr>
          <w:p w14:paraId="70E12A39" w14:textId="77777777" w:rsidR="002F57EA" w:rsidRDefault="003038A7">
            <w:pPr>
              <w:pStyle w:val="aff9"/>
            </w:pPr>
            <w:r>
              <w:rPr>
                <w:rFonts w:hint="eastAsia"/>
              </w:rPr>
              <w:t>预测变量</w:t>
            </w:r>
          </w:p>
        </w:tc>
        <w:tc>
          <w:tcPr>
            <w:tcW w:w="280" w:type="pct"/>
            <w:tcBorders>
              <w:top w:val="nil"/>
              <w:bottom w:val="single" w:sz="12" w:space="0" w:color="auto"/>
            </w:tcBorders>
            <w:noWrap/>
            <w:vAlign w:val="center"/>
          </w:tcPr>
          <w:p w14:paraId="091DB157" w14:textId="77777777" w:rsidR="002F57EA" w:rsidRDefault="003038A7">
            <w:pPr>
              <w:pStyle w:val="aff9"/>
            </w:pPr>
            <w:r>
              <w:rPr>
                <w:rFonts w:hint="eastAsia"/>
              </w:rPr>
              <w:t>R</w:t>
            </w:r>
          </w:p>
        </w:tc>
        <w:tc>
          <w:tcPr>
            <w:tcW w:w="280" w:type="pct"/>
            <w:tcBorders>
              <w:top w:val="nil"/>
              <w:bottom w:val="single" w:sz="12" w:space="0" w:color="auto"/>
            </w:tcBorders>
            <w:noWrap/>
            <w:vAlign w:val="center"/>
          </w:tcPr>
          <w:p w14:paraId="532907FB" w14:textId="77777777" w:rsidR="002F57EA" w:rsidRDefault="003038A7">
            <w:pPr>
              <w:pStyle w:val="aff9"/>
            </w:pPr>
            <w:r>
              <w:rPr>
                <w:rFonts w:hint="eastAsia"/>
              </w:rPr>
              <w:t>R</w:t>
            </w:r>
            <w:r>
              <w:rPr>
                <w:rFonts w:hint="eastAsia"/>
                <w:vertAlign w:val="superscript"/>
              </w:rPr>
              <w:t>2</w:t>
            </w:r>
          </w:p>
        </w:tc>
        <w:tc>
          <w:tcPr>
            <w:tcW w:w="446" w:type="pct"/>
            <w:tcBorders>
              <w:top w:val="nil"/>
              <w:bottom w:val="single" w:sz="12" w:space="0" w:color="auto"/>
            </w:tcBorders>
            <w:noWrap/>
            <w:vAlign w:val="center"/>
          </w:tcPr>
          <w:p w14:paraId="68241CEB" w14:textId="77777777" w:rsidR="002F57EA" w:rsidRDefault="003038A7">
            <w:pPr>
              <w:pStyle w:val="aff9"/>
            </w:pPr>
            <w:r>
              <w:rPr>
                <w:rFonts w:hint="eastAsia"/>
              </w:rPr>
              <w:t>F</w:t>
            </w:r>
          </w:p>
        </w:tc>
        <w:tc>
          <w:tcPr>
            <w:tcW w:w="355" w:type="pct"/>
            <w:tcBorders>
              <w:top w:val="nil"/>
              <w:bottom w:val="single" w:sz="12" w:space="0" w:color="auto"/>
            </w:tcBorders>
            <w:noWrap/>
            <w:vAlign w:val="center"/>
          </w:tcPr>
          <w:p w14:paraId="4C76636C" w14:textId="77777777" w:rsidR="002F57EA" w:rsidRDefault="003038A7">
            <w:pPr>
              <w:pStyle w:val="aff9"/>
            </w:pPr>
            <w:r>
              <w:rPr>
                <w:rFonts w:hint="eastAsia"/>
              </w:rPr>
              <w:t>β</w:t>
            </w:r>
          </w:p>
        </w:tc>
        <w:tc>
          <w:tcPr>
            <w:tcW w:w="444" w:type="pct"/>
            <w:tcBorders>
              <w:top w:val="nil"/>
              <w:bottom w:val="single" w:sz="12" w:space="0" w:color="auto"/>
            </w:tcBorders>
            <w:noWrap/>
            <w:vAlign w:val="center"/>
          </w:tcPr>
          <w:p w14:paraId="74D11054" w14:textId="77777777" w:rsidR="002F57EA" w:rsidRDefault="003038A7">
            <w:pPr>
              <w:pStyle w:val="aff9"/>
            </w:pPr>
            <w:r>
              <w:rPr>
                <w:rFonts w:hint="eastAsia"/>
              </w:rPr>
              <w:t>SE</w:t>
            </w:r>
          </w:p>
        </w:tc>
        <w:tc>
          <w:tcPr>
            <w:tcW w:w="636" w:type="pct"/>
            <w:tcBorders>
              <w:top w:val="nil"/>
              <w:bottom w:val="single" w:sz="12" w:space="0" w:color="auto"/>
            </w:tcBorders>
            <w:noWrap/>
            <w:vAlign w:val="center"/>
          </w:tcPr>
          <w:p w14:paraId="136C6E83" w14:textId="77777777" w:rsidR="002F57EA" w:rsidRDefault="003038A7">
            <w:pPr>
              <w:pStyle w:val="aff9"/>
            </w:pPr>
            <w:r>
              <w:rPr>
                <w:rFonts w:hint="eastAsia"/>
              </w:rPr>
              <w:t>Bootstrap</w:t>
            </w:r>
            <w:r>
              <w:rPr>
                <w:rFonts w:hint="eastAsia"/>
              </w:rPr>
              <w:t>下限</w:t>
            </w:r>
          </w:p>
        </w:tc>
        <w:tc>
          <w:tcPr>
            <w:tcW w:w="637" w:type="pct"/>
            <w:tcBorders>
              <w:top w:val="nil"/>
              <w:bottom w:val="single" w:sz="12" w:space="0" w:color="auto"/>
            </w:tcBorders>
            <w:noWrap/>
            <w:vAlign w:val="center"/>
          </w:tcPr>
          <w:p w14:paraId="41D86524" w14:textId="77777777" w:rsidR="002F57EA" w:rsidRDefault="003038A7">
            <w:pPr>
              <w:pStyle w:val="aff9"/>
            </w:pPr>
            <w:r>
              <w:rPr>
                <w:rFonts w:hint="eastAsia"/>
              </w:rPr>
              <w:t>Bootstrap</w:t>
            </w:r>
            <w:r>
              <w:rPr>
                <w:rFonts w:hint="eastAsia"/>
              </w:rPr>
              <w:t>上限</w:t>
            </w:r>
          </w:p>
        </w:tc>
        <w:tc>
          <w:tcPr>
            <w:tcW w:w="354" w:type="pct"/>
            <w:tcBorders>
              <w:top w:val="nil"/>
              <w:bottom w:val="single" w:sz="12" w:space="0" w:color="auto"/>
            </w:tcBorders>
            <w:noWrap/>
            <w:vAlign w:val="center"/>
          </w:tcPr>
          <w:p w14:paraId="25ACEFD8" w14:textId="77777777" w:rsidR="002F57EA" w:rsidRDefault="003038A7">
            <w:pPr>
              <w:pStyle w:val="aff9"/>
            </w:pPr>
            <w:r>
              <w:rPr>
                <w:rFonts w:hint="eastAsia"/>
              </w:rPr>
              <w:t>t</w:t>
            </w:r>
          </w:p>
        </w:tc>
      </w:tr>
      <w:tr w:rsidR="002F57EA" w14:paraId="31DA22E3" w14:textId="77777777">
        <w:trPr>
          <w:trHeight w:val="255"/>
          <w:jc w:val="center"/>
        </w:trPr>
        <w:tc>
          <w:tcPr>
            <w:tcW w:w="744" w:type="pct"/>
            <w:tcBorders>
              <w:top w:val="single" w:sz="12" w:space="0" w:color="auto"/>
            </w:tcBorders>
            <w:noWrap/>
            <w:vAlign w:val="center"/>
          </w:tcPr>
          <w:p w14:paraId="40CC017F" w14:textId="77777777" w:rsidR="002F57EA" w:rsidRDefault="003038A7">
            <w:pPr>
              <w:pStyle w:val="aff9"/>
            </w:pPr>
            <w:r>
              <w:rPr>
                <w:rFonts w:hint="eastAsia"/>
              </w:rPr>
              <w:t>创新自我效能感</w:t>
            </w:r>
          </w:p>
        </w:tc>
        <w:tc>
          <w:tcPr>
            <w:tcW w:w="820" w:type="pct"/>
            <w:tcBorders>
              <w:top w:val="single" w:sz="12" w:space="0" w:color="auto"/>
            </w:tcBorders>
            <w:noWrap/>
            <w:vAlign w:val="center"/>
          </w:tcPr>
          <w:p w14:paraId="6D6232FC" w14:textId="77777777" w:rsidR="002F57EA" w:rsidRDefault="002F57EA">
            <w:pPr>
              <w:pStyle w:val="aff9"/>
            </w:pPr>
          </w:p>
        </w:tc>
        <w:tc>
          <w:tcPr>
            <w:tcW w:w="280" w:type="pct"/>
            <w:tcBorders>
              <w:top w:val="single" w:sz="12" w:space="0" w:color="auto"/>
            </w:tcBorders>
            <w:noWrap/>
            <w:vAlign w:val="center"/>
          </w:tcPr>
          <w:p w14:paraId="6B4AE32F" w14:textId="77777777" w:rsidR="002F57EA" w:rsidRDefault="003038A7">
            <w:pPr>
              <w:pStyle w:val="aff9"/>
            </w:pPr>
            <w:r>
              <w:rPr>
                <w:rFonts w:hint="eastAsia"/>
              </w:rPr>
              <w:t>0.39</w:t>
            </w:r>
          </w:p>
        </w:tc>
        <w:tc>
          <w:tcPr>
            <w:tcW w:w="280" w:type="pct"/>
            <w:tcBorders>
              <w:top w:val="single" w:sz="12" w:space="0" w:color="auto"/>
            </w:tcBorders>
            <w:noWrap/>
            <w:vAlign w:val="center"/>
          </w:tcPr>
          <w:p w14:paraId="32FA62CF" w14:textId="77777777" w:rsidR="002F57EA" w:rsidRDefault="003038A7">
            <w:pPr>
              <w:pStyle w:val="aff9"/>
            </w:pPr>
            <w:r>
              <w:rPr>
                <w:rFonts w:hint="eastAsia"/>
              </w:rPr>
              <w:t>0.15</w:t>
            </w:r>
          </w:p>
        </w:tc>
        <w:tc>
          <w:tcPr>
            <w:tcW w:w="446" w:type="pct"/>
            <w:tcBorders>
              <w:top w:val="single" w:sz="12" w:space="0" w:color="auto"/>
            </w:tcBorders>
            <w:noWrap/>
            <w:vAlign w:val="center"/>
          </w:tcPr>
          <w:p w14:paraId="4AAD65DB" w14:textId="77777777" w:rsidR="002F57EA" w:rsidRDefault="003038A7">
            <w:pPr>
              <w:pStyle w:val="aff9"/>
            </w:pPr>
            <w:r>
              <w:rPr>
                <w:rFonts w:hint="eastAsia"/>
              </w:rPr>
              <w:t>30.39</w:t>
            </w:r>
            <w:r>
              <w:rPr>
                <w:rFonts w:hint="eastAsia"/>
                <w:vertAlign w:val="superscript"/>
              </w:rPr>
              <w:t>***</w:t>
            </w:r>
          </w:p>
        </w:tc>
        <w:tc>
          <w:tcPr>
            <w:tcW w:w="355" w:type="pct"/>
            <w:tcBorders>
              <w:top w:val="single" w:sz="12" w:space="0" w:color="auto"/>
            </w:tcBorders>
            <w:noWrap/>
            <w:vAlign w:val="center"/>
          </w:tcPr>
          <w:p w14:paraId="79296769" w14:textId="77777777" w:rsidR="002F57EA" w:rsidRDefault="002F57EA">
            <w:pPr>
              <w:pStyle w:val="aff9"/>
            </w:pPr>
          </w:p>
        </w:tc>
        <w:tc>
          <w:tcPr>
            <w:tcW w:w="444" w:type="pct"/>
            <w:tcBorders>
              <w:top w:val="single" w:sz="12" w:space="0" w:color="auto"/>
            </w:tcBorders>
            <w:noWrap/>
            <w:vAlign w:val="center"/>
          </w:tcPr>
          <w:p w14:paraId="447113B7" w14:textId="77777777" w:rsidR="002F57EA" w:rsidRDefault="002F57EA">
            <w:pPr>
              <w:pStyle w:val="aff9"/>
              <w:rPr>
                <w:rFonts w:eastAsia="Times New Roman"/>
                <w:sz w:val="16"/>
                <w:szCs w:val="16"/>
              </w:rPr>
            </w:pPr>
          </w:p>
        </w:tc>
        <w:tc>
          <w:tcPr>
            <w:tcW w:w="636" w:type="pct"/>
            <w:tcBorders>
              <w:top w:val="single" w:sz="12" w:space="0" w:color="auto"/>
            </w:tcBorders>
            <w:noWrap/>
            <w:vAlign w:val="center"/>
          </w:tcPr>
          <w:p w14:paraId="410E34F6" w14:textId="77777777" w:rsidR="002F57EA" w:rsidRDefault="002F57EA">
            <w:pPr>
              <w:pStyle w:val="aff9"/>
              <w:rPr>
                <w:rFonts w:eastAsia="Times New Roman"/>
                <w:sz w:val="16"/>
                <w:szCs w:val="16"/>
              </w:rPr>
            </w:pPr>
          </w:p>
        </w:tc>
        <w:tc>
          <w:tcPr>
            <w:tcW w:w="637" w:type="pct"/>
            <w:tcBorders>
              <w:top w:val="single" w:sz="12" w:space="0" w:color="auto"/>
            </w:tcBorders>
            <w:noWrap/>
            <w:vAlign w:val="center"/>
          </w:tcPr>
          <w:p w14:paraId="5912A745" w14:textId="77777777" w:rsidR="002F57EA" w:rsidRDefault="002F57EA">
            <w:pPr>
              <w:pStyle w:val="aff9"/>
              <w:rPr>
                <w:rFonts w:eastAsia="Times New Roman"/>
                <w:sz w:val="16"/>
                <w:szCs w:val="16"/>
              </w:rPr>
            </w:pPr>
          </w:p>
        </w:tc>
        <w:tc>
          <w:tcPr>
            <w:tcW w:w="354" w:type="pct"/>
            <w:tcBorders>
              <w:top w:val="single" w:sz="12" w:space="0" w:color="auto"/>
            </w:tcBorders>
            <w:noWrap/>
            <w:vAlign w:val="center"/>
          </w:tcPr>
          <w:p w14:paraId="3BA7DD1B" w14:textId="77777777" w:rsidR="002F57EA" w:rsidRDefault="002F57EA">
            <w:pPr>
              <w:pStyle w:val="aff9"/>
              <w:rPr>
                <w:rFonts w:eastAsia="Times New Roman"/>
                <w:sz w:val="16"/>
                <w:szCs w:val="16"/>
              </w:rPr>
            </w:pPr>
          </w:p>
        </w:tc>
      </w:tr>
      <w:tr w:rsidR="002F57EA" w14:paraId="283DD19C" w14:textId="77777777">
        <w:trPr>
          <w:trHeight w:val="255"/>
          <w:jc w:val="center"/>
        </w:trPr>
        <w:tc>
          <w:tcPr>
            <w:tcW w:w="744" w:type="pct"/>
            <w:noWrap/>
            <w:vAlign w:val="center"/>
          </w:tcPr>
          <w:p w14:paraId="18791C49" w14:textId="77777777" w:rsidR="002F57EA" w:rsidRDefault="002F57EA">
            <w:pPr>
              <w:pStyle w:val="aff9"/>
              <w:rPr>
                <w:rFonts w:eastAsia="Times New Roman"/>
                <w:sz w:val="16"/>
                <w:szCs w:val="16"/>
              </w:rPr>
            </w:pPr>
          </w:p>
        </w:tc>
        <w:tc>
          <w:tcPr>
            <w:tcW w:w="820" w:type="pct"/>
            <w:noWrap/>
            <w:vAlign w:val="center"/>
          </w:tcPr>
          <w:p w14:paraId="793ECA5F" w14:textId="77777777" w:rsidR="002F57EA" w:rsidRDefault="003038A7">
            <w:pPr>
              <w:pStyle w:val="aff9"/>
            </w:pPr>
            <w:r>
              <w:rPr>
                <w:rFonts w:hint="eastAsia"/>
              </w:rPr>
              <w:t>男性</w:t>
            </w:r>
          </w:p>
        </w:tc>
        <w:tc>
          <w:tcPr>
            <w:tcW w:w="280" w:type="pct"/>
            <w:noWrap/>
            <w:vAlign w:val="center"/>
          </w:tcPr>
          <w:p w14:paraId="78E6A501" w14:textId="77777777" w:rsidR="002F57EA" w:rsidRDefault="002F57EA">
            <w:pPr>
              <w:pStyle w:val="aff9"/>
              <w:rPr>
                <w:rFonts w:eastAsia="Times New Roman"/>
                <w:sz w:val="16"/>
                <w:szCs w:val="16"/>
              </w:rPr>
            </w:pPr>
          </w:p>
        </w:tc>
        <w:tc>
          <w:tcPr>
            <w:tcW w:w="280" w:type="pct"/>
            <w:noWrap/>
            <w:vAlign w:val="center"/>
          </w:tcPr>
          <w:p w14:paraId="4355195D" w14:textId="77777777" w:rsidR="002F57EA" w:rsidRDefault="002F57EA">
            <w:pPr>
              <w:pStyle w:val="aff9"/>
              <w:rPr>
                <w:rFonts w:eastAsia="Times New Roman"/>
                <w:sz w:val="16"/>
                <w:szCs w:val="16"/>
              </w:rPr>
            </w:pPr>
          </w:p>
        </w:tc>
        <w:tc>
          <w:tcPr>
            <w:tcW w:w="446" w:type="pct"/>
            <w:noWrap/>
            <w:vAlign w:val="center"/>
          </w:tcPr>
          <w:p w14:paraId="32BAE452" w14:textId="77777777" w:rsidR="002F57EA" w:rsidRDefault="002F57EA">
            <w:pPr>
              <w:pStyle w:val="aff9"/>
              <w:rPr>
                <w:rFonts w:eastAsia="Times New Roman"/>
                <w:sz w:val="16"/>
                <w:szCs w:val="16"/>
              </w:rPr>
            </w:pPr>
          </w:p>
        </w:tc>
        <w:tc>
          <w:tcPr>
            <w:tcW w:w="355" w:type="pct"/>
            <w:noWrap/>
            <w:vAlign w:val="center"/>
          </w:tcPr>
          <w:p w14:paraId="46D5E7F8" w14:textId="77777777" w:rsidR="002F57EA" w:rsidRDefault="003038A7">
            <w:pPr>
              <w:pStyle w:val="aff9"/>
            </w:pPr>
            <w:r>
              <w:t>0.148</w:t>
            </w:r>
          </w:p>
        </w:tc>
        <w:tc>
          <w:tcPr>
            <w:tcW w:w="444" w:type="pct"/>
            <w:noWrap/>
            <w:vAlign w:val="center"/>
          </w:tcPr>
          <w:p w14:paraId="1730E831" w14:textId="77777777" w:rsidR="002F57EA" w:rsidRDefault="003038A7">
            <w:pPr>
              <w:pStyle w:val="aff9"/>
            </w:pPr>
            <w:r>
              <w:t>0.275</w:t>
            </w:r>
          </w:p>
        </w:tc>
        <w:tc>
          <w:tcPr>
            <w:tcW w:w="636" w:type="pct"/>
            <w:noWrap/>
            <w:vAlign w:val="center"/>
          </w:tcPr>
          <w:p w14:paraId="4A486423" w14:textId="77777777" w:rsidR="002F57EA" w:rsidRDefault="003038A7">
            <w:pPr>
              <w:pStyle w:val="aff9"/>
            </w:pPr>
            <w:r>
              <w:t>0.846</w:t>
            </w:r>
          </w:p>
        </w:tc>
        <w:tc>
          <w:tcPr>
            <w:tcW w:w="637" w:type="pct"/>
            <w:noWrap/>
            <w:vAlign w:val="center"/>
          </w:tcPr>
          <w:p w14:paraId="56365F5E" w14:textId="77777777" w:rsidR="002F57EA" w:rsidRDefault="003038A7">
            <w:pPr>
              <w:pStyle w:val="aff9"/>
            </w:pPr>
            <w:r>
              <w:t>1.937</w:t>
            </w:r>
          </w:p>
        </w:tc>
        <w:tc>
          <w:tcPr>
            <w:tcW w:w="354" w:type="pct"/>
            <w:noWrap/>
            <w:vAlign w:val="center"/>
          </w:tcPr>
          <w:p w14:paraId="7EF56C04" w14:textId="77777777" w:rsidR="002F57EA" w:rsidRDefault="003038A7">
            <w:pPr>
              <w:pStyle w:val="aff9"/>
            </w:pPr>
            <w:r>
              <w:rPr>
                <w:rFonts w:hint="eastAsia"/>
              </w:rPr>
              <w:t>5.05</w:t>
            </w:r>
            <w:r>
              <w:rPr>
                <w:rFonts w:hint="eastAsia"/>
                <w:vertAlign w:val="superscript"/>
              </w:rPr>
              <w:t>***</w:t>
            </w:r>
          </w:p>
        </w:tc>
      </w:tr>
      <w:tr w:rsidR="002F57EA" w14:paraId="3314CDED" w14:textId="77777777">
        <w:trPr>
          <w:trHeight w:val="255"/>
          <w:jc w:val="center"/>
        </w:trPr>
        <w:tc>
          <w:tcPr>
            <w:tcW w:w="744" w:type="pct"/>
            <w:noWrap/>
            <w:vAlign w:val="center"/>
          </w:tcPr>
          <w:p w14:paraId="669F26C2" w14:textId="77777777" w:rsidR="002F57EA" w:rsidRDefault="002F57EA">
            <w:pPr>
              <w:pStyle w:val="aff9"/>
            </w:pPr>
          </w:p>
        </w:tc>
        <w:tc>
          <w:tcPr>
            <w:tcW w:w="820" w:type="pct"/>
            <w:noWrap/>
            <w:vAlign w:val="center"/>
          </w:tcPr>
          <w:p w14:paraId="029EDF8F" w14:textId="77777777" w:rsidR="002F57EA" w:rsidRDefault="003038A7">
            <w:pPr>
              <w:pStyle w:val="aff9"/>
            </w:pPr>
            <w:r>
              <w:rPr>
                <w:rFonts w:hint="eastAsia"/>
              </w:rPr>
              <w:t>一年级</w:t>
            </w:r>
          </w:p>
        </w:tc>
        <w:tc>
          <w:tcPr>
            <w:tcW w:w="280" w:type="pct"/>
            <w:noWrap/>
            <w:vAlign w:val="center"/>
          </w:tcPr>
          <w:p w14:paraId="23F326D3" w14:textId="77777777" w:rsidR="002F57EA" w:rsidRDefault="002F57EA">
            <w:pPr>
              <w:pStyle w:val="aff9"/>
              <w:rPr>
                <w:rFonts w:eastAsia="Times New Roman"/>
                <w:sz w:val="16"/>
                <w:szCs w:val="16"/>
              </w:rPr>
            </w:pPr>
          </w:p>
        </w:tc>
        <w:tc>
          <w:tcPr>
            <w:tcW w:w="280" w:type="pct"/>
            <w:noWrap/>
            <w:vAlign w:val="center"/>
          </w:tcPr>
          <w:p w14:paraId="42253722" w14:textId="77777777" w:rsidR="002F57EA" w:rsidRDefault="002F57EA">
            <w:pPr>
              <w:pStyle w:val="aff9"/>
              <w:rPr>
                <w:rFonts w:eastAsia="Times New Roman"/>
                <w:sz w:val="16"/>
                <w:szCs w:val="16"/>
              </w:rPr>
            </w:pPr>
          </w:p>
        </w:tc>
        <w:tc>
          <w:tcPr>
            <w:tcW w:w="446" w:type="pct"/>
            <w:noWrap/>
            <w:vAlign w:val="center"/>
          </w:tcPr>
          <w:p w14:paraId="28C0F2F6" w14:textId="77777777" w:rsidR="002F57EA" w:rsidRDefault="002F57EA">
            <w:pPr>
              <w:pStyle w:val="aff9"/>
              <w:rPr>
                <w:rFonts w:eastAsia="Times New Roman"/>
                <w:sz w:val="16"/>
                <w:szCs w:val="16"/>
              </w:rPr>
            </w:pPr>
          </w:p>
        </w:tc>
        <w:tc>
          <w:tcPr>
            <w:tcW w:w="355" w:type="pct"/>
            <w:noWrap/>
            <w:vAlign w:val="center"/>
          </w:tcPr>
          <w:p w14:paraId="0D359885" w14:textId="77777777" w:rsidR="002F57EA" w:rsidRDefault="003038A7">
            <w:pPr>
              <w:pStyle w:val="aff9"/>
            </w:pPr>
            <w:r>
              <w:t>-0.081</w:t>
            </w:r>
          </w:p>
        </w:tc>
        <w:tc>
          <w:tcPr>
            <w:tcW w:w="444" w:type="pct"/>
            <w:noWrap/>
            <w:vAlign w:val="center"/>
          </w:tcPr>
          <w:p w14:paraId="5C28CEED" w14:textId="77777777" w:rsidR="002F57EA" w:rsidRDefault="003038A7">
            <w:pPr>
              <w:pStyle w:val="aff9"/>
            </w:pPr>
            <w:r>
              <w:t>0.504</w:t>
            </w:r>
          </w:p>
        </w:tc>
        <w:tc>
          <w:tcPr>
            <w:tcW w:w="636" w:type="pct"/>
            <w:noWrap/>
            <w:vAlign w:val="center"/>
          </w:tcPr>
          <w:p w14:paraId="2497452C" w14:textId="77777777" w:rsidR="002F57EA" w:rsidRDefault="003038A7">
            <w:pPr>
              <w:pStyle w:val="aff9"/>
            </w:pPr>
            <w:r>
              <w:t>-1.766</w:t>
            </w:r>
          </w:p>
        </w:tc>
        <w:tc>
          <w:tcPr>
            <w:tcW w:w="637" w:type="pct"/>
            <w:noWrap/>
            <w:vAlign w:val="center"/>
          </w:tcPr>
          <w:p w14:paraId="5A45721D" w14:textId="77777777" w:rsidR="002F57EA" w:rsidRDefault="003038A7">
            <w:pPr>
              <w:pStyle w:val="aff9"/>
            </w:pPr>
            <w:r>
              <w:t>0.186</w:t>
            </w:r>
          </w:p>
        </w:tc>
        <w:tc>
          <w:tcPr>
            <w:tcW w:w="354" w:type="pct"/>
            <w:noWrap/>
            <w:vAlign w:val="center"/>
          </w:tcPr>
          <w:p w14:paraId="3537A72A" w14:textId="77777777" w:rsidR="002F57EA" w:rsidRDefault="003038A7">
            <w:pPr>
              <w:pStyle w:val="aff9"/>
            </w:pPr>
            <w:r>
              <w:t>0.19</w:t>
            </w:r>
          </w:p>
        </w:tc>
      </w:tr>
      <w:tr w:rsidR="002F57EA" w14:paraId="4235BBC3" w14:textId="77777777">
        <w:trPr>
          <w:trHeight w:val="255"/>
          <w:jc w:val="center"/>
        </w:trPr>
        <w:tc>
          <w:tcPr>
            <w:tcW w:w="744" w:type="pct"/>
            <w:noWrap/>
            <w:vAlign w:val="center"/>
          </w:tcPr>
          <w:p w14:paraId="402CC481" w14:textId="77777777" w:rsidR="002F57EA" w:rsidRDefault="002F57EA">
            <w:pPr>
              <w:pStyle w:val="aff9"/>
            </w:pPr>
          </w:p>
        </w:tc>
        <w:tc>
          <w:tcPr>
            <w:tcW w:w="820" w:type="pct"/>
            <w:noWrap/>
            <w:vAlign w:val="center"/>
          </w:tcPr>
          <w:p w14:paraId="107B66AD" w14:textId="77777777" w:rsidR="002F57EA" w:rsidRDefault="003038A7">
            <w:pPr>
              <w:pStyle w:val="aff9"/>
            </w:pPr>
            <w:r>
              <w:rPr>
                <w:rFonts w:hint="eastAsia"/>
              </w:rPr>
              <w:t>二年级</w:t>
            </w:r>
          </w:p>
        </w:tc>
        <w:tc>
          <w:tcPr>
            <w:tcW w:w="280" w:type="pct"/>
            <w:noWrap/>
            <w:vAlign w:val="center"/>
          </w:tcPr>
          <w:p w14:paraId="691EBE35" w14:textId="77777777" w:rsidR="002F57EA" w:rsidRDefault="002F57EA">
            <w:pPr>
              <w:pStyle w:val="aff9"/>
              <w:rPr>
                <w:rFonts w:eastAsia="Times New Roman"/>
                <w:sz w:val="16"/>
                <w:szCs w:val="16"/>
              </w:rPr>
            </w:pPr>
          </w:p>
        </w:tc>
        <w:tc>
          <w:tcPr>
            <w:tcW w:w="280" w:type="pct"/>
            <w:noWrap/>
            <w:vAlign w:val="center"/>
          </w:tcPr>
          <w:p w14:paraId="5B73DC68" w14:textId="77777777" w:rsidR="002F57EA" w:rsidRDefault="002F57EA">
            <w:pPr>
              <w:pStyle w:val="aff9"/>
              <w:rPr>
                <w:rFonts w:eastAsia="Times New Roman"/>
                <w:sz w:val="16"/>
                <w:szCs w:val="16"/>
              </w:rPr>
            </w:pPr>
          </w:p>
        </w:tc>
        <w:tc>
          <w:tcPr>
            <w:tcW w:w="446" w:type="pct"/>
            <w:noWrap/>
            <w:vAlign w:val="center"/>
          </w:tcPr>
          <w:p w14:paraId="06DB63DE" w14:textId="77777777" w:rsidR="002F57EA" w:rsidRDefault="002F57EA">
            <w:pPr>
              <w:pStyle w:val="aff9"/>
              <w:rPr>
                <w:rFonts w:eastAsia="Times New Roman"/>
                <w:sz w:val="16"/>
                <w:szCs w:val="16"/>
              </w:rPr>
            </w:pPr>
          </w:p>
        </w:tc>
        <w:tc>
          <w:tcPr>
            <w:tcW w:w="355" w:type="pct"/>
            <w:noWrap/>
            <w:vAlign w:val="center"/>
          </w:tcPr>
          <w:p w14:paraId="2992E636" w14:textId="77777777" w:rsidR="002F57EA" w:rsidRDefault="003038A7">
            <w:pPr>
              <w:pStyle w:val="aff9"/>
            </w:pPr>
            <w:r>
              <w:t>-0.078</w:t>
            </w:r>
          </w:p>
        </w:tc>
        <w:tc>
          <w:tcPr>
            <w:tcW w:w="444" w:type="pct"/>
            <w:noWrap/>
            <w:vAlign w:val="center"/>
          </w:tcPr>
          <w:p w14:paraId="03965FB1" w14:textId="77777777" w:rsidR="002F57EA" w:rsidRDefault="003038A7">
            <w:pPr>
              <w:pStyle w:val="aff9"/>
            </w:pPr>
            <w:r>
              <w:t>0.496</w:t>
            </w:r>
          </w:p>
        </w:tc>
        <w:tc>
          <w:tcPr>
            <w:tcW w:w="636" w:type="pct"/>
            <w:noWrap/>
            <w:vAlign w:val="center"/>
          </w:tcPr>
          <w:p w14:paraId="3AE1B403" w14:textId="77777777" w:rsidR="002F57EA" w:rsidRDefault="003038A7">
            <w:pPr>
              <w:pStyle w:val="aff9"/>
            </w:pPr>
            <w:r>
              <w:t>-1.703</w:t>
            </w:r>
          </w:p>
        </w:tc>
        <w:tc>
          <w:tcPr>
            <w:tcW w:w="637" w:type="pct"/>
            <w:noWrap/>
            <w:vAlign w:val="center"/>
          </w:tcPr>
          <w:p w14:paraId="7FC39F18" w14:textId="77777777" w:rsidR="002F57EA" w:rsidRDefault="003038A7">
            <w:pPr>
              <w:pStyle w:val="aff9"/>
            </w:pPr>
            <w:r>
              <w:t>0.235</w:t>
            </w:r>
          </w:p>
        </w:tc>
        <w:tc>
          <w:tcPr>
            <w:tcW w:w="354" w:type="pct"/>
            <w:noWrap/>
            <w:vAlign w:val="center"/>
          </w:tcPr>
          <w:p w14:paraId="0EBB4AEA" w14:textId="77777777" w:rsidR="002F57EA" w:rsidRDefault="003038A7">
            <w:pPr>
              <w:pStyle w:val="aff9"/>
            </w:pPr>
            <w:r>
              <w:rPr>
                <w:rFonts w:hint="eastAsia"/>
              </w:rPr>
              <w:t>-1.66</w:t>
            </w:r>
          </w:p>
        </w:tc>
      </w:tr>
      <w:tr w:rsidR="002F57EA" w14:paraId="62348D60" w14:textId="77777777">
        <w:trPr>
          <w:trHeight w:val="255"/>
          <w:jc w:val="center"/>
        </w:trPr>
        <w:tc>
          <w:tcPr>
            <w:tcW w:w="744" w:type="pct"/>
            <w:noWrap/>
            <w:vAlign w:val="center"/>
          </w:tcPr>
          <w:p w14:paraId="22710FFE" w14:textId="77777777" w:rsidR="002F57EA" w:rsidRDefault="002F57EA">
            <w:pPr>
              <w:pStyle w:val="aff9"/>
            </w:pPr>
          </w:p>
        </w:tc>
        <w:tc>
          <w:tcPr>
            <w:tcW w:w="820" w:type="pct"/>
            <w:noWrap/>
            <w:vAlign w:val="center"/>
          </w:tcPr>
          <w:p w14:paraId="667F492E" w14:textId="77777777" w:rsidR="002F57EA" w:rsidRDefault="003038A7">
            <w:pPr>
              <w:pStyle w:val="aff9"/>
            </w:pPr>
            <w:r>
              <w:rPr>
                <w:rFonts w:hint="eastAsia"/>
              </w:rPr>
              <w:t>三年级</w:t>
            </w:r>
          </w:p>
        </w:tc>
        <w:tc>
          <w:tcPr>
            <w:tcW w:w="280" w:type="pct"/>
            <w:noWrap/>
            <w:vAlign w:val="center"/>
          </w:tcPr>
          <w:p w14:paraId="3C27559C" w14:textId="77777777" w:rsidR="002F57EA" w:rsidRDefault="002F57EA">
            <w:pPr>
              <w:pStyle w:val="aff9"/>
              <w:rPr>
                <w:rFonts w:eastAsia="Times New Roman"/>
                <w:sz w:val="16"/>
                <w:szCs w:val="16"/>
              </w:rPr>
            </w:pPr>
          </w:p>
        </w:tc>
        <w:tc>
          <w:tcPr>
            <w:tcW w:w="280" w:type="pct"/>
            <w:noWrap/>
            <w:vAlign w:val="center"/>
          </w:tcPr>
          <w:p w14:paraId="4C0C0ABA" w14:textId="77777777" w:rsidR="002F57EA" w:rsidRDefault="002F57EA">
            <w:pPr>
              <w:pStyle w:val="aff9"/>
              <w:rPr>
                <w:rFonts w:eastAsia="Times New Roman"/>
                <w:sz w:val="16"/>
                <w:szCs w:val="16"/>
              </w:rPr>
            </w:pPr>
          </w:p>
        </w:tc>
        <w:tc>
          <w:tcPr>
            <w:tcW w:w="446" w:type="pct"/>
            <w:noWrap/>
            <w:vAlign w:val="center"/>
          </w:tcPr>
          <w:p w14:paraId="05045F3C" w14:textId="77777777" w:rsidR="002F57EA" w:rsidRDefault="002F57EA">
            <w:pPr>
              <w:pStyle w:val="aff9"/>
              <w:rPr>
                <w:rFonts w:eastAsia="Times New Roman"/>
                <w:sz w:val="16"/>
                <w:szCs w:val="16"/>
              </w:rPr>
            </w:pPr>
          </w:p>
        </w:tc>
        <w:tc>
          <w:tcPr>
            <w:tcW w:w="355" w:type="pct"/>
            <w:noWrap/>
            <w:vAlign w:val="center"/>
          </w:tcPr>
          <w:p w14:paraId="13C63639" w14:textId="2EF8D680" w:rsidR="002F57EA" w:rsidRDefault="00640DA9">
            <w:pPr>
              <w:pStyle w:val="aff9"/>
            </w:pPr>
            <w:r>
              <w:t>-</w:t>
            </w:r>
            <w:r w:rsidR="003038A7">
              <w:rPr>
                <w:rFonts w:hint="eastAsia"/>
              </w:rPr>
              <w:t>0.0</w:t>
            </w:r>
            <w:r>
              <w:t>02</w:t>
            </w:r>
          </w:p>
        </w:tc>
        <w:tc>
          <w:tcPr>
            <w:tcW w:w="444" w:type="pct"/>
            <w:noWrap/>
            <w:vAlign w:val="center"/>
          </w:tcPr>
          <w:p w14:paraId="361AEFBD" w14:textId="77777777" w:rsidR="002F57EA" w:rsidRDefault="003038A7">
            <w:pPr>
              <w:pStyle w:val="aff9"/>
            </w:pPr>
            <w:r>
              <w:t>0.556</w:t>
            </w:r>
          </w:p>
        </w:tc>
        <w:tc>
          <w:tcPr>
            <w:tcW w:w="636" w:type="pct"/>
            <w:noWrap/>
            <w:vAlign w:val="center"/>
          </w:tcPr>
          <w:p w14:paraId="426C06FE" w14:textId="77777777" w:rsidR="002F57EA" w:rsidRDefault="003038A7">
            <w:pPr>
              <w:pStyle w:val="aff9"/>
            </w:pPr>
            <w:r>
              <w:t>-1.120</w:t>
            </w:r>
          </w:p>
        </w:tc>
        <w:tc>
          <w:tcPr>
            <w:tcW w:w="637" w:type="pct"/>
            <w:noWrap/>
            <w:vAlign w:val="center"/>
          </w:tcPr>
          <w:p w14:paraId="4555163D" w14:textId="77777777" w:rsidR="002F57EA" w:rsidRDefault="003038A7">
            <w:pPr>
              <w:pStyle w:val="aff9"/>
            </w:pPr>
            <w:r>
              <w:t>1.043</w:t>
            </w:r>
          </w:p>
        </w:tc>
        <w:tc>
          <w:tcPr>
            <w:tcW w:w="354" w:type="pct"/>
            <w:noWrap/>
            <w:vAlign w:val="center"/>
          </w:tcPr>
          <w:p w14:paraId="6C430570" w14:textId="77777777" w:rsidR="002F57EA" w:rsidRDefault="003038A7">
            <w:pPr>
              <w:pStyle w:val="aff9"/>
            </w:pPr>
            <w:r>
              <w:rPr>
                <w:rFonts w:hint="eastAsia"/>
              </w:rPr>
              <w:t>-0.05</w:t>
            </w:r>
          </w:p>
        </w:tc>
      </w:tr>
      <w:tr w:rsidR="002F57EA" w14:paraId="12E0F153" w14:textId="77777777">
        <w:trPr>
          <w:trHeight w:val="255"/>
          <w:jc w:val="center"/>
        </w:trPr>
        <w:tc>
          <w:tcPr>
            <w:tcW w:w="744" w:type="pct"/>
            <w:noWrap/>
            <w:vAlign w:val="center"/>
          </w:tcPr>
          <w:p w14:paraId="1520871A" w14:textId="77777777" w:rsidR="002F57EA" w:rsidRDefault="002F57EA">
            <w:pPr>
              <w:pStyle w:val="aff9"/>
            </w:pPr>
          </w:p>
        </w:tc>
        <w:tc>
          <w:tcPr>
            <w:tcW w:w="820" w:type="pct"/>
            <w:noWrap/>
            <w:vAlign w:val="center"/>
          </w:tcPr>
          <w:p w14:paraId="1BEBA127" w14:textId="77777777" w:rsidR="002F57EA" w:rsidRDefault="003038A7">
            <w:pPr>
              <w:pStyle w:val="aff9"/>
            </w:pPr>
            <w:r>
              <w:rPr>
                <w:rFonts w:hint="eastAsia"/>
              </w:rPr>
              <w:t>公立学校</w:t>
            </w:r>
          </w:p>
        </w:tc>
        <w:tc>
          <w:tcPr>
            <w:tcW w:w="280" w:type="pct"/>
            <w:noWrap/>
            <w:vAlign w:val="center"/>
          </w:tcPr>
          <w:p w14:paraId="39920B31" w14:textId="77777777" w:rsidR="002F57EA" w:rsidRDefault="002F57EA">
            <w:pPr>
              <w:pStyle w:val="aff9"/>
              <w:rPr>
                <w:rFonts w:eastAsia="Times New Roman"/>
                <w:sz w:val="16"/>
                <w:szCs w:val="16"/>
              </w:rPr>
            </w:pPr>
          </w:p>
        </w:tc>
        <w:tc>
          <w:tcPr>
            <w:tcW w:w="280" w:type="pct"/>
            <w:noWrap/>
            <w:vAlign w:val="center"/>
          </w:tcPr>
          <w:p w14:paraId="32C42F38" w14:textId="77777777" w:rsidR="002F57EA" w:rsidRDefault="002F57EA">
            <w:pPr>
              <w:pStyle w:val="aff9"/>
              <w:rPr>
                <w:rFonts w:eastAsia="Times New Roman"/>
                <w:sz w:val="16"/>
                <w:szCs w:val="16"/>
              </w:rPr>
            </w:pPr>
          </w:p>
        </w:tc>
        <w:tc>
          <w:tcPr>
            <w:tcW w:w="446" w:type="pct"/>
            <w:noWrap/>
            <w:vAlign w:val="center"/>
          </w:tcPr>
          <w:p w14:paraId="2B5437B5" w14:textId="77777777" w:rsidR="002F57EA" w:rsidRDefault="002F57EA">
            <w:pPr>
              <w:pStyle w:val="aff9"/>
              <w:rPr>
                <w:rFonts w:eastAsia="Times New Roman"/>
                <w:sz w:val="16"/>
                <w:szCs w:val="16"/>
              </w:rPr>
            </w:pPr>
          </w:p>
        </w:tc>
        <w:tc>
          <w:tcPr>
            <w:tcW w:w="355" w:type="pct"/>
            <w:noWrap/>
            <w:vAlign w:val="center"/>
          </w:tcPr>
          <w:p w14:paraId="58E9F5B7" w14:textId="425DE71B" w:rsidR="002F57EA" w:rsidRDefault="003038A7">
            <w:pPr>
              <w:pStyle w:val="aff9"/>
            </w:pPr>
            <w:r>
              <w:t>-0.0</w:t>
            </w:r>
            <w:r w:rsidR="00640DA9">
              <w:t>08</w:t>
            </w:r>
          </w:p>
        </w:tc>
        <w:tc>
          <w:tcPr>
            <w:tcW w:w="444" w:type="pct"/>
            <w:noWrap/>
            <w:vAlign w:val="center"/>
          </w:tcPr>
          <w:p w14:paraId="22845AF4" w14:textId="77777777" w:rsidR="002F57EA" w:rsidRDefault="003038A7">
            <w:pPr>
              <w:pStyle w:val="aff9"/>
            </w:pPr>
            <w:r>
              <w:t>0.301</w:t>
            </w:r>
          </w:p>
        </w:tc>
        <w:tc>
          <w:tcPr>
            <w:tcW w:w="636" w:type="pct"/>
            <w:noWrap/>
            <w:vAlign w:val="center"/>
          </w:tcPr>
          <w:p w14:paraId="4AA20494" w14:textId="77777777" w:rsidR="002F57EA" w:rsidRDefault="003038A7">
            <w:pPr>
              <w:pStyle w:val="aff9"/>
            </w:pPr>
            <w:r>
              <w:t>-0.523</w:t>
            </w:r>
          </w:p>
        </w:tc>
        <w:tc>
          <w:tcPr>
            <w:tcW w:w="637" w:type="pct"/>
            <w:noWrap/>
            <w:vAlign w:val="center"/>
          </w:tcPr>
          <w:p w14:paraId="4496759C" w14:textId="77777777" w:rsidR="002F57EA" w:rsidRDefault="003038A7">
            <w:pPr>
              <w:pStyle w:val="aff9"/>
            </w:pPr>
            <w:r>
              <w:t>0.655</w:t>
            </w:r>
          </w:p>
        </w:tc>
        <w:tc>
          <w:tcPr>
            <w:tcW w:w="354" w:type="pct"/>
            <w:noWrap/>
            <w:vAlign w:val="center"/>
          </w:tcPr>
          <w:p w14:paraId="5B2AC553" w14:textId="77777777" w:rsidR="002F57EA" w:rsidRDefault="003038A7">
            <w:pPr>
              <w:pStyle w:val="aff9"/>
            </w:pPr>
            <w:r>
              <w:rPr>
                <w:rFonts w:hint="eastAsia"/>
              </w:rPr>
              <w:t>0.24</w:t>
            </w:r>
          </w:p>
        </w:tc>
      </w:tr>
      <w:tr w:rsidR="002F57EA" w14:paraId="6F129C9B" w14:textId="77777777">
        <w:trPr>
          <w:trHeight w:val="255"/>
          <w:jc w:val="center"/>
        </w:trPr>
        <w:tc>
          <w:tcPr>
            <w:tcW w:w="744" w:type="pct"/>
            <w:noWrap/>
            <w:vAlign w:val="center"/>
          </w:tcPr>
          <w:p w14:paraId="5A96AD68" w14:textId="77777777" w:rsidR="002F57EA" w:rsidRDefault="002F57EA">
            <w:pPr>
              <w:pStyle w:val="aff9"/>
            </w:pPr>
          </w:p>
        </w:tc>
        <w:tc>
          <w:tcPr>
            <w:tcW w:w="820" w:type="pct"/>
            <w:noWrap/>
            <w:vAlign w:val="center"/>
          </w:tcPr>
          <w:p w14:paraId="618747B8" w14:textId="77777777" w:rsidR="002F57EA" w:rsidRDefault="003038A7">
            <w:pPr>
              <w:pStyle w:val="aff9"/>
            </w:pPr>
            <w:r>
              <w:rPr>
                <w:rFonts w:hint="eastAsia"/>
              </w:rPr>
              <w:t>社交网站使用强度</w:t>
            </w:r>
          </w:p>
        </w:tc>
        <w:tc>
          <w:tcPr>
            <w:tcW w:w="280" w:type="pct"/>
            <w:noWrap/>
            <w:vAlign w:val="center"/>
          </w:tcPr>
          <w:p w14:paraId="1DD74EFD" w14:textId="77777777" w:rsidR="002F57EA" w:rsidRDefault="002F57EA">
            <w:pPr>
              <w:pStyle w:val="aff9"/>
              <w:rPr>
                <w:rFonts w:eastAsia="Times New Roman"/>
                <w:sz w:val="16"/>
                <w:szCs w:val="16"/>
              </w:rPr>
            </w:pPr>
          </w:p>
        </w:tc>
        <w:tc>
          <w:tcPr>
            <w:tcW w:w="280" w:type="pct"/>
            <w:noWrap/>
            <w:vAlign w:val="center"/>
          </w:tcPr>
          <w:p w14:paraId="67FDFE06" w14:textId="77777777" w:rsidR="002F57EA" w:rsidRDefault="002F57EA">
            <w:pPr>
              <w:pStyle w:val="aff9"/>
              <w:rPr>
                <w:rFonts w:eastAsia="Times New Roman"/>
                <w:sz w:val="16"/>
                <w:szCs w:val="16"/>
              </w:rPr>
            </w:pPr>
          </w:p>
        </w:tc>
        <w:tc>
          <w:tcPr>
            <w:tcW w:w="446" w:type="pct"/>
            <w:noWrap/>
            <w:vAlign w:val="center"/>
          </w:tcPr>
          <w:p w14:paraId="16071C46" w14:textId="77777777" w:rsidR="002F57EA" w:rsidRDefault="002F57EA">
            <w:pPr>
              <w:pStyle w:val="aff9"/>
              <w:rPr>
                <w:rFonts w:eastAsia="Times New Roman"/>
                <w:sz w:val="16"/>
                <w:szCs w:val="16"/>
              </w:rPr>
            </w:pPr>
          </w:p>
        </w:tc>
        <w:tc>
          <w:tcPr>
            <w:tcW w:w="355" w:type="pct"/>
            <w:noWrap/>
            <w:vAlign w:val="center"/>
          </w:tcPr>
          <w:p w14:paraId="29D47915" w14:textId="77777777" w:rsidR="002F57EA" w:rsidRDefault="003038A7">
            <w:pPr>
              <w:pStyle w:val="aff9"/>
            </w:pPr>
            <w:r>
              <w:t>0.358</w:t>
            </w:r>
          </w:p>
        </w:tc>
        <w:tc>
          <w:tcPr>
            <w:tcW w:w="444" w:type="pct"/>
            <w:noWrap/>
            <w:vAlign w:val="center"/>
          </w:tcPr>
          <w:p w14:paraId="5735D153" w14:textId="77777777" w:rsidR="002F57EA" w:rsidRDefault="003038A7">
            <w:pPr>
              <w:pStyle w:val="aff9"/>
            </w:pPr>
            <w:r>
              <w:t>0.215</w:t>
            </w:r>
          </w:p>
        </w:tc>
        <w:tc>
          <w:tcPr>
            <w:tcW w:w="636" w:type="pct"/>
            <w:noWrap/>
            <w:vAlign w:val="center"/>
          </w:tcPr>
          <w:p w14:paraId="46AC4DEB" w14:textId="77777777" w:rsidR="002F57EA" w:rsidRDefault="003038A7">
            <w:pPr>
              <w:pStyle w:val="aff9"/>
            </w:pPr>
            <w:r>
              <w:t>1.674</w:t>
            </w:r>
          </w:p>
        </w:tc>
        <w:tc>
          <w:tcPr>
            <w:tcW w:w="637" w:type="pct"/>
            <w:noWrap/>
            <w:vAlign w:val="center"/>
          </w:tcPr>
          <w:p w14:paraId="5B36185F" w14:textId="77777777" w:rsidR="002F57EA" w:rsidRDefault="003038A7">
            <w:pPr>
              <w:pStyle w:val="aff9"/>
            </w:pPr>
            <w:r>
              <w:t>2.521</w:t>
            </w:r>
          </w:p>
        </w:tc>
        <w:tc>
          <w:tcPr>
            <w:tcW w:w="354" w:type="pct"/>
            <w:noWrap/>
            <w:vAlign w:val="center"/>
          </w:tcPr>
          <w:p w14:paraId="4551D2D9" w14:textId="77777777" w:rsidR="002F57EA" w:rsidRDefault="003038A7">
            <w:pPr>
              <w:pStyle w:val="aff9"/>
            </w:pPr>
            <w:r>
              <w:rPr>
                <w:rFonts w:hint="eastAsia"/>
              </w:rPr>
              <w:t>12.05</w:t>
            </w:r>
            <w:r>
              <w:rPr>
                <w:rFonts w:hint="eastAsia"/>
                <w:vertAlign w:val="superscript"/>
              </w:rPr>
              <w:t>***</w:t>
            </w:r>
          </w:p>
        </w:tc>
      </w:tr>
      <w:tr w:rsidR="002F57EA" w14:paraId="5142A09B" w14:textId="77777777">
        <w:trPr>
          <w:trHeight w:val="255"/>
          <w:jc w:val="center"/>
        </w:trPr>
        <w:tc>
          <w:tcPr>
            <w:tcW w:w="744" w:type="pct"/>
            <w:noWrap/>
            <w:vAlign w:val="center"/>
          </w:tcPr>
          <w:p w14:paraId="380ED4FA" w14:textId="77777777" w:rsidR="002F57EA" w:rsidRDefault="003038A7">
            <w:pPr>
              <w:pStyle w:val="aff9"/>
            </w:pPr>
            <w:r>
              <w:rPr>
                <w:rFonts w:hint="eastAsia"/>
              </w:rPr>
              <w:t>创新行为</w:t>
            </w:r>
          </w:p>
        </w:tc>
        <w:tc>
          <w:tcPr>
            <w:tcW w:w="820" w:type="pct"/>
            <w:noWrap/>
            <w:vAlign w:val="center"/>
          </w:tcPr>
          <w:p w14:paraId="2C0D5F9A" w14:textId="77777777" w:rsidR="002F57EA" w:rsidRDefault="002F57EA">
            <w:pPr>
              <w:pStyle w:val="aff9"/>
            </w:pPr>
          </w:p>
        </w:tc>
        <w:tc>
          <w:tcPr>
            <w:tcW w:w="280" w:type="pct"/>
            <w:noWrap/>
            <w:vAlign w:val="center"/>
          </w:tcPr>
          <w:p w14:paraId="18195630" w14:textId="77777777" w:rsidR="002F57EA" w:rsidRDefault="003038A7">
            <w:pPr>
              <w:pStyle w:val="aff9"/>
            </w:pPr>
            <w:r>
              <w:rPr>
                <w:rFonts w:hint="eastAsia"/>
              </w:rPr>
              <w:t>0.80</w:t>
            </w:r>
          </w:p>
        </w:tc>
        <w:tc>
          <w:tcPr>
            <w:tcW w:w="280" w:type="pct"/>
            <w:noWrap/>
            <w:vAlign w:val="center"/>
          </w:tcPr>
          <w:p w14:paraId="1F0C2E9B" w14:textId="77777777" w:rsidR="002F57EA" w:rsidRDefault="003038A7">
            <w:pPr>
              <w:pStyle w:val="aff9"/>
            </w:pPr>
            <w:r>
              <w:rPr>
                <w:rFonts w:hint="eastAsia"/>
              </w:rPr>
              <w:t>0.63</w:t>
            </w:r>
          </w:p>
        </w:tc>
        <w:tc>
          <w:tcPr>
            <w:tcW w:w="446" w:type="pct"/>
            <w:noWrap/>
            <w:vAlign w:val="center"/>
          </w:tcPr>
          <w:p w14:paraId="3164A882" w14:textId="77777777" w:rsidR="002F57EA" w:rsidRDefault="003038A7">
            <w:pPr>
              <w:pStyle w:val="aff9"/>
            </w:pPr>
            <w:r>
              <w:rPr>
                <w:rFonts w:hint="eastAsia"/>
              </w:rPr>
              <w:t>247.53</w:t>
            </w:r>
            <w:r>
              <w:rPr>
                <w:rFonts w:hint="eastAsia"/>
                <w:vertAlign w:val="superscript"/>
              </w:rPr>
              <w:t>***</w:t>
            </w:r>
          </w:p>
        </w:tc>
        <w:tc>
          <w:tcPr>
            <w:tcW w:w="355" w:type="pct"/>
            <w:noWrap/>
            <w:vAlign w:val="center"/>
          </w:tcPr>
          <w:p w14:paraId="7DA13F8A" w14:textId="77777777" w:rsidR="002F57EA" w:rsidRDefault="002F57EA">
            <w:pPr>
              <w:pStyle w:val="aff9"/>
            </w:pPr>
          </w:p>
        </w:tc>
        <w:tc>
          <w:tcPr>
            <w:tcW w:w="444" w:type="pct"/>
            <w:noWrap/>
            <w:vAlign w:val="center"/>
          </w:tcPr>
          <w:p w14:paraId="2E0F99CE" w14:textId="77777777" w:rsidR="002F57EA" w:rsidRDefault="002F57EA">
            <w:pPr>
              <w:pStyle w:val="aff9"/>
              <w:rPr>
                <w:rFonts w:eastAsia="Times New Roman"/>
                <w:sz w:val="16"/>
                <w:szCs w:val="16"/>
              </w:rPr>
            </w:pPr>
          </w:p>
        </w:tc>
        <w:tc>
          <w:tcPr>
            <w:tcW w:w="636" w:type="pct"/>
            <w:noWrap/>
            <w:vAlign w:val="center"/>
          </w:tcPr>
          <w:p w14:paraId="278C334D" w14:textId="77777777" w:rsidR="002F57EA" w:rsidRDefault="002F57EA">
            <w:pPr>
              <w:pStyle w:val="aff9"/>
              <w:rPr>
                <w:rFonts w:eastAsia="Times New Roman"/>
                <w:sz w:val="16"/>
                <w:szCs w:val="16"/>
              </w:rPr>
            </w:pPr>
          </w:p>
        </w:tc>
        <w:tc>
          <w:tcPr>
            <w:tcW w:w="637" w:type="pct"/>
            <w:noWrap/>
            <w:vAlign w:val="center"/>
          </w:tcPr>
          <w:p w14:paraId="4898E50B" w14:textId="77777777" w:rsidR="002F57EA" w:rsidRDefault="002F57EA">
            <w:pPr>
              <w:pStyle w:val="aff9"/>
              <w:rPr>
                <w:rFonts w:eastAsia="Times New Roman"/>
                <w:sz w:val="16"/>
                <w:szCs w:val="16"/>
              </w:rPr>
            </w:pPr>
          </w:p>
        </w:tc>
        <w:tc>
          <w:tcPr>
            <w:tcW w:w="354" w:type="pct"/>
            <w:noWrap/>
            <w:vAlign w:val="center"/>
          </w:tcPr>
          <w:p w14:paraId="2C97A932" w14:textId="77777777" w:rsidR="002F57EA" w:rsidRDefault="002F57EA">
            <w:pPr>
              <w:pStyle w:val="aff9"/>
              <w:rPr>
                <w:rFonts w:eastAsia="Times New Roman"/>
                <w:sz w:val="16"/>
                <w:szCs w:val="16"/>
              </w:rPr>
            </w:pPr>
          </w:p>
        </w:tc>
      </w:tr>
      <w:tr w:rsidR="002F57EA" w14:paraId="2DA5409B" w14:textId="77777777">
        <w:trPr>
          <w:trHeight w:val="255"/>
          <w:jc w:val="center"/>
        </w:trPr>
        <w:tc>
          <w:tcPr>
            <w:tcW w:w="744" w:type="pct"/>
            <w:noWrap/>
            <w:vAlign w:val="center"/>
          </w:tcPr>
          <w:p w14:paraId="0418320E" w14:textId="77777777" w:rsidR="002F57EA" w:rsidRDefault="002F57EA">
            <w:pPr>
              <w:pStyle w:val="aff9"/>
              <w:rPr>
                <w:rFonts w:eastAsia="Times New Roman"/>
                <w:sz w:val="16"/>
                <w:szCs w:val="16"/>
              </w:rPr>
            </w:pPr>
          </w:p>
        </w:tc>
        <w:tc>
          <w:tcPr>
            <w:tcW w:w="820" w:type="pct"/>
            <w:noWrap/>
            <w:vAlign w:val="center"/>
          </w:tcPr>
          <w:p w14:paraId="2F44EB19" w14:textId="77777777" w:rsidR="002F57EA" w:rsidRDefault="003038A7">
            <w:pPr>
              <w:pStyle w:val="aff9"/>
            </w:pPr>
            <w:r>
              <w:rPr>
                <w:rFonts w:hint="eastAsia"/>
              </w:rPr>
              <w:t>男性</w:t>
            </w:r>
          </w:p>
        </w:tc>
        <w:tc>
          <w:tcPr>
            <w:tcW w:w="280" w:type="pct"/>
            <w:noWrap/>
            <w:vAlign w:val="center"/>
          </w:tcPr>
          <w:p w14:paraId="01FBF7C6" w14:textId="77777777" w:rsidR="002F57EA" w:rsidRDefault="002F57EA">
            <w:pPr>
              <w:pStyle w:val="aff9"/>
              <w:rPr>
                <w:rFonts w:eastAsia="Times New Roman"/>
                <w:sz w:val="16"/>
                <w:szCs w:val="16"/>
              </w:rPr>
            </w:pPr>
          </w:p>
        </w:tc>
        <w:tc>
          <w:tcPr>
            <w:tcW w:w="280" w:type="pct"/>
            <w:noWrap/>
            <w:vAlign w:val="center"/>
          </w:tcPr>
          <w:p w14:paraId="3A5D2AAA" w14:textId="77777777" w:rsidR="002F57EA" w:rsidRDefault="002F57EA">
            <w:pPr>
              <w:pStyle w:val="aff9"/>
              <w:rPr>
                <w:rFonts w:eastAsia="Times New Roman"/>
                <w:sz w:val="16"/>
                <w:szCs w:val="16"/>
              </w:rPr>
            </w:pPr>
          </w:p>
        </w:tc>
        <w:tc>
          <w:tcPr>
            <w:tcW w:w="446" w:type="pct"/>
            <w:noWrap/>
            <w:vAlign w:val="center"/>
          </w:tcPr>
          <w:p w14:paraId="233A9D65" w14:textId="77777777" w:rsidR="002F57EA" w:rsidRDefault="002F57EA">
            <w:pPr>
              <w:pStyle w:val="aff9"/>
              <w:rPr>
                <w:rFonts w:eastAsia="Times New Roman"/>
                <w:sz w:val="16"/>
                <w:szCs w:val="16"/>
              </w:rPr>
            </w:pPr>
          </w:p>
        </w:tc>
        <w:tc>
          <w:tcPr>
            <w:tcW w:w="355" w:type="pct"/>
            <w:noWrap/>
            <w:vAlign w:val="center"/>
          </w:tcPr>
          <w:p w14:paraId="1AB4E9CF" w14:textId="77777777" w:rsidR="002F57EA" w:rsidRDefault="003038A7">
            <w:pPr>
              <w:pStyle w:val="aff9"/>
            </w:pPr>
            <w:r>
              <w:t>0.042</w:t>
            </w:r>
          </w:p>
        </w:tc>
        <w:tc>
          <w:tcPr>
            <w:tcW w:w="444" w:type="pct"/>
            <w:noWrap/>
            <w:vAlign w:val="center"/>
          </w:tcPr>
          <w:p w14:paraId="297A73EE" w14:textId="641593D2" w:rsidR="002F57EA" w:rsidRDefault="003038A7">
            <w:pPr>
              <w:pStyle w:val="aff9"/>
            </w:pPr>
            <w:r>
              <w:rPr>
                <w:rFonts w:hint="eastAsia"/>
              </w:rPr>
              <w:t>0.23</w:t>
            </w:r>
            <w:r w:rsidR="002627F0">
              <w:t>0</w:t>
            </w:r>
          </w:p>
        </w:tc>
        <w:tc>
          <w:tcPr>
            <w:tcW w:w="636" w:type="pct"/>
            <w:noWrap/>
            <w:vAlign w:val="center"/>
          </w:tcPr>
          <w:p w14:paraId="59BE411C" w14:textId="77777777" w:rsidR="002F57EA" w:rsidRDefault="003038A7">
            <w:pPr>
              <w:pStyle w:val="aff9"/>
            </w:pPr>
            <w:r>
              <w:t>0.049</w:t>
            </w:r>
          </w:p>
        </w:tc>
        <w:tc>
          <w:tcPr>
            <w:tcW w:w="637" w:type="pct"/>
            <w:noWrap/>
            <w:vAlign w:val="center"/>
          </w:tcPr>
          <w:p w14:paraId="72D4AC3B" w14:textId="77777777" w:rsidR="002F57EA" w:rsidRDefault="003038A7">
            <w:pPr>
              <w:pStyle w:val="aff9"/>
            </w:pPr>
            <w:r>
              <w:t>0.924</w:t>
            </w:r>
          </w:p>
        </w:tc>
        <w:tc>
          <w:tcPr>
            <w:tcW w:w="354" w:type="pct"/>
            <w:noWrap/>
            <w:vAlign w:val="center"/>
          </w:tcPr>
          <w:p w14:paraId="63E04433" w14:textId="77777777" w:rsidR="002F57EA" w:rsidRDefault="003038A7">
            <w:pPr>
              <w:pStyle w:val="aff9"/>
            </w:pPr>
            <w:r>
              <w:rPr>
                <w:rFonts w:hint="eastAsia"/>
              </w:rPr>
              <w:t>2.12</w:t>
            </w:r>
            <w:r>
              <w:rPr>
                <w:rFonts w:hint="eastAsia"/>
                <w:vertAlign w:val="superscript"/>
              </w:rPr>
              <w:t>*</w:t>
            </w:r>
          </w:p>
        </w:tc>
      </w:tr>
      <w:tr w:rsidR="002F57EA" w14:paraId="6DC00F37" w14:textId="77777777">
        <w:trPr>
          <w:trHeight w:val="255"/>
          <w:jc w:val="center"/>
        </w:trPr>
        <w:tc>
          <w:tcPr>
            <w:tcW w:w="744" w:type="pct"/>
            <w:noWrap/>
            <w:vAlign w:val="center"/>
          </w:tcPr>
          <w:p w14:paraId="37AC3940" w14:textId="77777777" w:rsidR="002F57EA" w:rsidRDefault="002F57EA">
            <w:pPr>
              <w:pStyle w:val="aff9"/>
            </w:pPr>
          </w:p>
        </w:tc>
        <w:tc>
          <w:tcPr>
            <w:tcW w:w="820" w:type="pct"/>
            <w:noWrap/>
            <w:vAlign w:val="center"/>
          </w:tcPr>
          <w:p w14:paraId="651D15E7" w14:textId="77777777" w:rsidR="002F57EA" w:rsidRDefault="003038A7">
            <w:pPr>
              <w:pStyle w:val="aff9"/>
            </w:pPr>
            <w:r>
              <w:rPr>
                <w:rFonts w:hint="eastAsia"/>
              </w:rPr>
              <w:t>一年级</w:t>
            </w:r>
          </w:p>
        </w:tc>
        <w:tc>
          <w:tcPr>
            <w:tcW w:w="280" w:type="pct"/>
            <w:noWrap/>
            <w:vAlign w:val="center"/>
          </w:tcPr>
          <w:p w14:paraId="27DE2DF7" w14:textId="77777777" w:rsidR="002F57EA" w:rsidRDefault="002F57EA">
            <w:pPr>
              <w:pStyle w:val="aff9"/>
              <w:rPr>
                <w:rFonts w:eastAsia="Times New Roman"/>
                <w:sz w:val="16"/>
                <w:szCs w:val="16"/>
              </w:rPr>
            </w:pPr>
          </w:p>
        </w:tc>
        <w:tc>
          <w:tcPr>
            <w:tcW w:w="280" w:type="pct"/>
            <w:noWrap/>
            <w:vAlign w:val="center"/>
          </w:tcPr>
          <w:p w14:paraId="1196178D" w14:textId="77777777" w:rsidR="002F57EA" w:rsidRDefault="002F57EA">
            <w:pPr>
              <w:pStyle w:val="aff9"/>
              <w:rPr>
                <w:rFonts w:eastAsia="Times New Roman"/>
                <w:sz w:val="16"/>
                <w:szCs w:val="16"/>
              </w:rPr>
            </w:pPr>
          </w:p>
        </w:tc>
        <w:tc>
          <w:tcPr>
            <w:tcW w:w="446" w:type="pct"/>
            <w:noWrap/>
            <w:vAlign w:val="center"/>
          </w:tcPr>
          <w:p w14:paraId="46124640" w14:textId="77777777" w:rsidR="002F57EA" w:rsidRDefault="002F57EA">
            <w:pPr>
              <w:pStyle w:val="aff9"/>
              <w:rPr>
                <w:rFonts w:eastAsia="Times New Roman"/>
                <w:sz w:val="16"/>
                <w:szCs w:val="16"/>
              </w:rPr>
            </w:pPr>
          </w:p>
        </w:tc>
        <w:tc>
          <w:tcPr>
            <w:tcW w:w="355" w:type="pct"/>
            <w:noWrap/>
            <w:vAlign w:val="center"/>
          </w:tcPr>
          <w:p w14:paraId="461DF0C6" w14:textId="77777777" w:rsidR="002F57EA" w:rsidRDefault="003038A7">
            <w:pPr>
              <w:pStyle w:val="aff9"/>
            </w:pPr>
            <w:r>
              <w:t>-0.010</w:t>
            </w:r>
          </w:p>
        </w:tc>
        <w:tc>
          <w:tcPr>
            <w:tcW w:w="444" w:type="pct"/>
            <w:noWrap/>
            <w:vAlign w:val="center"/>
          </w:tcPr>
          <w:p w14:paraId="05AAA883" w14:textId="77777777" w:rsidR="002F57EA" w:rsidRDefault="003038A7">
            <w:pPr>
              <w:pStyle w:val="aff9"/>
            </w:pPr>
            <w:r>
              <w:t>0.387</w:t>
            </w:r>
          </w:p>
        </w:tc>
        <w:tc>
          <w:tcPr>
            <w:tcW w:w="636" w:type="pct"/>
            <w:noWrap/>
            <w:vAlign w:val="center"/>
          </w:tcPr>
          <w:p w14:paraId="7F0F4F20" w14:textId="77777777" w:rsidR="002F57EA" w:rsidRDefault="003038A7">
            <w:pPr>
              <w:pStyle w:val="aff9"/>
            </w:pPr>
            <w:r>
              <w:t>-0.862</w:t>
            </w:r>
          </w:p>
        </w:tc>
        <w:tc>
          <w:tcPr>
            <w:tcW w:w="637" w:type="pct"/>
            <w:noWrap/>
            <w:vAlign w:val="center"/>
          </w:tcPr>
          <w:p w14:paraId="095B7EE8" w14:textId="77777777" w:rsidR="002F57EA" w:rsidRDefault="003038A7">
            <w:pPr>
              <w:pStyle w:val="aff9"/>
            </w:pPr>
            <w:r>
              <w:t>0.645</w:t>
            </w:r>
          </w:p>
        </w:tc>
        <w:tc>
          <w:tcPr>
            <w:tcW w:w="354" w:type="pct"/>
            <w:noWrap/>
            <w:vAlign w:val="center"/>
          </w:tcPr>
          <w:p w14:paraId="16203C90" w14:textId="77777777" w:rsidR="002F57EA" w:rsidRDefault="003038A7">
            <w:pPr>
              <w:pStyle w:val="aff9"/>
            </w:pPr>
            <w:r>
              <w:rPr>
                <w:rFonts w:hint="eastAsia"/>
              </w:rPr>
              <w:t>-0.32</w:t>
            </w:r>
          </w:p>
        </w:tc>
      </w:tr>
      <w:tr w:rsidR="002F57EA" w14:paraId="039BCE35" w14:textId="77777777">
        <w:trPr>
          <w:trHeight w:val="255"/>
          <w:jc w:val="center"/>
        </w:trPr>
        <w:tc>
          <w:tcPr>
            <w:tcW w:w="744" w:type="pct"/>
            <w:noWrap/>
            <w:vAlign w:val="center"/>
          </w:tcPr>
          <w:p w14:paraId="7C14A5F1" w14:textId="77777777" w:rsidR="002F57EA" w:rsidRDefault="002F57EA">
            <w:pPr>
              <w:pStyle w:val="aff9"/>
            </w:pPr>
          </w:p>
        </w:tc>
        <w:tc>
          <w:tcPr>
            <w:tcW w:w="820" w:type="pct"/>
            <w:noWrap/>
            <w:vAlign w:val="center"/>
          </w:tcPr>
          <w:p w14:paraId="3F2EFD38" w14:textId="77777777" w:rsidR="002F57EA" w:rsidRDefault="003038A7">
            <w:pPr>
              <w:pStyle w:val="aff9"/>
            </w:pPr>
            <w:r>
              <w:rPr>
                <w:rFonts w:hint="eastAsia"/>
              </w:rPr>
              <w:t>二年级</w:t>
            </w:r>
          </w:p>
        </w:tc>
        <w:tc>
          <w:tcPr>
            <w:tcW w:w="280" w:type="pct"/>
            <w:noWrap/>
            <w:vAlign w:val="center"/>
          </w:tcPr>
          <w:p w14:paraId="08B53220" w14:textId="77777777" w:rsidR="002F57EA" w:rsidRDefault="002F57EA">
            <w:pPr>
              <w:pStyle w:val="aff9"/>
              <w:rPr>
                <w:rFonts w:eastAsia="Times New Roman"/>
                <w:sz w:val="16"/>
                <w:szCs w:val="16"/>
              </w:rPr>
            </w:pPr>
          </w:p>
        </w:tc>
        <w:tc>
          <w:tcPr>
            <w:tcW w:w="280" w:type="pct"/>
            <w:noWrap/>
            <w:vAlign w:val="center"/>
          </w:tcPr>
          <w:p w14:paraId="2A50B4DE" w14:textId="77777777" w:rsidR="002F57EA" w:rsidRDefault="002F57EA">
            <w:pPr>
              <w:pStyle w:val="aff9"/>
              <w:rPr>
                <w:rFonts w:eastAsia="Times New Roman"/>
                <w:sz w:val="16"/>
                <w:szCs w:val="16"/>
              </w:rPr>
            </w:pPr>
          </w:p>
        </w:tc>
        <w:tc>
          <w:tcPr>
            <w:tcW w:w="446" w:type="pct"/>
            <w:noWrap/>
            <w:vAlign w:val="center"/>
          </w:tcPr>
          <w:p w14:paraId="753767CF" w14:textId="77777777" w:rsidR="002F57EA" w:rsidRDefault="002F57EA">
            <w:pPr>
              <w:pStyle w:val="aff9"/>
              <w:rPr>
                <w:rFonts w:eastAsia="Times New Roman"/>
                <w:sz w:val="16"/>
                <w:szCs w:val="16"/>
              </w:rPr>
            </w:pPr>
          </w:p>
        </w:tc>
        <w:tc>
          <w:tcPr>
            <w:tcW w:w="355" w:type="pct"/>
            <w:noWrap/>
            <w:vAlign w:val="center"/>
          </w:tcPr>
          <w:p w14:paraId="6996751F" w14:textId="77777777" w:rsidR="002F57EA" w:rsidRDefault="003038A7">
            <w:pPr>
              <w:pStyle w:val="aff9"/>
            </w:pPr>
            <w:r>
              <w:t>-0.033</w:t>
            </w:r>
          </w:p>
        </w:tc>
        <w:tc>
          <w:tcPr>
            <w:tcW w:w="444" w:type="pct"/>
            <w:noWrap/>
            <w:vAlign w:val="center"/>
          </w:tcPr>
          <w:p w14:paraId="4C180917" w14:textId="77777777" w:rsidR="002F57EA" w:rsidRDefault="003038A7">
            <w:pPr>
              <w:pStyle w:val="aff9"/>
            </w:pPr>
            <w:r>
              <w:t>0.375</w:t>
            </w:r>
          </w:p>
        </w:tc>
        <w:tc>
          <w:tcPr>
            <w:tcW w:w="636" w:type="pct"/>
            <w:noWrap/>
            <w:vAlign w:val="center"/>
          </w:tcPr>
          <w:p w14:paraId="5121A799" w14:textId="77777777" w:rsidR="002F57EA" w:rsidRDefault="003038A7">
            <w:pPr>
              <w:pStyle w:val="aff9"/>
            </w:pPr>
            <w:r>
              <w:t>-1.124</w:t>
            </w:r>
          </w:p>
        </w:tc>
        <w:tc>
          <w:tcPr>
            <w:tcW w:w="637" w:type="pct"/>
            <w:noWrap/>
            <w:vAlign w:val="center"/>
          </w:tcPr>
          <w:p w14:paraId="1327762C" w14:textId="77777777" w:rsidR="002F57EA" w:rsidRDefault="003038A7">
            <w:pPr>
              <w:pStyle w:val="aff9"/>
            </w:pPr>
            <w:r>
              <w:t>0.350</w:t>
            </w:r>
          </w:p>
        </w:tc>
        <w:tc>
          <w:tcPr>
            <w:tcW w:w="354" w:type="pct"/>
            <w:noWrap/>
            <w:vAlign w:val="center"/>
          </w:tcPr>
          <w:p w14:paraId="6BED2470" w14:textId="77777777" w:rsidR="002F57EA" w:rsidRDefault="003038A7">
            <w:pPr>
              <w:pStyle w:val="aff9"/>
            </w:pPr>
            <w:r>
              <w:rPr>
                <w:rFonts w:hint="eastAsia"/>
              </w:rPr>
              <w:t>-1.05</w:t>
            </w:r>
          </w:p>
        </w:tc>
      </w:tr>
      <w:tr w:rsidR="002F57EA" w14:paraId="54B08320" w14:textId="77777777">
        <w:trPr>
          <w:trHeight w:val="255"/>
          <w:jc w:val="center"/>
        </w:trPr>
        <w:tc>
          <w:tcPr>
            <w:tcW w:w="744" w:type="pct"/>
            <w:noWrap/>
            <w:vAlign w:val="center"/>
          </w:tcPr>
          <w:p w14:paraId="0B4281ED" w14:textId="77777777" w:rsidR="002F57EA" w:rsidRDefault="002F57EA">
            <w:pPr>
              <w:pStyle w:val="aff9"/>
            </w:pPr>
          </w:p>
        </w:tc>
        <w:tc>
          <w:tcPr>
            <w:tcW w:w="820" w:type="pct"/>
            <w:noWrap/>
            <w:vAlign w:val="center"/>
          </w:tcPr>
          <w:p w14:paraId="117F1D31" w14:textId="77777777" w:rsidR="002F57EA" w:rsidRDefault="003038A7">
            <w:pPr>
              <w:pStyle w:val="aff9"/>
            </w:pPr>
            <w:r>
              <w:rPr>
                <w:rFonts w:hint="eastAsia"/>
              </w:rPr>
              <w:t>三年级</w:t>
            </w:r>
          </w:p>
        </w:tc>
        <w:tc>
          <w:tcPr>
            <w:tcW w:w="280" w:type="pct"/>
            <w:noWrap/>
            <w:vAlign w:val="center"/>
          </w:tcPr>
          <w:p w14:paraId="548FAE33" w14:textId="77777777" w:rsidR="002F57EA" w:rsidRDefault="002F57EA">
            <w:pPr>
              <w:pStyle w:val="aff9"/>
              <w:rPr>
                <w:rFonts w:eastAsia="Times New Roman"/>
                <w:sz w:val="16"/>
                <w:szCs w:val="16"/>
              </w:rPr>
            </w:pPr>
          </w:p>
        </w:tc>
        <w:tc>
          <w:tcPr>
            <w:tcW w:w="280" w:type="pct"/>
            <w:noWrap/>
            <w:vAlign w:val="center"/>
          </w:tcPr>
          <w:p w14:paraId="271ACCB8" w14:textId="77777777" w:rsidR="002F57EA" w:rsidRDefault="002F57EA">
            <w:pPr>
              <w:pStyle w:val="aff9"/>
              <w:rPr>
                <w:rFonts w:eastAsia="Times New Roman"/>
                <w:sz w:val="16"/>
                <w:szCs w:val="16"/>
              </w:rPr>
            </w:pPr>
          </w:p>
        </w:tc>
        <w:tc>
          <w:tcPr>
            <w:tcW w:w="446" w:type="pct"/>
            <w:noWrap/>
            <w:vAlign w:val="center"/>
          </w:tcPr>
          <w:p w14:paraId="4A2C81CA" w14:textId="77777777" w:rsidR="002F57EA" w:rsidRDefault="002F57EA">
            <w:pPr>
              <w:pStyle w:val="aff9"/>
              <w:rPr>
                <w:rFonts w:eastAsia="Times New Roman"/>
                <w:sz w:val="16"/>
                <w:szCs w:val="16"/>
              </w:rPr>
            </w:pPr>
          </w:p>
        </w:tc>
        <w:tc>
          <w:tcPr>
            <w:tcW w:w="355" w:type="pct"/>
            <w:noWrap/>
            <w:vAlign w:val="center"/>
          </w:tcPr>
          <w:p w14:paraId="287BFF25" w14:textId="77777777" w:rsidR="002F57EA" w:rsidRDefault="003038A7">
            <w:pPr>
              <w:pStyle w:val="aff9"/>
            </w:pPr>
            <w:r>
              <w:t>-0.005</w:t>
            </w:r>
          </w:p>
        </w:tc>
        <w:tc>
          <w:tcPr>
            <w:tcW w:w="444" w:type="pct"/>
            <w:noWrap/>
            <w:vAlign w:val="center"/>
          </w:tcPr>
          <w:p w14:paraId="37F80356" w14:textId="77777777" w:rsidR="002F57EA" w:rsidRDefault="003038A7">
            <w:pPr>
              <w:pStyle w:val="aff9"/>
            </w:pPr>
            <w:r>
              <w:t>0.375</w:t>
            </w:r>
          </w:p>
        </w:tc>
        <w:tc>
          <w:tcPr>
            <w:tcW w:w="636" w:type="pct"/>
            <w:noWrap/>
            <w:vAlign w:val="center"/>
          </w:tcPr>
          <w:p w14:paraId="40A4CC5D" w14:textId="77777777" w:rsidR="002F57EA" w:rsidRDefault="003038A7">
            <w:pPr>
              <w:pStyle w:val="aff9"/>
            </w:pPr>
            <w:r>
              <w:t>-0.940</w:t>
            </w:r>
          </w:p>
        </w:tc>
        <w:tc>
          <w:tcPr>
            <w:tcW w:w="637" w:type="pct"/>
            <w:noWrap/>
            <w:vAlign w:val="center"/>
          </w:tcPr>
          <w:p w14:paraId="0D40E8A0" w14:textId="77777777" w:rsidR="002F57EA" w:rsidRDefault="003038A7">
            <w:pPr>
              <w:pStyle w:val="aff9"/>
            </w:pPr>
            <w:r>
              <w:t>0.802</w:t>
            </w:r>
          </w:p>
        </w:tc>
        <w:tc>
          <w:tcPr>
            <w:tcW w:w="354" w:type="pct"/>
            <w:noWrap/>
            <w:vAlign w:val="center"/>
          </w:tcPr>
          <w:p w14:paraId="0E28F7A1" w14:textId="77777777" w:rsidR="002F57EA" w:rsidRDefault="003038A7">
            <w:pPr>
              <w:pStyle w:val="aff9"/>
            </w:pPr>
            <w:r>
              <w:rPr>
                <w:rFonts w:hint="eastAsia"/>
              </w:rPr>
              <w:t>-0.19</w:t>
            </w:r>
          </w:p>
        </w:tc>
      </w:tr>
      <w:tr w:rsidR="002F57EA" w14:paraId="3DF11BD0" w14:textId="77777777">
        <w:trPr>
          <w:trHeight w:val="255"/>
          <w:jc w:val="center"/>
        </w:trPr>
        <w:tc>
          <w:tcPr>
            <w:tcW w:w="744" w:type="pct"/>
            <w:noWrap/>
            <w:vAlign w:val="center"/>
          </w:tcPr>
          <w:p w14:paraId="12A33FD7" w14:textId="77777777" w:rsidR="002F57EA" w:rsidRDefault="002F57EA">
            <w:pPr>
              <w:pStyle w:val="aff9"/>
            </w:pPr>
          </w:p>
        </w:tc>
        <w:tc>
          <w:tcPr>
            <w:tcW w:w="820" w:type="pct"/>
            <w:noWrap/>
            <w:vAlign w:val="center"/>
          </w:tcPr>
          <w:p w14:paraId="1BD4CD16" w14:textId="77777777" w:rsidR="002F57EA" w:rsidRDefault="003038A7">
            <w:pPr>
              <w:pStyle w:val="aff9"/>
            </w:pPr>
            <w:r>
              <w:rPr>
                <w:rFonts w:hint="eastAsia"/>
              </w:rPr>
              <w:t>公立学校</w:t>
            </w:r>
          </w:p>
        </w:tc>
        <w:tc>
          <w:tcPr>
            <w:tcW w:w="280" w:type="pct"/>
            <w:noWrap/>
            <w:vAlign w:val="center"/>
          </w:tcPr>
          <w:p w14:paraId="4DCC7E63" w14:textId="77777777" w:rsidR="002F57EA" w:rsidRDefault="002F57EA">
            <w:pPr>
              <w:pStyle w:val="aff9"/>
              <w:rPr>
                <w:rFonts w:eastAsia="Times New Roman"/>
                <w:sz w:val="16"/>
                <w:szCs w:val="16"/>
              </w:rPr>
            </w:pPr>
          </w:p>
        </w:tc>
        <w:tc>
          <w:tcPr>
            <w:tcW w:w="280" w:type="pct"/>
            <w:noWrap/>
            <w:vAlign w:val="center"/>
          </w:tcPr>
          <w:p w14:paraId="39197B0D" w14:textId="77777777" w:rsidR="002F57EA" w:rsidRDefault="002F57EA">
            <w:pPr>
              <w:pStyle w:val="aff9"/>
              <w:rPr>
                <w:rFonts w:eastAsia="Times New Roman"/>
                <w:sz w:val="16"/>
                <w:szCs w:val="16"/>
              </w:rPr>
            </w:pPr>
          </w:p>
        </w:tc>
        <w:tc>
          <w:tcPr>
            <w:tcW w:w="446" w:type="pct"/>
            <w:noWrap/>
            <w:vAlign w:val="center"/>
          </w:tcPr>
          <w:p w14:paraId="21926875" w14:textId="77777777" w:rsidR="002F57EA" w:rsidRDefault="002F57EA">
            <w:pPr>
              <w:pStyle w:val="aff9"/>
              <w:rPr>
                <w:rFonts w:eastAsia="Times New Roman"/>
                <w:sz w:val="16"/>
                <w:szCs w:val="16"/>
              </w:rPr>
            </w:pPr>
          </w:p>
        </w:tc>
        <w:tc>
          <w:tcPr>
            <w:tcW w:w="355" w:type="pct"/>
            <w:noWrap/>
            <w:vAlign w:val="center"/>
          </w:tcPr>
          <w:p w14:paraId="08BE15F7" w14:textId="77777777" w:rsidR="002F57EA" w:rsidRDefault="003038A7">
            <w:pPr>
              <w:pStyle w:val="aff9"/>
            </w:pPr>
            <w:r>
              <w:t>0.022</w:t>
            </w:r>
          </w:p>
        </w:tc>
        <w:tc>
          <w:tcPr>
            <w:tcW w:w="444" w:type="pct"/>
            <w:noWrap/>
            <w:vAlign w:val="center"/>
          </w:tcPr>
          <w:p w14:paraId="7F5D66D0" w14:textId="77777777" w:rsidR="002F57EA" w:rsidRDefault="003038A7">
            <w:pPr>
              <w:pStyle w:val="aff9"/>
            </w:pPr>
            <w:r>
              <w:t>0.255</w:t>
            </w:r>
          </w:p>
        </w:tc>
        <w:tc>
          <w:tcPr>
            <w:tcW w:w="636" w:type="pct"/>
            <w:noWrap/>
            <w:vAlign w:val="center"/>
          </w:tcPr>
          <w:p w14:paraId="3D3E41B5" w14:textId="77777777" w:rsidR="002F57EA" w:rsidRDefault="003038A7">
            <w:pPr>
              <w:pStyle w:val="aff9"/>
            </w:pPr>
            <w:r>
              <w:t>-0.249</w:t>
            </w:r>
          </w:p>
        </w:tc>
        <w:tc>
          <w:tcPr>
            <w:tcW w:w="637" w:type="pct"/>
            <w:noWrap/>
            <w:vAlign w:val="center"/>
          </w:tcPr>
          <w:p w14:paraId="186B983E" w14:textId="77777777" w:rsidR="002F57EA" w:rsidRDefault="003038A7">
            <w:pPr>
              <w:pStyle w:val="aff9"/>
            </w:pPr>
            <w:r>
              <w:t>0.752</w:t>
            </w:r>
          </w:p>
        </w:tc>
        <w:tc>
          <w:tcPr>
            <w:tcW w:w="354" w:type="pct"/>
            <w:noWrap/>
            <w:vAlign w:val="center"/>
          </w:tcPr>
          <w:p w14:paraId="72BC540B" w14:textId="77777777" w:rsidR="002F57EA" w:rsidRDefault="003038A7">
            <w:pPr>
              <w:pStyle w:val="aff9"/>
            </w:pPr>
            <w:r>
              <w:rPr>
                <w:rFonts w:hint="eastAsia"/>
              </w:rPr>
              <w:t>1.05</w:t>
            </w:r>
          </w:p>
        </w:tc>
      </w:tr>
      <w:tr w:rsidR="002F57EA" w14:paraId="39B724B8" w14:textId="77777777">
        <w:trPr>
          <w:trHeight w:val="255"/>
          <w:jc w:val="center"/>
        </w:trPr>
        <w:tc>
          <w:tcPr>
            <w:tcW w:w="744" w:type="pct"/>
            <w:noWrap/>
            <w:vAlign w:val="center"/>
          </w:tcPr>
          <w:p w14:paraId="65C4D11A" w14:textId="77777777" w:rsidR="002F57EA" w:rsidRDefault="002F57EA">
            <w:pPr>
              <w:pStyle w:val="aff9"/>
            </w:pPr>
          </w:p>
        </w:tc>
        <w:tc>
          <w:tcPr>
            <w:tcW w:w="820" w:type="pct"/>
            <w:noWrap/>
            <w:vAlign w:val="center"/>
          </w:tcPr>
          <w:p w14:paraId="4A96CAC8" w14:textId="77777777" w:rsidR="002F57EA" w:rsidRDefault="003038A7">
            <w:pPr>
              <w:pStyle w:val="aff9"/>
            </w:pPr>
            <w:r>
              <w:rPr>
                <w:rFonts w:hint="eastAsia"/>
              </w:rPr>
              <w:t>社交网站使用强度</w:t>
            </w:r>
          </w:p>
        </w:tc>
        <w:tc>
          <w:tcPr>
            <w:tcW w:w="280" w:type="pct"/>
            <w:noWrap/>
            <w:vAlign w:val="center"/>
          </w:tcPr>
          <w:p w14:paraId="15EE298F" w14:textId="77777777" w:rsidR="002F57EA" w:rsidRDefault="002F57EA">
            <w:pPr>
              <w:pStyle w:val="aff9"/>
              <w:rPr>
                <w:rFonts w:eastAsia="Times New Roman"/>
                <w:sz w:val="16"/>
                <w:szCs w:val="16"/>
              </w:rPr>
            </w:pPr>
          </w:p>
        </w:tc>
        <w:tc>
          <w:tcPr>
            <w:tcW w:w="280" w:type="pct"/>
            <w:noWrap/>
            <w:vAlign w:val="center"/>
          </w:tcPr>
          <w:p w14:paraId="6CBD10B0" w14:textId="77777777" w:rsidR="002F57EA" w:rsidRDefault="002F57EA">
            <w:pPr>
              <w:pStyle w:val="aff9"/>
              <w:rPr>
                <w:rFonts w:eastAsia="Times New Roman"/>
                <w:sz w:val="16"/>
                <w:szCs w:val="16"/>
              </w:rPr>
            </w:pPr>
          </w:p>
        </w:tc>
        <w:tc>
          <w:tcPr>
            <w:tcW w:w="446" w:type="pct"/>
            <w:noWrap/>
            <w:vAlign w:val="center"/>
          </w:tcPr>
          <w:p w14:paraId="2C36238E" w14:textId="77777777" w:rsidR="002F57EA" w:rsidRDefault="002F57EA">
            <w:pPr>
              <w:pStyle w:val="aff9"/>
              <w:rPr>
                <w:rFonts w:eastAsia="Times New Roman"/>
                <w:sz w:val="16"/>
                <w:szCs w:val="16"/>
              </w:rPr>
            </w:pPr>
          </w:p>
        </w:tc>
        <w:tc>
          <w:tcPr>
            <w:tcW w:w="355" w:type="pct"/>
            <w:noWrap/>
            <w:vAlign w:val="center"/>
          </w:tcPr>
          <w:p w14:paraId="33FEBC8D" w14:textId="77777777" w:rsidR="002F57EA" w:rsidRDefault="003038A7">
            <w:pPr>
              <w:pStyle w:val="aff9"/>
            </w:pPr>
            <w:r>
              <w:t>0.050</w:t>
            </w:r>
          </w:p>
        </w:tc>
        <w:tc>
          <w:tcPr>
            <w:tcW w:w="444" w:type="pct"/>
            <w:noWrap/>
            <w:vAlign w:val="center"/>
          </w:tcPr>
          <w:p w14:paraId="4E944F61" w14:textId="77777777" w:rsidR="002F57EA" w:rsidRDefault="003038A7">
            <w:pPr>
              <w:pStyle w:val="aff9"/>
            </w:pPr>
            <w:r>
              <w:t>0.171</w:t>
            </w:r>
          </w:p>
        </w:tc>
        <w:tc>
          <w:tcPr>
            <w:tcW w:w="636" w:type="pct"/>
            <w:noWrap/>
            <w:vAlign w:val="center"/>
          </w:tcPr>
          <w:p w14:paraId="2AB61421" w14:textId="77777777" w:rsidR="002F57EA" w:rsidRDefault="003038A7">
            <w:pPr>
              <w:pStyle w:val="aff9"/>
            </w:pPr>
            <w:r>
              <w:t>0.045</w:t>
            </w:r>
          </w:p>
        </w:tc>
        <w:tc>
          <w:tcPr>
            <w:tcW w:w="637" w:type="pct"/>
            <w:noWrap/>
            <w:vAlign w:val="center"/>
          </w:tcPr>
          <w:p w14:paraId="262F124D" w14:textId="77777777" w:rsidR="002F57EA" w:rsidRDefault="003038A7">
            <w:pPr>
              <w:pStyle w:val="aff9"/>
            </w:pPr>
            <w:r>
              <w:t>0.709</w:t>
            </w:r>
          </w:p>
        </w:tc>
        <w:tc>
          <w:tcPr>
            <w:tcW w:w="354" w:type="pct"/>
            <w:noWrap/>
            <w:vAlign w:val="center"/>
          </w:tcPr>
          <w:p w14:paraId="76DDE56B" w14:textId="77777777" w:rsidR="002F57EA" w:rsidRDefault="003038A7">
            <w:pPr>
              <w:pStyle w:val="aff9"/>
            </w:pPr>
            <w:r>
              <w:rPr>
                <w:rFonts w:hint="eastAsia"/>
              </w:rPr>
              <w:t>2.40</w:t>
            </w:r>
            <w:r>
              <w:rPr>
                <w:rFonts w:hint="eastAsia"/>
                <w:vertAlign w:val="superscript"/>
              </w:rPr>
              <w:t>*</w:t>
            </w:r>
          </w:p>
        </w:tc>
      </w:tr>
      <w:tr w:rsidR="002F57EA" w14:paraId="5B965BB0" w14:textId="77777777">
        <w:trPr>
          <w:trHeight w:val="255"/>
          <w:jc w:val="center"/>
        </w:trPr>
        <w:tc>
          <w:tcPr>
            <w:tcW w:w="744" w:type="pct"/>
            <w:tcBorders>
              <w:bottom w:val="single" w:sz="12" w:space="0" w:color="auto"/>
            </w:tcBorders>
            <w:noWrap/>
            <w:vAlign w:val="center"/>
          </w:tcPr>
          <w:p w14:paraId="42088195" w14:textId="77777777" w:rsidR="002F57EA" w:rsidRDefault="002F57EA">
            <w:pPr>
              <w:pStyle w:val="aff9"/>
            </w:pPr>
          </w:p>
        </w:tc>
        <w:tc>
          <w:tcPr>
            <w:tcW w:w="820" w:type="pct"/>
            <w:tcBorders>
              <w:bottom w:val="single" w:sz="12" w:space="0" w:color="auto"/>
            </w:tcBorders>
            <w:noWrap/>
            <w:vAlign w:val="center"/>
          </w:tcPr>
          <w:p w14:paraId="5B6009B1" w14:textId="77777777" w:rsidR="002F57EA" w:rsidRDefault="003038A7">
            <w:pPr>
              <w:pStyle w:val="aff9"/>
            </w:pPr>
            <w:r>
              <w:rPr>
                <w:rFonts w:hint="eastAsia"/>
              </w:rPr>
              <w:t>创新自我效能感</w:t>
            </w:r>
          </w:p>
        </w:tc>
        <w:tc>
          <w:tcPr>
            <w:tcW w:w="280" w:type="pct"/>
            <w:tcBorders>
              <w:bottom w:val="single" w:sz="12" w:space="0" w:color="auto"/>
            </w:tcBorders>
            <w:noWrap/>
            <w:vAlign w:val="center"/>
          </w:tcPr>
          <w:p w14:paraId="0E60BFF8" w14:textId="77777777" w:rsidR="002F57EA" w:rsidRDefault="002F57EA">
            <w:pPr>
              <w:pStyle w:val="aff9"/>
            </w:pPr>
          </w:p>
        </w:tc>
        <w:tc>
          <w:tcPr>
            <w:tcW w:w="280" w:type="pct"/>
            <w:tcBorders>
              <w:bottom w:val="single" w:sz="12" w:space="0" w:color="auto"/>
            </w:tcBorders>
            <w:noWrap/>
            <w:vAlign w:val="center"/>
          </w:tcPr>
          <w:p w14:paraId="30B13974" w14:textId="77777777" w:rsidR="002F57EA" w:rsidRDefault="002F57EA">
            <w:pPr>
              <w:pStyle w:val="aff9"/>
            </w:pPr>
          </w:p>
        </w:tc>
        <w:tc>
          <w:tcPr>
            <w:tcW w:w="446" w:type="pct"/>
            <w:tcBorders>
              <w:bottom w:val="single" w:sz="12" w:space="0" w:color="auto"/>
            </w:tcBorders>
            <w:noWrap/>
            <w:vAlign w:val="center"/>
          </w:tcPr>
          <w:p w14:paraId="19F5DF00" w14:textId="77777777" w:rsidR="002F57EA" w:rsidRDefault="002F57EA">
            <w:pPr>
              <w:pStyle w:val="aff9"/>
            </w:pPr>
          </w:p>
        </w:tc>
        <w:tc>
          <w:tcPr>
            <w:tcW w:w="355" w:type="pct"/>
            <w:tcBorders>
              <w:bottom w:val="single" w:sz="12" w:space="0" w:color="auto"/>
            </w:tcBorders>
            <w:noWrap/>
            <w:vAlign w:val="center"/>
          </w:tcPr>
          <w:p w14:paraId="0878BDE6" w14:textId="77777777" w:rsidR="002F57EA" w:rsidRDefault="003038A7">
            <w:pPr>
              <w:pStyle w:val="aff9"/>
            </w:pPr>
            <w:r>
              <w:t>0.767</w:t>
            </w:r>
          </w:p>
        </w:tc>
        <w:tc>
          <w:tcPr>
            <w:tcW w:w="444" w:type="pct"/>
            <w:tcBorders>
              <w:bottom w:val="single" w:sz="12" w:space="0" w:color="auto"/>
            </w:tcBorders>
            <w:noWrap/>
            <w:vAlign w:val="center"/>
          </w:tcPr>
          <w:p w14:paraId="1B19CB31" w14:textId="77777777" w:rsidR="002F57EA" w:rsidRDefault="003038A7">
            <w:pPr>
              <w:pStyle w:val="aff9"/>
            </w:pPr>
            <w:r>
              <w:t>0.029</w:t>
            </w:r>
          </w:p>
        </w:tc>
        <w:tc>
          <w:tcPr>
            <w:tcW w:w="636" w:type="pct"/>
            <w:tcBorders>
              <w:bottom w:val="single" w:sz="12" w:space="0" w:color="auto"/>
            </w:tcBorders>
            <w:noWrap/>
            <w:vAlign w:val="center"/>
          </w:tcPr>
          <w:p w14:paraId="4794D7D7" w14:textId="77777777" w:rsidR="002F57EA" w:rsidRDefault="003038A7">
            <w:pPr>
              <w:pStyle w:val="aff9"/>
            </w:pPr>
            <w:r>
              <w:t>0.908</w:t>
            </w:r>
          </w:p>
        </w:tc>
        <w:tc>
          <w:tcPr>
            <w:tcW w:w="637" w:type="pct"/>
            <w:tcBorders>
              <w:bottom w:val="single" w:sz="12" w:space="0" w:color="auto"/>
            </w:tcBorders>
            <w:noWrap/>
            <w:vAlign w:val="center"/>
          </w:tcPr>
          <w:p w14:paraId="3429200F" w14:textId="77777777" w:rsidR="002F57EA" w:rsidRDefault="003038A7">
            <w:pPr>
              <w:pStyle w:val="aff9"/>
            </w:pPr>
            <w:r>
              <w:t>1.022</w:t>
            </w:r>
          </w:p>
        </w:tc>
        <w:tc>
          <w:tcPr>
            <w:tcW w:w="354" w:type="pct"/>
            <w:tcBorders>
              <w:bottom w:val="single" w:sz="12" w:space="0" w:color="auto"/>
            </w:tcBorders>
            <w:noWrap/>
            <w:vAlign w:val="center"/>
          </w:tcPr>
          <w:p w14:paraId="28BFA7D5" w14:textId="77777777" w:rsidR="002F57EA" w:rsidRDefault="003038A7">
            <w:pPr>
              <w:pStyle w:val="aff9"/>
            </w:pPr>
            <w:r>
              <w:rPr>
                <w:rFonts w:hint="eastAsia"/>
              </w:rPr>
              <w:t>36.94</w:t>
            </w:r>
            <w:r>
              <w:rPr>
                <w:rFonts w:hint="eastAsia"/>
                <w:vertAlign w:val="superscript"/>
              </w:rPr>
              <w:t>***</w:t>
            </w:r>
          </w:p>
        </w:tc>
      </w:tr>
    </w:tbl>
    <w:p w14:paraId="32484974" w14:textId="77777777" w:rsidR="002F57EA" w:rsidRDefault="003038A7">
      <w:pPr>
        <w:pStyle w:val="2"/>
        <w:ind w:firstLine="360"/>
      </w:pPr>
      <w:r>
        <w:rPr>
          <w:rFonts w:ascii="宋体" w:eastAsia="宋体" w:hAnsi="宋体" w:cs="宋体" w:hint="eastAsia"/>
          <w:sz w:val="18"/>
          <w:szCs w:val="18"/>
        </w:rPr>
        <w:t>注：</w:t>
      </w:r>
      <w:r>
        <w:rPr>
          <w:rFonts w:cs="Times New Roman"/>
          <w:sz w:val="18"/>
          <w:szCs w:val="18"/>
        </w:rPr>
        <w:t>*p&lt;.05,**p&lt;.01,***p&lt;.001</w:t>
      </w:r>
      <w:r>
        <w:rPr>
          <w:rFonts w:cs="Times New Roman"/>
          <w:sz w:val="18"/>
          <w:szCs w:val="18"/>
        </w:rPr>
        <w:t>。</w:t>
      </w:r>
    </w:p>
    <w:p w14:paraId="1A36AACE" w14:textId="77777777" w:rsidR="002F57EA" w:rsidRDefault="003038A7">
      <w:pPr>
        <w:pStyle w:val="2"/>
        <w:ind w:firstLine="420"/>
      </w:pPr>
      <w:r>
        <w:rPr>
          <w:rFonts w:hint="eastAsia"/>
        </w:rPr>
        <w:t>3</w:t>
      </w:r>
      <w:r>
        <w:t xml:space="preserve">.4 </w:t>
      </w:r>
      <w:r>
        <w:rPr>
          <w:rFonts w:hint="eastAsia"/>
        </w:rPr>
        <w:t>自尊的调节作用</w:t>
      </w:r>
    </w:p>
    <w:p w14:paraId="3E435523" w14:textId="77777777" w:rsidR="002F57EA" w:rsidRDefault="003038A7">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），社交网站使用强度与自尊的交互项能显著负向预测创新自我效能（</w:t>
      </w:r>
      <w:r>
        <w:rPr>
          <w:i/>
          <w:iCs/>
        </w:rPr>
        <w:sym w:font="Symbol" w:char="F062"/>
      </w:r>
      <w:r>
        <w:t>=-</w:t>
      </w:r>
      <w:r>
        <w:rPr>
          <w:rFonts w:hint="eastAsia"/>
          <w:color w:val="000000"/>
          <w:sz w:val="22"/>
        </w:rPr>
        <w:t>0.062</w:t>
      </w:r>
      <w:r>
        <w:rPr>
          <w:rFonts w:hint="eastAsia"/>
        </w:rPr>
        <w:t>，</w:t>
      </w:r>
      <w:r>
        <w:rPr>
          <w:rFonts w:hint="eastAsia"/>
          <w:i/>
          <w:iCs/>
        </w:rPr>
        <w:lastRenderedPageBreak/>
        <w:t>p</w:t>
      </w:r>
      <w:r>
        <w:t>&lt;0.05</w:t>
      </w:r>
      <w:r>
        <w:rPr>
          <w:rFonts w:hint="eastAsia"/>
        </w:rPr>
        <w:t>）；社交网站使用强度能显著正向预测创新行为（</w:t>
      </w:r>
      <w:r>
        <w:rPr>
          <w:i/>
          <w:iCs/>
        </w:rPr>
        <w:sym w:font="Symbol" w:char="F062"/>
      </w:r>
      <w:r>
        <w:t>=0.050</w:t>
      </w:r>
      <w:r>
        <w:rPr>
          <w:rFonts w:hint="eastAsia"/>
        </w:rPr>
        <w:t>，</w:t>
      </w:r>
      <w:r>
        <w:rPr>
          <w:rFonts w:hint="eastAsia"/>
          <w:i/>
          <w:iCs/>
        </w:rPr>
        <w:t>p</w:t>
      </w:r>
      <w:r>
        <w:t>&lt;0.05</w:t>
      </w:r>
      <w:r>
        <w:rPr>
          <w:rFonts w:hint="eastAsia"/>
        </w:rPr>
        <w:t>），创新自我效能显著正向预测创新行为（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3825F150" w14:textId="77777777" w:rsidR="002F57EA" w:rsidRDefault="003038A7">
      <w:pPr>
        <w:pStyle w:val="affb"/>
        <w:spacing w:line="240" w:lineRule="auto"/>
      </w:pPr>
      <w:r>
        <w:rPr>
          <w:rFonts w:hint="eastAsia"/>
        </w:rPr>
        <w:t>表</w:t>
      </w:r>
      <w:r>
        <w:t>3</w:t>
      </w:r>
      <w:r>
        <w:rPr>
          <w:rFonts w:hint="eastAsia"/>
          <w:lang w:bidi="ar"/>
        </w:rPr>
        <w:t xml:space="preserve"> </w:t>
      </w:r>
      <w:r>
        <w:rPr>
          <w:rFonts w:hint="eastAsia"/>
          <w:lang w:bidi="ar"/>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2F57EA" w14:paraId="2E60A30A" w14:textId="77777777">
        <w:trPr>
          <w:trHeight w:val="20"/>
          <w:jc w:val="center"/>
        </w:trPr>
        <w:tc>
          <w:tcPr>
            <w:tcW w:w="1595" w:type="pct"/>
            <w:gridSpan w:val="2"/>
            <w:tcBorders>
              <w:top w:val="single" w:sz="12" w:space="0" w:color="auto"/>
              <w:bottom w:val="nil"/>
            </w:tcBorders>
            <w:noWrap/>
            <w:vAlign w:val="center"/>
          </w:tcPr>
          <w:p w14:paraId="22A75C7C" w14:textId="77777777" w:rsidR="002F57EA" w:rsidRDefault="003038A7">
            <w:pPr>
              <w:pStyle w:val="aff9"/>
            </w:pPr>
            <w:r>
              <w:rPr>
                <w:rFonts w:hint="eastAsia"/>
                <w:lang w:bidi="ar"/>
              </w:rPr>
              <w:t>回归方程</w:t>
            </w:r>
          </w:p>
        </w:tc>
        <w:tc>
          <w:tcPr>
            <w:tcW w:w="1002" w:type="pct"/>
            <w:gridSpan w:val="3"/>
            <w:tcBorders>
              <w:bottom w:val="nil"/>
            </w:tcBorders>
            <w:noWrap/>
            <w:vAlign w:val="center"/>
          </w:tcPr>
          <w:p w14:paraId="0993D366" w14:textId="77777777" w:rsidR="002F57EA" w:rsidRDefault="003038A7">
            <w:pPr>
              <w:pStyle w:val="aff9"/>
            </w:pPr>
            <w:r>
              <w:rPr>
                <w:rFonts w:hint="eastAsia"/>
                <w:lang w:bidi="ar"/>
              </w:rPr>
              <w:t>拟合指标</w:t>
            </w:r>
          </w:p>
        </w:tc>
        <w:tc>
          <w:tcPr>
            <w:tcW w:w="2401" w:type="pct"/>
            <w:gridSpan w:val="5"/>
            <w:tcBorders>
              <w:bottom w:val="nil"/>
            </w:tcBorders>
            <w:noWrap/>
            <w:vAlign w:val="center"/>
          </w:tcPr>
          <w:p w14:paraId="07219513" w14:textId="77777777" w:rsidR="002F57EA" w:rsidRDefault="003038A7">
            <w:pPr>
              <w:pStyle w:val="aff9"/>
            </w:pPr>
            <w:r>
              <w:rPr>
                <w:rFonts w:hint="eastAsia"/>
                <w:lang w:bidi="ar"/>
              </w:rPr>
              <w:t>回归系数显著性</w:t>
            </w:r>
          </w:p>
        </w:tc>
      </w:tr>
      <w:tr w:rsidR="002F57EA" w14:paraId="0AB1C997" w14:textId="77777777">
        <w:trPr>
          <w:trHeight w:val="20"/>
          <w:jc w:val="center"/>
        </w:trPr>
        <w:tc>
          <w:tcPr>
            <w:tcW w:w="454" w:type="pct"/>
            <w:tcBorders>
              <w:top w:val="nil"/>
              <w:bottom w:val="single" w:sz="12" w:space="0" w:color="auto"/>
            </w:tcBorders>
            <w:noWrap/>
            <w:vAlign w:val="center"/>
          </w:tcPr>
          <w:p w14:paraId="4C5B85C2" w14:textId="77777777" w:rsidR="002F57EA" w:rsidRDefault="003038A7">
            <w:pPr>
              <w:pStyle w:val="aff9"/>
            </w:pPr>
            <w:r>
              <w:rPr>
                <w:rFonts w:hint="eastAsia"/>
                <w:lang w:bidi="ar"/>
              </w:rPr>
              <w:t>结果变量</w:t>
            </w:r>
          </w:p>
        </w:tc>
        <w:tc>
          <w:tcPr>
            <w:tcW w:w="1140" w:type="pct"/>
            <w:tcBorders>
              <w:top w:val="nil"/>
              <w:bottom w:val="single" w:sz="12" w:space="0" w:color="auto"/>
            </w:tcBorders>
            <w:noWrap/>
            <w:vAlign w:val="center"/>
          </w:tcPr>
          <w:p w14:paraId="6E27361F" w14:textId="77777777" w:rsidR="002F57EA" w:rsidRDefault="003038A7">
            <w:pPr>
              <w:pStyle w:val="aff9"/>
            </w:pPr>
            <w:r>
              <w:rPr>
                <w:rFonts w:hint="eastAsia"/>
                <w:lang w:bidi="ar"/>
              </w:rPr>
              <w:t>预测变量</w:t>
            </w:r>
          </w:p>
        </w:tc>
        <w:tc>
          <w:tcPr>
            <w:tcW w:w="319" w:type="pct"/>
            <w:tcBorders>
              <w:top w:val="nil"/>
              <w:bottom w:val="single" w:sz="12" w:space="0" w:color="auto"/>
            </w:tcBorders>
            <w:noWrap/>
            <w:vAlign w:val="center"/>
          </w:tcPr>
          <w:p w14:paraId="71542A83" w14:textId="77777777" w:rsidR="002F57EA" w:rsidRDefault="003038A7">
            <w:pPr>
              <w:pStyle w:val="aff9"/>
            </w:pPr>
            <w:r>
              <w:rPr>
                <w:rFonts w:hint="eastAsia"/>
                <w:lang w:bidi="ar"/>
              </w:rPr>
              <w:t>R</w:t>
            </w:r>
          </w:p>
        </w:tc>
        <w:tc>
          <w:tcPr>
            <w:tcW w:w="283" w:type="pct"/>
            <w:tcBorders>
              <w:top w:val="nil"/>
              <w:bottom w:val="single" w:sz="12" w:space="0" w:color="auto"/>
            </w:tcBorders>
            <w:noWrap/>
            <w:vAlign w:val="center"/>
          </w:tcPr>
          <w:p w14:paraId="44EFC91E" w14:textId="77777777" w:rsidR="002F57EA" w:rsidRDefault="003038A7">
            <w:pPr>
              <w:pStyle w:val="aff9"/>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
          <w:p w14:paraId="3E036289" w14:textId="77777777" w:rsidR="002F57EA" w:rsidRDefault="003038A7">
            <w:pPr>
              <w:pStyle w:val="aff9"/>
            </w:pPr>
            <w:r>
              <w:rPr>
                <w:rFonts w:hint="eastAsia"/>
                <w:lang w:bidi="ar"/>
              </w:rPr>
              <w:t>F</w:t>
            </w:r>
          </w:p>
        </w:tc>
        <w:tc>
          <w:tcPr>
            <w:tcW w:w="343" w:type="pct"/>
            <w:tcBorders>
              <w:top w:val="nil"/>
              <w:bottom w:val="single" w:sz="12" w:space="0" w:color="auto"/>
            </w:tcBorders>
            <w:noWrap/>
            <w:vAlign w:val="center"/>
          </w:tcPr>
          <w:p w14:paraId="22E7E50F" w14:textId="77777777" w:rsidR="002F57EA" w:rsidRDefault="003038A7">
            <w:pPr>
              <w:pStyle w:val="aff9"/>
            </w:pPr>
            <w:r>
              <w:rPr>
                <w:rFonts w:hint="eastAsia"/>
                <w:lang w:bidi="ar"/>
              </w:rPr>
              <w:t>β</w:t>
            </w:r>
          </w:p>
        </w:tc>
        <w:tc>
          <w:tcPr>
            <w:tcW w:w="337" w:type="pct"/>
            <w:tcBorders>
              <w:top w:val="nil"/>
              <w:bottom w:val="single" w:sz="12" w:space="0" w:color="auto"/>
            </w:tcBorders>
            <w:noWrap/>
            <w:vAlign w:val="center"/>
          </w:tcPr>
          <w:p w14:paraId="354B2846" w14:textId="77777777" w:rsidR="002F57EA" w:rsidRDefault="003038A7">
            <w:pPr>
              <w:pStyle w:val="aff9"/>
            </w:pPr>
            <w:r>
              <w:rPr>
                <w:rFonts w:hint="eastAsia"/>
                <w:lang w:bidi="ar"/>
              </w:rPr>
              <w:t>SE</w:t>
            </w:r>
          </w:p>
        </w:tc>
        <w:tc>
          <w:tcPr>
            <w:tcW w:w="664" w:type="pct"/>
            <w:tcBorders>
              <w:top w:val="nil"/>
              <w:bottom w:val="single" w:sz="12" w:space="0" w:color="auto"/>
            </w:tcBorders>
            <w:noWrap/>
            <w:vAlign w:val="center"/>
          </w:tcPr>
          <w:p w14:paraId="1F54C545" w14:textId="77777777" w:rsidR="002F57EA" w:rsidRDefault="003038A7">
            <w:pPr>
              <w:pStyle w:val="aff9"/>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1220B89E" w14:textId="77777777" w:rsidR="002F57EA" w:rsidRDefault="003038A7">
            <w:pPr>
              <w:pStyle w:val="aff9"/>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0C5742FE" w14:textId="77777777" w:rsidR="002F57EA" w:rsidRDefault="003038A7">
            <w:pPr>
              <w:pStyle w:val="aff9"/>
            </w:pPr>
            <w:r>
              <w:rPr>
                <w:rFonts w:hint="eastAsia"/>
                <w:lang w:bidi="ar"/>
              </w:rPr>
              <w:t>t</w:t>
            </w:r>
          </w:p>
        </w:tc>
      </w:tr>
      <w:tr w:rsidR="002F57EA" w14:paraId="60A4303A" w14:textId="77777777">
        <w:trPr>
          <w:trHeight w:val="20"/>
          <w:jc w:val="center"/>
        </w:trPr>
        <w:tc>
          <w:tcPr>
            <w:tcW w:w="454" w:type="pct"/>
            <w:tcBorders>
              <w:top w:val="single" w:sz="12" w:space="0" w:color="auto"/>
            </w:tcBorders>
            <w:noWrap/>
            <w:vAlign w:val="center"/>
          </w:tcPr>
          <w:p w14:paraId="618F6BFD" w14:textId="77777777" w:rsidR="002F57EA" w:rsidRDefault="003038A7">
            <w:pPr>
              <w:pStyle w:val="aff9"/>
            </w:pPr>
            <w:r>
              <w:rPr>
                <w:rFonts w:hint="eastAsia"/>
                <w:lang w:bidi="ar"/>
              </w:rPr>
              <w:t>CSES</w:t>
            </w:r>
          </w:p>
        </w:tc>
        <w:tc>
          <w:tcPr>
            <w:tcW w:w="1140" w:type="pct"/>
            <w:tcBorders>
              <w:top w:val="single" w:sz="12" w:space="0" w:color="auto"/>
            </w:tcBorders>
            <w:noWrap/>
            <w:vAlign w:val="center"/>
          </w:tcPr>
          <w:p w14:paraId="562EA359" w14:textId="77777777" w:rsidR="002F57EA" w:rsidRDefault="002F57EA">
            <w:pPr>
              <w:pStyle w:val="aff9"/>
            </w:pPr>
          </w:p>
        </w:tc>
        <w:tc>
          <w:tcPr>
            <w:tcW w:w="319" w:type="pct"/>
            <w:tcBorders>
              <w:top w:val="single" w:sz="12" w:space="0" w:color="auto"/>
            </w:tcBorders>
            <w:noWrap/>
            <w:vAlign w:val="center"/>
          </w:tcPr>
          <w:p w14:paraId="563D7063" w14:textId="77777777" w:rsidR="002F57EA" w:rsidRDefault="003038A7">
            <w:pPr>
              <w:pStyle w:val="aff9"/>
            </w:pPr>
            <w:r>
              <w:rPr>
                <w:rFonts w:hint="eastAsia"/>
                <w:lang w:bidi="ar"/>
              </w:rPr>
              <w:t>0.59</w:t>
            </w:r>
          </w:p>
        </w:tc>
        <w:tc>
          <w:tcPr>
            <w:tcW w:w="283" w:type="pct"/>
            <w:tcBorders>
              <w:top w:val="single" w:sz="12" w:space="0" w:color="auto"/>
            </w:tcBorders>
            <w:noWrap/>
            <w:vAlign w:val="center"/>
          </w:tcPr>
          <w:p w14:paraId="0E0D64C1" w14:textId="77777777" w:rsidR="002F57EA" w:rsidRDefault="003038A7">
            <w:pPr>
              <w:pStyle w:val="aff9"/>
            </w:pPr>
            <w:r>
              <w:rPr>
                <w:rFonts w:hint="eastAsia"/>
                <w:lang w:bidi="ar"/>
              </w:rPr>
              <w:t>0.34</w:t>
            </w:r>
          </w:p>
        </w:tc>
        <w:tc>
          <w:tcPr>
            <w:tcW w:w="399" w:type="pct"/>
            <w:tcBorders>
              <w:top w:val="single" w:sz="12" w:space="0" w:color="auto"/>
            </w:tcBorders>
            <w:noWrap/>
            <w:vAlign w:val="center"/>
          </w:tcPr>
          <w:p w14:paraId="32DEEAF9" w14:textId="77777777" w:rsidR="002F57EA" w:rsidRDefault="003038A7">
            <w:pPr>
              <w:pStyle w:val="aff9"/>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2CE92867" w14:textId="77777777" w:rsidR="002F57EA" w:rsidRDefault="002F57EA">
            <w:pPr>
              <w:pStyle w:val="aff9"/>
            </w:pPr>
          </w:p>
        </w:tc>
        <w:tc>
          <w:tcPr>
            <w:tcW w:w="337" w:type="pct"/>
            <w:tcBorders>
              <w:top w:val="single" w:sz="12" w:space="0" w:color="auto"/>
            </w:tcBorders>
            <w:noWrap/>
            <w:vAlign w:val="center"/>
          </w:tcPr>
          <w:p w14:paraId="07BFB803" w14:textId="77777777" w:rsidR="002F57EA" w:rsidRDefault="002F57EA">
            <w:pPr>
              <w:pStyle w:val="aff9"/>
            </w:pPr>
          </w:p>
        </w:tc>
        <w:tc>
          <w:tcPr>
            <w:tcW w:w="664" w:type="pct"/>
            <w:tcBorders>
              <w:top w:val="single" w:sz="12" w:space="0" w:color="auto"/>
            </w:tcBorders>
            <w:noWrap/>
            <w:vAlign w:val="center"/>
          </w:tcPr>
          <w:p w14:paraId="6102EE3B" w14:textId="77777777" w:rsidR="002F57EA" w:rsidRDefault="002F57EA">
            <w:pPr>
              <w:pStyle w:val="aff9"/>
            </w:pPr>
          </w:p>
        </w:tc>
        <w:tc>
          <w:tcPr>
            <w:tcW w:w="664" w:type="pct"/>
            <w:tcBorders>
              <w:top w:val="single" w:sz="12" w:space="0" w:color="auto"/>
            </w:tcBorders>
            <w:noWrap/>
            <w:vAlign w:val="center"/>
          </w:tcPr>
          <w:p w14:paraId="487A2E8A" w14:textId="77777777" w:rsidR="002F57EA" w:rsidRDefault="002F57EA">
            <w:pPr>
              <w:pStyle w:val="aff9"/>
            </w:pPr>
          </w:p>
        </w:tc>
        <w:tc>
          <w:tcPr>
            <w:tcW w:w="392" w:type="pct"/>
            <w:tcBorders>
              <w:top w:val="single" w:sz="12" w:space="0" w:color="auto"/>
            </w:tcBorders>
            <w:noWrap/>
            <w:vAlign w:val="center"/>
          </w:tcPr>
          <w:p w14:paraId="12584D8F" w14:textId="77777777" w:rsidR="002F57EA" w:rsidRDefault="002F57EA">
            <w:pPr>
              <w:pStyle w:val="aff9"/>
            </w:pPr>
          </w:p>
        </w:tc>
      </w:tr>
      <w:tr w:rsidR="002F57EA" w14:paraId="44746BA2" w14:textId="77777777">
        <w:trPr>
          <w:trHeight w:val="20"/>
          <w:jc w:val="center"/>
        </w:trPr>
        <w:tc>
          <w:tcPr>
            <w:tcW w:w="454" w:type="pct"/>
            <w:noWrap/>
            <w:vAlign w:val="center"/>
          </w:tcPr>
          <w:p w14:paraId="15DB13A3" w14:textId="77777777" w:rsidR="002F57EA" w:rsidRDefault="002F57EA">
            <w:pPr>
              <w:pStyle w:val="aff9"/>
            </w:pPr>
          </w:p>
        </w:tc>
        <w:tc>
          <w:tcPr>
            <w:tcW w:w="1140" w:type="pct"/>
            <w:noWrap/>
            <w:vAlign w:val="center"/>
          </w:tcPr>
          <w:p w14:paraId="108D23A4" w14:textId="77777777" w:rsidR="002F57EA" w:rsidRDefault="003038A7">
            <w:pPr>
              <w:pStyle w:val="aff9"/>
            </w:pPr>
            <w:r>
              <w:rPr>
                <w:rFonts w:hint="eastAsia"/>
                <w:lang w:bidi="ar"/>
              </w:rPr>
              <w:t>男性</w:t>
            </w:r>
          </w:p>
        </w:tc>
        <w:tc>
          <w:tcPr>
            <w:tcW w:w="319" w:type="pct"/>
            <w:noWrap/>
            <w:vAlign w:val="center"/>
          </w:tcPr>
          <w:p w14:paraId="119D12BD" w14:textId="77777777" w:rsidR="002F57EA" w:rsidRDefault="002F57EA">
            <w:pPr>
              <w:pStyle w:val="aff9"/>
            </w:pPr>
          </w:p>
        </w:tc>
        <w:tc>
          <w:tcPr>
            <w:tcW w:w="283" w:type="pct"/>
            <w:noWrap/>
            <w:vAlign w:val="center"/>
          </w:tcPr>
          <w:p w14:paraId="51E48D10" w14:textId="77777777" w:rsidR="002F57EA" w:rsidRDefault="002F57EA">
            <w:pPr>
              <w:pStyle w:val="aff9"/>
            </w:pPr>
          </w:p>
        </w:tc>
        <w:tc>
          <w:tcPr>
            <w:tcW w:w="399" w:type="pct"/>
            <w:noWrap/>
            <w:vAlign w:val="center"/>
          </w:tcPr>
          <w:p w14:paraId="480485B0" w14:textId="77777777" w:rsidR="002F57EA" w:rsidRDefault="002F57EA">
            <w:pPr>
              <w:pStyle w:val="aff9"/>
            </w:pPr>
          </w:p>
        </w:tc>
        <w:tc>
          <w:tcPr>
            <w:tcW w:w="343" w:type="pct"/>
            <w:noWrap/>
            <w:vAlign w:val="center"/>
          </w:tcPr>
          <w:p w14:paraId="708999D6" w14:textId="77777777" w:rsidR="002F57EA" w:rsidRDefault="003038A7">
            <w:pPr>
              <w:pStyle w:val="aff9"/>
            </w:pPr>
            <w:r>
              <w:rPr>
                <w:rFonts w:hint="eastAsia"/>
                <w:lang w:bidi="ar"/>
              </w:rPr>
              <w:t>0.118</w:t>
            </w:r>
          </w:p>
        </w:tc>
        <w:tc>
          <w:tcPr>
            <w:tcW w:w="337" w:type="pct"/>
            <w:noWrap/>
            <w:vAlign w:val="center"/>
          </w:tcPr>
          <w:p w14:paraId="69DF8BF8" w14:textId="77777777" w:rsidR="002F57EA" w:rsidRDefault="003038A7">
            <w:pPr>
              <w:pStyle w:val="aff9"/>
            </w:pPr>
            <w:r>
              <w:rPr>
                <w:rFonts w:hint="eastAsia"/>
                <w:lang w:bidi="ar"/>
              </w:rPr>
              <w:t>0.245</w:t>
            </w:r>
          </w:p>
        </w:tc>
        <w:tc>
          <w:tcPr>
            <w:tcW w:w="664" w:type="pct"/>
            <w:noWrap/>
            <w:vAlign w:val="center"/>
          </w:tcPr>
          <w:p w14:paraId="40099238" w14:textId="77777777" w:rsidR="002F57EA" w:rsidRDefault="003038A7">
            <w:pPr>
              <w:pStyle w:val="aff9"/>
            </w:pPr>
            <w:r>
              <w:rPr>
                <w:rFonts w:hint="eastAsia"/>
                <w:lang w:bidi="ar"/>
              </w:rPr>
              <w:t>0.637</w:t>
            </w:r>
          </w:p>
        </w:tc>
        <w:tc>
          <w:tcPr>
            <w:tcW w:w="664" w:type="pct"/>
            <w:noWrap/>
            <w:vAlign w:val="center"/>
          </w:tcPr>
          <w:p w14:paraId="4A3B421D" w14:textId="77777777" w:rsidR="002F57EA" w:rsidRDefault="003038A7">
            <w:pPr>
              <w:pStyle w:val="aff9"/>
              <w:rPr>
                <w:lang w:bidi="ar"/>
              </w:rPr>
            </w:pPr>
            <w:r>
              <w:rPr>
                <w:rFonts w:hint="eastAsia"/>
                <w:lang w:bidi="ar"/>
              </w:rPr>
              <w:t>1.584</w:t>
            </w:r>
          </w:p>
        </w:tc>
        <w:tc>
          <w:tcPr>
            <w:tcW w:w="392" w:type="pct"/>
            <w:noWrap/>
            <w:vAlign w:val="center"/>
          </w:tcPr>
          <w:p w14:paraId="5E642F38" w14:textId="77777777" w:rsidR="002F57EA" w:rsidRDefault="003038A7">
            <w:pPr>
              <w:pStyle w:val="aff9"/>
              <w:rPr>
                <w:lang w:bidi="ar"/>
              </w:rPr>
            </w:pPr>
            <w:r>
              <w:rPr>
                <w:rFonts w:hint="eastAsia"/>
                <w:lang w:bidi="ar"/>
              </w:rPr>
              <w:t>4.55***</w:t>
            </w:r>
          </w:p>
        </w:tc>
      </w:tr>
      <w:tr w:rsidR="002F57EA" w14:paraId="0AD854C6" w14:textId="77777777">
        <w:trPr>
          <w:trHeight w:val="20"/>
          <w:jc w:val="center"/>
        </w:trPr>
        <w:tc>
          <w:tcPr>
            <w:tcW w:w="454" w:type="pct"/>
            <w:noWrap/>
            <w:vAlign w:val="center"/>
          </w:tcPr>
          <w:p w14:paraId="4151FC18" w14:textId="77777777" w:rsidR="002F57EA" w:rsidRDefault="002F57EA">
            <w:pPr>
              <w:pStyle w:val="aff9"/>
            </w:pPr>
          </w:p>
        </w:tc>
        <w:tc>
          <w:tcPr>
            <w:tcW w:w="1140" w:type="pct"/>
            <w:noWrap/>
            <w:vAlign w:val="center"/>
          </w:tcPr>
          <w:p w14:paraId="0141012F" w14:textId="77777777" w:rsidR="002F57EA" w:rsidRDefault="003038A7">
            <w:pPr>
              <w:pStyle w:val="aff9"/>
            </w:pPr>
            <w:r>
              <w:rPr>
                <w:rFonts w:hint="eastAsia"/>
                <w:lang w:bidi="ar"/>
              </w:rPr>
              <w:t>一年级</w:t>
            </w:r>
          </w:p>
        </w:tc>
        <w:tc>
          <w:tcPr>
            <w:tcW w:w="319" w:type="pct"/>
            <w:noWrap/>
            <w:vAlign w:val="center"/>
          </w:tcPr>
          <w:p w14:paraId="35D72118" w14:textId="77777777" w:rsidR="002F57EA" w:rsidRDefault="002F57EA">
            <w:pPr>
              <w:pStyle w:val="aff9"/>
            </w:pPr>
          </w:p>
        </w:tc>
        <w:tc>
          <w:tcPr>
            <w:tcW w:w="283" w:type="pct"/>
            <w:noWrap/>
            <w:vAlign w:val="center"/>
          </w:tcPr>
          <w:p w14:paraId="191D7854" w14:textId="77777777" w:rsidR="002F57EA" w:rsidRDefault="002F57EA">
            <w:pPr>
              <w:pStyle w:val="aff9"/>
            </w:pPr>
          </w:p>
        </w:tc>
        <w:tc>
          <w:tcPr>
            <w:tcW w:w="399" w:type="pct"/>
            <w:noWrap/>
            <w:vAlign w:val="center"/>
          </w:tcPr>
          <w:p w14:paraId="1A9DEEF5" w14:textId="77777777" w:rsidR="002F57EA" w:rsidRDefault="002F57EA">
            <w:pPr>
              <w:pStyle w:val="aff9"/>
            </w:pPr>
          </w:p>
        </w:tc>
        <w:tc>
          <w:tcPr>
            <w:tcW w:w="343" w:type="pct"/>
            <w:noWrap/>
            <w:vAlign w:val="center"/>
          </w:tcPr>
          <w:p w14:paraId="37E4E893" w14:textId="77777777" w:rsidR="002F57EA" w:rsidRDefault="003038A7">
            <w:pPr>
              <w:pStyle w:val="aff9"/>
            </w:pPr>
            <w:r>
              <w:rPr>
                <w:rFonts w:hint="eastAsia"/>
                <w:lang w:bidi="ar"/>
              </w:rPr>
              <w:t>-0.062</w:t>
            </w:r>
          </w:p>
        </w:tc>
        <w:tc>
          <w:tcPr>
            <w:tcW w:w="337" w:type="pct"/>
            <w:noWrap/>
            <w:vAlign w:val="center"/>
          </w:tcPr>
          <w:p w14:paraId="63BB1263" w14:textId="77777777" w:rsidR="002F57EA" w:rsidRDefault="003038A7">
            <w:pPr>
              <w:pStyle w:val="aff9"/>
            </w:pPr>
            <w:r>
              <w:rPr>
                <w:rFonts w:hint="eastAsia"/>
                <w:lang w:bidi="ar"/>
              </w:rPr>
              <w:t>0.432</w:t>
            </w:r>
          </w:p>
        </w:tc>
        <w:tc>
          <w:tcPr>
            <w:tcW w:w="664" w:type="pct"/>
            <w:noWrap/>
            <w:vAlign w:val="center"/>
          </w:tcPr>
          <w:p w14:paraId="1ABD48A4" w14:textId="77777777" w:rsidR="002F57EA" w:rsidRDefault="003038A7">
            <w:pPr>
              <w:pStyle w:val="aff9"/>
            </w:pPr>
            <w:r>
              <w:rPr>
                <w:rFonts w:hint="eastAsia"/>
                <w:lang w:bidi="ar"/>
              </w:rPr>
              <w:t>-1.444</w:t>
            </w:r>
          </w:p>
        </w:tc>
        <w:tc>
          <w:tcPr>
            <w:tcW w:w="664" w:type="pct"/>
            <w:noWrap/>
            <w:vAlign w:val="center"/>
          </w:tcPr>
          <w:p w14:paraId="6A988BE6" w14:textId="77777777" w:rsidR="002F57EA" w:rsidRDefault="003038A7">
            <w:pPr>
              <w:pStyle w:val="aff9"/>
            </w:pPr>
            <w:r>
              <w:rPr>
                <w:rFonts w:hint="eastAsia"/>
                <w:lang w:bidi="ar"/>
              </w:rPr>
              <w:t>0.246</w:t>
            </w:r>
          </w:p>
        </w:tc>
        <w:tc>
          <w:tcPr>
            <w:tcW w:w="392" w:type="pct"/>
            <w:noWrap/>
            <w:vAlign w:val="center"/>
          </w:tcPr>
          <w:p w14:paraId="793BEBF7" w14:textId="77777777" w:rsidR="002F57EA" w:rsidRDefault="003038A7">
            <w:pPr>
              <w:pStyle w:val="aff9"/>
            </w:pPr>
            <w:r>
              <w:rPr>
                <w:rFonts w:hint="eastAsia"/>
                <w:lang w:bidi="ar"/>
              </w:rPr>
              <w:t>-1.43</w:t>
            </w:r>
          </w:p>
        </w:tc>
      </w:tr>
      <w:tr w:rsidR="002F57EA" w14:paraId="5CEA55F1" w14:textId="77777777">
        <w:trPr>
          <w:trHeight w:val="20"/>
          <w:jc w:val="center"/>
        </w:trPr>
        <w:tc>
          <w:tcPr>
            <w:tcW w:w="454" w:type="pct"/>
            <w:noWrap/>
            <w:vAlign w:val="center"/>
          </w:tcPr>
          <w:p w14:paraId="2838F517" w14:textId="77777777" w:rsidR="002F57EA" w:rsidRDefault="002F57EA">
            <w:pPr>
              <w:pStyle w:val="aff9"/>
            </w:pPr>
          </w:p>
        </w:tc>
        <w:tc>
          <w:tcPr>
            <w:tcW w:w="1140" w:type="pct"/>
            <w:noWrap/>
            <w:vAlign w:val="center"/>
          </w:tcPr>
          <w:p w14:paraId="2C1F3FEF" w14:textId="77777777" w:rsidR="002F57EA" w:rsidRDefault="003038A7">
            <w:pPr>
              <w:pStyle w:val="aff9"/>
            </w:pPr>
            <w:r>
              <w:rPr>
                <w:rFonts w:hint="eastAsia"/>
                <w:lang w:bidi="ar"/>
              </w:rPr>
              <w:t>二年级</w:t>
            </w:r>
          </w:p>
        </w:tc>
        <w:tc>
          <w:tcPr>
            <w:tcW w:w="319" w:type="pct"/>
            <w:noWrap/>
            <w:vAlign w:val="center"/>
          </w:tcPr>
          <w:p w14:paraId="45E47FBA" w14:textId="77777777" w:rsidR="002F57EA" w:rsidRDefault="002F57EA">
            <w:pPr>
              <w:pStyle w:val="aff9"/>
            </w:pPr>
          </w:p>
        </w:tc>
        <w:tc>
          <w:tcPr>
            <w:tcW w:w="283" w:type="pct"/>
            <w:noWrap/>
            <w:vAlign w:val="center"/>
          </w:tcPr>
          <w:p w14:paraId="6A04DC7B" w14:textId="77777777" w:rsidR="002F57EA" w:rsidRDefault="002F57EA">
            <w:pPr>
              <w:pStyle w:val="aff9"/>
            </w:pPr>
          </w:p>
        </w:tc>
        <w:tc>
          <w:tcPr>
            <w:tcW w:w="399" w:type="pct"/>
            <w:noWrap/>
            <w:vAlign w:val="center"/>
          </w:tcPr>
          <w:p w14:paraId="578B59B0" w14:textId="77777777" w:rsidR="002F57EA" w:rsidRDefault="002F57EA">
            <w:pPr>
              <w:pStyle w:val="aff9"/>
            </w:pPr>
          </w:p>
        </w:tc>
        <w:tc>
          <w:tcPr>
            <w:tcW w:w="343" w:type="pct"/>
            <w:noWrap/>
            <w:vAlign w:val="center"/>
          </w:tcPr>
          <w:p w14:paraId="17FC8A35" w14:textId="77777777" w:rsidR="002F57EA" w:rsidRDefault="003038A7">
            <w:pPr>
              <w:pStyle w:val="aff9"/>
            </w:pPr>
            <w:r>
              <w:rPr>
                <w:rFonts w:hint="eastAsia"/>
                <w:lang w:bidi="ar"/>
              </w:rPr>
              <w:t>-0.019</w:t>
            </w:r>
          </w:p>
        </w:tc>
        <w:tc>
          <w:tcPr>
            <w:tcW w:w="337" w:type="pct"/>
            <w:noWrap/>
            <w:vAlign w:val="center"/>
          </w:tcPr>
          <w:p w14:paraId="4E4EE1DA" w14:textId="77777777" w:rsidR="002F57EA" w:rsidRDefault="003038A7">
            <w:pPr>
              <w:pStyle w:val="aff9"/>
            </w:pPr>
            <w:r>
              <w:rPr>
                <w:rFonts w:hint="eastAsia"/>
                <w:lang w:bidi="ar"/>
              </w:rPr>
              <w:t>0.424</w:t>
            </w:r>
          </w:p>
        </w:tc>
        <w:tc>
          <w:tcPr>
            <w:tcW w:w="664" w:type="pct"/>
            <w:noWrap/>
            <w:vAlign w:val="center"/>
          </w:tcPr>
          <w:p w14:paraId="433B56CA" w14:textId="74CF29DA" w:rsidR="002F57EA" w:rsidRDefault="003038A7">
            <w:pPr>
              <w:pStyle w:val="aff9"/>
            </w:pPr>
            <w:r>
              <w:rPr>
                <w:rFonts w:hint="eastAsia"/>
                <w:lang w:bidi="ar"/>
              </w:rPr>
              <w:t>-1.01</w:t>
            </w:r>
            <w:r w:rsidR="002627F0">
              <w:rPr>
                <w:lang w:bidi="ar"/>
              </w:rPr>
              <w:t>0</w:t>
            </w:r>
          </w:p>
        </w:tc>
        <w:tc>
          <w:tcPr>
            <w:tcW w:w="664" w:type="pct"/>
            <w:noWrap/>
            <w:vAlign w:val="center"/>
          </w:tcPr>
          <w:p w14:paraId="567D611E" w14:textId="77777777" w:rsidR="002F57EA" w:rsidRDefault="003038A7">
            <w:pPr>
              <w:pStyle w:val="aff9"/>
            </w:pPr>
            <w:r>
              <w:rPr>
                <w:rFonts w:hint="eastAsia"/>
                <w:lang w:bidi="ar"/>
              </w:rPr>
              <w:t>0.645</w:t>
            </w:r>
          </w:p>
        </w:tc>
        <w:tc>
          <w:tcPr>
            <w:tcW w:w="392" w:type="pct"/>
            <w:noWrap/>
            <w:vAlign w:val="center"/>
          </w:tcPr>
          <w:p w14:paraId="23039EA8" w14:textId="77777777" w:rsidR="002F57EA" w:rsidRDefault="003038A7">
            <w:pPr>
              <w:pStyle w:val="aff9"/>
            </w:pPr>
            <w:r>
              <w:rPr>
                <w:rFonts w:hint="eastAsia"/>
                <w:lang w:bidi="ar"/>
              </w:rPr>
              <w:t>-0.45</w:t>
            </w:r>
          </w:p>
        </w:tc>
      </w:tr>
      <w:tr w:rsidR="002F57EA" w14:paraId="38D9797F" w14:textId="77777777">
        <w:trPr>
          <w:trHeight w:val="20"/>
          <w:jc w:val="center"/>
        </w:trPr>
        <w:tc>
          <w:tcPr>
            <w:tcW w:w="454" w:type="pct"/>
            <w:noWrap/>
            <w:vAlign w:val="center"/>
          </w:tcPr>
          <w:p w14:paraId="24EFE042" w14:textId="77777777" w:rsidR="002F57EA" w:rsidRDefault="002F57EA">
            <w:pPr>
              <w:pStyle w:val="aff9"/>
            </w:pPr>
          </w:p>
        </w:tc>
        <w:tc>
          <w:tcPr>
            <w:tcW w:w="1140" w:type="pct"/>
            <w:noWrap/>
            <w:vAlign w:val="center"/>
          </w:tcPr>
          <w:p w14:paraId="217B186C" w14:textId="77777777" w:rsidR="002F57EA" w:rsidRDefault="003038A7">
            <w:pPr>
              <w:pStyle w:val="aff9"/>
            </w:pPr>
            <w:r>
              <w:rPr>
                <w:rFonts w:hint="eastAsia"/>
                <w:lang w:bidi="ar"/>
              </w:rPr>
              <w:t>三年级</w:t>
            </w:r>
          </w:p>
        </w:tc>
        <w:tc>
          <w:tcPr>
            <w:tcW w:w="319" w:type="pct"/>
            <w:noWrap/>
            <w:vAlign w:val="center"/>
          </w:tcPr>
          <w:p w14:paraId="0A64B5EA" w14:textId="77777777" w:rsidR="002F57EA" w:rsidRDefault="002F57EA">
            <w:pPr>
              <w:pStyle w:val="aff9"/>
            </w:pPr>
          </w:p>
        </w:tc>
        <w:tc>
          <w:tcPr>
            <w:tcW w:w="283" w:type="pct"/>
            <w:noWrap/>
            <w:vAlign w:val="center"/>
          </w:tcPr>
          <w:p w14:paraId="54A37AD8" w14:textId="77777777" w:rsidR="002F57EA" w:rsidRDefault="002F57EA">
            <w:pPr>
              <w:pStyle w:val="aff9"/>
            </w:pPr>
          </w:p>
        </w:tc>
        <w:tc>
          <w:tcPr>
            <w:tcW w:w="399" w:type="pct"/>
            <w:noWrap/>
            <w:vAlign w:val="center"/>
          </w:tcPr>
          <w:p w14:paraId="1EAC8A16" w14:textId="77777777" w:rsidR="002F57EA" w:rsidRDefault="002F57EA">
            <w:pPr>
              <w:pStyle w:val="aff9"/>
            </w:pPr>
          </w:p>
        </w:tc>
        <w:tc>
          <w:tcPr>
            <w:tcW w:w="343" w:type="pct"/>
            <w:noWrap/>
            <w:vAlign w:val="center"/>
          </w:tcPr>
          <w:p w14:paraId="5C3A2AC2" w14:textId="77777777" w:rsidR="002F57EA" w:rsidRDefault="003038A7">
            <w:pPr>
              <w:pStyle w:val="aff9"/>
            </w:pPr>
            <w:r>
              <w:rPr>
                <w:rFonts w:hint="eastAsia"/>
                <w:lang w:bidi="ar"/>
              </w:rPr>
              <w:t>-0.008</w:t>
            </w:r>
          </w:p>
        </w:tc>
        <w:tc>
          <w:tcPr>
            <w:tcW w:w="337" w:type="pct"/>
            <w:noWrap/>
            <w:vAlign w:val="center"/>
          </w:tcPr>
          <w:p w14:paraId="3E873A3B" w14:textId="77777777" w:rsidR="002F57EA" w:rsidRDefault="003038A7">
            <w:pPr>
              <w:pStyle w:val="aff9"/>
            </w:pPr>
            <w:r>
              <w:rPr>
                <w:rFonts w:hint="eastAsia"/>
                <w:lang w:bidi="ar"/>
              </w:rPr>
              <w:t>0.477</w:t>
            </w:r>
          </w:p>
        </w:tc>
        <w:tc>
          <w:tcPr>
            <w:tcW w:w="664" w:type="pct"/>
            <w:noWrap/>
            <w:vAlign w:val="center"/>
          </w:tcPr>
          <w:p w14:paraId="64D1B688" w14:textId="77777777" w:rsidR="002F57EA" w:rsidRDefault="003038A7">
            <w:pPr>
              <w:pStyle w:val="aff9"/>
            </w:pPr>
            <w:r>
              <w:rPr>
                <w:rFonts w:hint="eastAsia"/>
                <w:lang w:bidi="ar"/>
              </w:rPr>
              <w:t>-1.021</w:t>
            </w:r>
          </w:p>
        </w:tc>
        <w:tc>
          <w:tcPr>
            <w:tcW w:w="664" w:type="pct"/>
            <w:noWrap/>
            <w:vAlign w:val="center"/>
          </w:tcPr>
          <w:p w14:paraId="5C547C16" w14:textId="77777777" w:rsidR="002F57EA" w:rsidRDefault="003038A7">
            <w:pPr>
              <w:pStyle w:val="aff9"/>
            </w:pPr>
            <w:r>
              <w:rPr>
                <w:rFonts w:hint="eastAsia"/>
                <w:lang w:bidi="ar"/>
              </w:rPr>
              <w:t>0.857</w:t>
            </w:r>
          </w:p>
        </w:tc>
        <w:tc>
          <w:tcPr>
            <w:tcW w:w="392" w:type="pct"/>
            <w:noWrap/>
            <w:vAlign w:val="center"/>
          </w:tcPr>
          <w:p w14:paraId="30293B6C" w14:textId="77777777" w:rsidR="002F57EA" w:rsidRDefault="003038A7">
            <w:pPr>
              <w:pStyle w:val="aff9"/>
            </w:pPr>
            <w:r>
              <w:rPr>
                <w:rFonts w:hint="eastAsia"/>
                <w:lang w:bidi="ar"/>
              </w:rPr>
              <w:t>-0.23</w:t>
            </w:r>
          </w:p>
        </w:tc>
      </w:tr>
      <w:tr w:rsidR="002F57EA" w14:paraId="21A6DEAF" w14:textId="77777777">
        <w:trPr>
          <w:trHeight w:val="20"/>
          <w:jc w:val="center"/>
        </w:trPr>
        <w:tc>
          <w:tcPr>
            <w:tcW w:w="454" w:type="pct"/>
            <w:noWrap/>
            <w:vAlign w:val="center"/>
          </w:tcPr>
          <w:p w14:paraId="0A16E01F" w14:textId="77777777" w:rsidR="002F57EA" w:rsidRDefault="002F57EA">
            <w:pPr>
              <w:pStyle w:val="aff9"/>
            </w:pPr>
          </w:p>
        </w:tc>
        <w:tc>
          <w:tcPr>
            <w:tcW w:w="1140" w:type="pct"/>
            <w:noWrap/>
            <w:vAlign w:val="center"/>
          </w:tcPr>
          <w:p w14:paraId="2AA0B6B7" w14:textId="77777777" w:rsidR="002F57EA" w:rsidRDefault="003038A7">
            <w:pPr>
              <w:pStyle w:val="aff9"/>
            </w:pPr>
            <w:r>
              <w:rPr>
                <w:rFonts w:hint="eastAsia"/>
                <w:lang w:bidi="ar"/>
              </w:rPr>
              <w:t>公立学校</w:t>
            </w:r>
          </w:p>
        </w:tc>
        <w:tc>
          <w:tcPr>
            <w:tcW w:w="319" w:type="pct"/>
            <w:noWrap/>
            <w:vAlign w:val="center"/>
          </w:tcPr>
          <w:p w14:paraId="728E5FD2" w14:textId="77777777" w:rsidR="002F57EA" w:rsidRDefault="002F57EA">
            <w:pPr>
              <w:pStyle w:val="aff9"/>
            </w:pPr>
          </w:p>
        </w:tc>
        <w:tc>
          <w:tcPr>
            <w:tcW w:w="283" w:type="pct"/>
            <w:noWrap/>
            <w:vAlign w:val="center"/>
          </w:tcPr>
          <w:p w14:paraId="5AFEF738" w14:textId="77777777" w:rsidR="002F57EA" w:rsidRDefault="002F57EA">
            <w:pPr>
              <w:pStyle w:val="aff9"/>
            </w:pPr>
          </w:p>
        </w:tc>
        <w:tc>
          <w:tcPr>
            <w:tcW w:w="399" w:type="pct"/>
            <w:noWrap/>
            <w:vAlign w:val="center"/>
          </w:tcPr>
          <w:p w14:paraId="025F09F9" w14:textId="77777777" w:rsidR="002F57EA" w:rsidRDefault="002F57EA">
            <w:pPr>
              <w:pStyle w:val="aff9"/>
            </w:pPr>
          </w:p>
        </w:tc>
        <w:tc>
          <w:tcPr>
            <w:tcW w:w="343" w:type="pct"/>
            <w:noWrap/>
            <w:vAlign w:val="center"/>
          </w:tcPr>
          <w:p w14:paraId="130E34C8" w14:textId="77777777" w:rsidR="002F57EA" w:rsidRDefault="003038A7">
            <w:pPr>
              <w:pStyle w:val="aff9"/>
            </w:pPr>
            <w:r>
              <w:rPr>
                <w:rFonts w:hint="eastAsia"/>
                <w:lang w:bidi="ar"/>
              </w:rPr>
              <w:t>-0.002</w:t>
            </w:r>
          </w:p>
        </w:tc>
        <w:tc>
          <w:tcPr>
            <w:tcW w:w="337" w:type="pct"/>
            <w:noWrap/>
            <w:vAlign w:val="center"/>
          </w:tcPr>
          <w:p w14:paraId="230B8D4A" w14:textId="77777777" w:rsidR="002F57EA" w:rsidRDefault="003038A7">
            <w:pPr>
              <w:pStyle w:val="aff9"/>
            </w:pPr>
            <w:r>
              <w:rPr>
                <w:rFonts w:hint="eastAsia"/>
                <w:lang w:bidi="ar"/>
              </w:rPr>
              <w:t>0.26</w:t>
            </w:r>
          </w:p>
        </w:tc>
        <w:tc>
          <w:tcPr>
            <w:tcW w:w="664" w:type="pct"/>
            <w:noWrap/>
            <w:vAlign w:val="center"/>
          </w:tcPr>
          <w:p w14:paraId="0D3815F2" w14:textId="77777777" w:rsidR="002F57EA" w:rsidRDefault="003038A7">
            <w:pPr>
              <w:pStyle w:val="aff9"/>
            </w:pPr>
            <w:r>
              <w:rPr>
                <w:rFonts w:hint="eastAsia"/>
                <w:lang w:bidi="ar"/>
              </w:rPr>
              <w:t>-0.517</w:t>
            </w:r>
          </w:p>
        </w:tc>
        <w:tc>
          <w:tcPr>
            <w:tcW w:w="664" w:type="pct"/>
            <w:noWrap/>
            <w:vAlign w:val="center"/>
          </w:tcPr>
          <w:p w14:paraId="3BAE9206" w14:textId="77777777" w:rsidR="002F57EA" w:rsidRDefault="003038A7">
            <w:pPr>
              <w:pStyle w:val="aff9"/>
            </w:pPr>
            <w:r>
              <w:rPr>
                <w:rFonts w:hint="eastAsia"/>
                <w:lang w:bidi="ar"/>
              </w:rPr>
              <w:t>0.497</w:t>
            </w:r>
          </w:p>
        </w:tc>
        <w:tc>
          <w:tcPr>
            <w:tcW w:w="392" w:type="pct"/>
            <w:noWrap/>
            <w:vAlign w:val="center"/>
          </w:tcPr>
          <w:p w14:paraId="3324B0FE" w14:textId="77777777" w:rsidR="002F57EA" w:rsidRDefault="003038A7">
            <w:pPr>
              <w:pStyle w:val="aff9"/>
            </w:pPr>
            <w:r>
              <w:rPr>
                <w:rFonts w:hint="eastAsia"/>
                <w:lang w:bidi="ar"/>
              </w:rPr>
              <w:t>0.24</w:t>
            </w:r>
          </w:p>
        </w:tc>
      </w:tr>
      <w:tr w:rsidR="002F57EA" w14:paraId="281C50E6" w14:textId="77777777">
        <w:trPr>
          <w:trHeight w:val="20"/>
          <w:jc w:val="center"/>
        </w:trPr>
        <w:tc>
          <w:tcPr>
            <w:tcW w:w="454" w:type="pct"/>
            <w:noWrap/>
            <w:vAlign w:val="center"/>
          </w:tcPr>
          <w:p w14:paraId="19B9B452" w14:textId="77777777" w:rsidR="002F57EA" w:rsidRDefault="002F57EA">
            <w:pPr>
              <w:pStyle w:val="aff9"/>
            </w:pPr>
          </w:p>
        </w:tc>
        <w:tc>
          <w:tcPr>
            <w:tcW w:w="1140" w:type="pct"/>
            <w:noWrap/>
            <w:vAlign w:val="center"/>
          </w:tcPr>
          <w:p w14:paraId="044771FA" w14:textId="77777777" w:rsidR="002F57EA" w:rsidRDefault="003038A7">
            <w:pPr>
              <w:pStyle w:val="aff9"/>
            </w:pPr>
            <w:r>
              <w:rPr>
                <w:rFonts w:hint="eastAsia"/>
                <w:lang w:bidi="ar"/>
              </w:rPr>
              <w:t>社交网站使用强度</w:t>
            </w:r>
          </w:p>
        </w:tc>
        <w:tc>
          <w:tcPr>
            <w:tcW w:w="319" w:type="pct"/>
            <w:noWrap/>
            <w:vAlign w:val="center"/>
          </w:tcPr>
          <w:p w14:paraId="43EC4289" w14:textId="77777777" w:rsidR="002F57EA" w:rsidRDefault="002F57EA">
            <w:pPr>
              <w:pStyle w:val="aff9"/>
            </w:pPr>
          </w:p>
        </w:tc>
        <w:tc>
          <w:tcPr>
            <w:tcW w:w="283" w:type="pct"/>
            <w:noWrap/>
            <w:vAlign w:val="center"/>
          </w:tcPr>
          <w:p w14:paraId="59C15CE2" w14:textId="77777777" w:rsidR="002F57EA" w:rsidRDefault="002F57EA">
            <w:pPr>
              <w:pStyle w:val="aff9"/>
            </w:pPr>
          </w:p>
        </w:tc>
        <w:tc>
          <w:tcPr>
            <w:tcW w:w="399" w:type="pct"/>
            <w:noWrap/>
            <w:vAlign w:val="center"/>
          </w:tcPr>
          <w:p w14:paraId="6A151F25" w14:textId="77777777" w:rsidR="002F57EA" w:rsidRDefault="002F57EA">
            <w:pPr>
              <w:pStyle w:val="aff9"/>
            </w:pPr>
          </w:p>
        </w:tc>
        <w:tc>
          <w:tcPr>
            <w:tcW w:w="343" w:type="pct"/>
            <w:noWrap/>
            <w:vAlign w:val="center"/>
          </w:tcPr>
          <w:p w14:paraId="4758AE80" w14:textId="77777777" w:rsidR="002F57EA" w:rsidRDefault="003038A7">
            <w:pPr>
              <w:pStyle w:val="aff9"/>
            </w:pPr>
            <w:r>
              <w:rPr>
                <w:rFonts w:hint="eastAsia"/>
                <w:lang w:bidi="ar"/>
              </w:rPr>
              <w:t>0.289</w:t>
            </w:r>
          </w:p>
        </w:tc>
        <w:tc>
          <w:tcPr>
            <w:tcW w:w="337" w:type="pct"/>
            <w:noWrap/>
            <w:vAlign w:val="center"/>
          </w:tcPr>
          <w:p w14:paraId="302B3918" w14:textId="77777777" w:rsidR="002F57EA" w:rsidRDefault="003038A7">
            <w:pPr>
              <w:pStyle w:val="aff9"/>
            </w:pPr>
            <w:r>
              <w:rPr>
                <w:rFonts w:hint="eastAsia"/>
                <w:lang w:bidi="ar"/>
              </w:rPr>
              <w:t>0.178</w:t>
            </w:r>
          </w:p>
        </w:tc>
        <w:tc>
          <w:tcPr>
            <w:tcW w:w="664" w:type="pct"/>
            <w:noWrap/>
            <w:vAlign w:val="center"/>
          </w:tcPr>
          <w:p w14:paraId="053A2A56" w14:textId="0D55CACB" w:rsidR="002F57EA" w:rsidRDefault="003038A7">
            <w:pPr>
              <w:pStyle w:val="aff9"/>
            </w:pPr>
            <w:r>
              <w:rPr>
                <w:rFonts w:hint="eastAsia"/>
                <w:lang w:bidi="ar"/>
              </w:rPr>
              <w:t>1.36</w:t>
            </w:r>
            <w:r w:rsidR="002627F0">
              <w:rPr>
                <w:lang w:bidi="ar"/>
              </w:rPr>
              <w:t>0</w:t>
            </w:r>
          </w:p>
        </w:tc>
        <w:tc>
          <w:tcPr>
            <w:tcW w:w="664" w:type="pct"/>
            <w:noWrap/>
            <w:vAlign w:val="center"/>
          </w:tcPr>
          <w:p w14:paraId="2376C5D7" w14:textId="20D65288" w:rsidR="002F57EA" w:rsidRDefault="003038A7">
            <w:pPr>
              <w:pStyle w:val="aff9"/>
            </w:pPr>
            <w:r>
              <w:rPr>
                <w:rFonts w:hint="eastAsia"/>
                <w:lang w:bidi="ar"/>
              </w:rPr>
              <w:t>2.05</w:t>
            </w:r>
            <w:r w:rsidR="002627F0">
              <w:rPr>
                <w:lang w:bidi="ar"/>
              </w:rPr>
              <w:t>0</w:t>
            </w:r>
          </w:p>
        </w:tc>
        <w:tc>
          <w:tcPr>
            <w:tcW w:w="392" w:type="pct"/>
            <w:noWrap/>
            <w:vAlign w:val="center"/>
          </w:tcPr>
          <w:p w14:paraId="1E907D1C" w14:textId="77777777" w:rsidR="002F57EA" w:rsidRDefault="003038A7">
            <w:pPr>
              <w:pStyle w:val="aff9"/>
            </w:pPr>
            <w:r>
              <w:rPr>
                <w:rFonts w:hint="eastAsia"/>
                <w:lang w:bidi="ar"/>
              </w:rPr>
              <w:t>4.34</w:t>
            </w:r>
            <w:r>
              <w:rPr>
                <w:rStyle w:val="font21"/>
                <w:rFonts w:hint="default"/>
                <w:lang w:bidi="ar"/>
              </w:rPr>
              <w:t>***</w:t>
            </w:r>
          </w:p>
        </w:tc>
      </w:tr>
      <w:tr w:rsidR="002F57EA" w14:paraId="55E12ADC" w14:textId="77777777">
        <w:trPr>
          <w:trHeight w:val="20"/>
          <w:jc w:val="center"/>
        </w:trPr>
        <w:tc>
          <w:tcPr>
            <w:tcW w:w="454" w:type="pct"/>
            <w:noWrap/>
            <w:vAlign w:val="center"/>
          </w:tcPr>
          <w:p w14:paraId="61584418" w14:textId="77777777" w:rsidR="002F57EA" w:rsidRDefault="002F57EA">
            <w:pPr>
              <w:pStyle w:val="aff9"/>
            </w:pPr>
          </w:p>
        </w:tc>
        <w:tc>
          <w:tcPr>
            <w:tcW w:w="1140" w:type="pct"/>
            <w:noWrap/>
            <w:vAlign w:val="center"/>
          </w:tcPr>
          <w:p w14:paraId="123943EF" w14:textId="77777777" w:rsidR="002F57EA" w:rsidRDefault="003038A7">
            <w:pPr>
              <w:pStyle w:val="aff9"/>
            </w:pPr>
            <w:r>
              <w:rPr>
                <w:rFonts w:hint="eastAsia"/>
                <w:lang w:bidi="ar"/>
              </w:rPr>
              <w:t>自尊</w:t>
            </w:r>
          </w:p>
        </w:tc>
        <w:tc>
          <w:tcPr>
            <w:tcW w:w="319" w:type="pct"/>
            <w:noWrap/>
            <w:vAlign w:val="center"/>
          </w:tcPr>
          <w:p w14:paraId="39EFDAED" w14:textId="77777777" w:rsidR="002F57EA" w:rsidRDefault="002F57EA">
            <w:pPr>
              <w:pStyle w:val="aff9"/>
            </w:pPr>
          </w:p>
        </w:tc>
        <w:tc>
          <w:tcPr>
            <w:tcW w:w="283" w:type="pct"/>
            <w:noWrap/>
            <w:vAlign w:val="center"/>
          </w:tcPr>
          <w:p w14:paraId="41AE8B4B" w14:textId="77777777" w:rsidR="002F57EA" w:rsidRDefault="002F57EA">
            <w:pPr>
              <w:pStyle w:val="aff9"/>
            </w:pPr>
          </w:p>
        </w:tc>
        <w:tc>
          <w:tcPr>
            <w:tcW w:w="399" w:type="pct"/>
            <w:noWrap/>
            <w:vAlign w:val="center"/>
          </w:tcPr>
          <w:p w14:paraId="602283E0" w14:textId="77777777" w:rsidR="002F57EA" w:rsidRDefault="002F57EA">
            <w:pPr>
              <w:pStyle w:val="aff9"/>
            </w:pPr>
          </w:p>
        </w:tc>
        <w:tc>
          <w:tcPr>
            <w:tcW w:w="343" w:type="pct"/>
            <w:noWrap/>
            <w:vAlign w:val="center"/>
          </w:tcPr>
          <w:p w14:paraId="272A1B18" w14:textId="77777777" w:rsidR="002F57EA" w:rsidRDefault="003038A7">
            <w:pPr>
              <w:pStyle w:val="aff9"/>
            </w:pPr>
            <w:r>
              <w:rPr>
                <w:rFonts w:hint="eastAsia"/>
                <w:lang w:bidi="ar"/>
              </w:rPr>
              <w:t>0.445</w:t>
            </w:r>
          </w:p>
        </w:tc>
        <w:tc>
          <w:tcPr>
            <w:tcW w:w="337" w:type="pct"/>
            <w:noWrap/>
            <w:vAlign w:val="center"/>
          </w:tcPr>
          <w:p w14:paraId="155E1EB8" w14:textId="62AA5F0D" w:rsidR="002F57EA" w:rsidRDefault="003038A7">
            <w:pPr>
              <w:pStyle w:val="aff9"/>
            </w:pPr>
            <w:r>
              <w:rPr>
                <w:rFonts w:hint="eastAsia"/>
                <w:lang w:bidi="ar"/>
              </w:rPr>
              <w:t>0.03</w:t>
            </w:r>
            <w:r w:rsidR="002627F0">
              <w:rPr>
                <w:lang w:bidi="ar"/>
              </w:rPr>
              <w:t>0</w:t>
            </w:r>
          </w:p>
        </w:tc>
        <w:tc>
          <w:tcPr>
            <w:tcW w:w="664" w:type="pct"/>
            <w:noWrap/>
            <w:vAlign w:val="center"/>
          </w:tcPr>
          <w:p w14:paraId="56CD38C2" w14:textId="52A8C0DA" w:rsidR="002F57EA" w:rsidRDefault="003038A7">
            <w:pPr>
              <w:pStyle w:val="aff9"/>
            </w:pPr>
            <w:r>
              <w:rPr>
                <w:rFonts w:hint="eastAsia"/>
                <w:lang w:bidi="ar"/>
              </w:rPr>
              <w:t>0.41</w:t>
            </w:r>
            <w:r w:rsidR="002627F0">
              <w:rPr>
                <w:lang w:bidi="ar"/>
              </w:rPr>
              <w:t>0</w:t>
            </w:r>
          </w:p>
        </w:tc>
        <w:tc>
          <w:tcPr>
            <w:tcW w:w="664" w:type="pct"/>
            <w:noWrap/>
            <w:vAlign w:val="center"/>
          </w:tcPr>
          <w:p w14:paraId="1A0741FF" w14:textId="77777777" w:rsidR="002F57EA" w:rsidRDefault="003038A7">
            <w:pPr>
              <w:pStyle w:val="aff9"/>
            </w:pPr>
            <w:r>
              <w:rPr>
                <w:rFonts w:hint="eastAsia"/>
                <w:lang w:bidi="ar"/>
              </w:rPr>
              <w:t>0.526</w:t>
            </w:r>
          </w:p>
        </w:tc>
        <w:tc>
          <w:tcPr>
            <w:tcW w:w="392" w:type="pct"/>
            <w:noWrap/>
            <w:vAlign w:val="center"/>
          </w:tcPr>
          <w:p w14:paraId="237B8D1C" w14:textId="77777777" w:rsidR="002F57EA" w:rsidRDefault="003038A7">
            <w:pPr>
              <w:pStyle w:val="aff9"/>
            </w:pPr>
            <w:r>
              <w:rPr>
                <w:rFonts w:hint="eastAsia"/>
                <w:lang w:bidi="ar"/>
              </w:rPr>
              <w:t>17.03</w:t>
            </w:r>
            <w:r>
              <w:rPr>
                <w:rStyle w:val="font21"/>
                <w:rFonts w:hint="default"/>
                <w:lang w:bidi="ar"/>
              </w:rPr>
              <w:t>***</w:t>
            </w:r>
          </w:p>
        </w:tc>
      </w:tr>
      <w:tr w:rsidR="002F57EA" w14:paraId="20DFBA0F" w14:textId="77777777">
        <w:trPr>
          <w:trHeight w:val="20"/>
          <w:jc w:val="center"/>
        </w:trPr>
        <w:tc>
          <w:tcPr>
            <w:tcW w:w="454" w:type="pct"/>
            <w:tcBorders>
              <w:bottom w:val="single" w:sz="12" w:space="0" w:color="auto"/>
            </w:tcBorders>
            <w:noWrap/>
            <w:vAlign w:val="center"/>
          </w:tcPr>
          <w:p w14:paraId="3A3622E6" w14:textId="77777777" w:rsidR="002F57EA" w:rsidRDefault="002F57EA">
            <w:pPr>
              <w:pStyle w:val="aff9"/>
            </w:pPr>
          </w:p>
        </w:tc>
        <w:tc>
          <w:tcPr>
            <w:tcW w:w="1140" w:type="pct"/>
            <w:tcBorders>
              <w:bottom w:val="single" w:sz="12" w:space="0" w:color="auto"/>
            </w:tcBorders>
            <w:noWrap/>
            <w:vAlign w:val="center"/>
          </w:tcPr>
          <w:p w14:paraId="49E59763" w14:textId="77777777" w:rsidR="002F57EA" w:rsidRDefault="003038A7">
            <w:pPr>
              <w:pStyle w:val="aff9"/>
            </w:pPr>
            <w:r>
              <w:rPr>
                <w:rFonts w:hint="eastAsia"/>
                <w:lang w:bidi="ar"/>
              </w:rPr>
              <w:t>社交网站使用强度×自尊</w:t>
            </w:r>
          </w:p>
        </w:tc>
        <w:tc>
          <w:tcPr>
            <w:tcW w:w="319" w:type="pct"/>
            <w:tcBorders>
              <w:bottom w:val="single" w:sz="12" w:space="0" w:color="auto"/>
            </w:tcBorders>
            <w:noWrap/>
            <w:vAlign w:val="center"/>
          </w:tcPr>
          <w:p w14:paraId="07ED95E6" w14:textId="77777777" w:rsidR="002F57EA" w:rsidRDefault="002F57EA">
            <w:pPr>
              <w:pStyle w:val="aff9"/>
            </w:pPr>
          </w:p>
        </w:tc>
        <w:tc>
          <w:tcPr>
            <w:tcW w:w="283" w:type="pct"/>
            <w:tcBorders>
              <w:bottom w:val="single" w:sz="12" w:space="0" w:color="auto"/>
            </w:tcBorders>
            <w:noWrap/>
            <w:vAlign w:val="center"/>
          </w:tcPr>
          <w:p w14:paraId="409C3F5E" w14:textId="77777777" w:rsidR="002F57EA" w:rsidRDefault="002F57EA">
            <w:pPr>
              <w:pStyle w:val="aff9"/>
            </w:pPr>
          </w:p>
        </w:tc>
        <w:tc>
          <w:tcPr>
            <w:tcW w:w="399" w:type="pct"/>
            <w:tcBorders>
              <w:bottom w:val="single" w:sz="12" w:space="0" w:color="auto"/>
            </w:tcBorders>
            <w:noWrap/>
            <w:vAlign w:val="center"/>
          </w:tcPr>
          <w:p w14:paraId="4537D66F" w14:textId="77777777" w:rsidR="002F57EA" w:rsidRDefault="002F57EA">
            <w:pPr>
              <w:pStyle w:val="aff9"/>
            </w:pPr>
          </w:p>
        </w:tc>
        <w:tc>
          <w:tcPr>
            <w:tcW w:w="343" w:type="pct"/>
            <w:tcBorders>
              <w:bottom w:val="single" w:sz="12" w:space="0" w:color="auto"/>
            </w:tcBorders>
            <w:noWrap/>
            <w:vAlign w:val="center"/>
          </w:tcPr>
          <w:p w14:paraId="0A2A3FA3" w14:textId="77777777" w:rsidR="002F57EA" w:rsidRDefault="003038A7">
            <w:pPr>
              <w:pStyle w:val="aff9"/>
            </w:pPr>
            <w:r>
              <w:rPr>
                <w:rFonts w:hint="eastAsia"/>
                <w:lang w:bidi="ar"/>
              </w:rPr>
              <w:t>-0.062</w:t>
            </w:r>
          </w:p>
        </w:tc>
        <w:tc>
          <w:tcPr>
            <w:tcW w:w="337" w:type="pct"/>
            <w:tcBorders>
              <w:bottom w:val="single" w:sz="12" w:space="0" w:color="auto"/>
            </w:tcBorders>
            <w:noWrap/>
            <w:vAlign w:val="center"/>
          </w:tcPr>
          <w:p w14:paraId="11D8057E" w14:textId="77777777" w:rsidR="002F57EA" w:rsidRDefault="003038A7">
            <w:pPr>
              <w:pStyle w:val="aff9"/>
            </w:pPr>
            <w:r>
              <w:rPr>
                <w:rFonts w:hint="eastAsia"/>
                <w:lang w:bidi="ar"/>
              </w:rPr>
              <w:t>0.035</w:t>
            </w:r>
          </w:p>
        </w:tc>
        <w:tc>
          <w:tcPr>
            <w:tcW w:w="664" w:type="pct"/>
            <w:tcBorders>
              <w:bottom w:val="single" w:sz="12" w:space="0" w:color="auto"/>
            </w:tcBorders>
            <w:noWrap/>
            <w:vAlign w:val="center"/>
          </w:tcPr>
          <w:p w14:paraId="27576BDF" w14:textId="77777777" w:rsidR="002F57EA" w:rsidRDefault="003038A7">
            <w:pPr>
              <w:pStyle w:val="aff9"/>
            </w:pPr>
            <w:r>
              <w:rPr>
                <w:rFonts w:hint="eastAsia"/>
                <w:lang w:bidi="ar"/>
              </w:rPr>
              <w:t>-0.142</w:t>
            </w:r>
          </w:p>
        </w:tc>
        <w:tc>
          <w:tcPr>
            <w:tcW w:w="664" w:type="pct"/>
            <w:tcBorders>
              <w:bottom w:val="single" w:sz="12" w:space="0" w:color="auto"/>
            </w:tcBorders>
            <w:noWrap/>
            <w:vAlign w:val="center"/>
          </w:tcPr>
          <w:p w14:paraId="5FD20D39" w14:textId="77777777" w:rsidR="002F57EA" w:rsidRDefault="003038A7">
            <w:pPr>
              <w:pStyle w:val="aff9"/>
            </w:pPr>
            <w:r>
              <w:rPr>
                <w:rFonts w:hint="eastAsia"/>
                <w:lang w:bidi="ar"/>
              </w:rPr>
              <w:t>-0.007</w:t>
            </w:r>
          </w:p>
        </w:tc>
        <w:tc>
          <w:tcPr>
            <w:tcW w:w="392" w:type="pct"/>
            <w:tcBorders>
              <w:bottom w:val="single" w:sz="12" w:space="0" w:color="auto"/>
            </w:tcBorders>
            <w:noWrap/>
            <w:vAlign w:val="center"/>
          </w:tcPr>
          <w:p w14:paraId="18521AED" w14:textId="77777777" w:rsidR="002F57EA" w:rsidRDefault="003038A7">
            <w:pPr>
              <w:pStyle w:val="aff9"/>
            </w:pPr>
            <w:r>
              <w:rPr>
                <w:rFonts w:hint="eastAsia"/>
                <w:lang w:bidi="ar"/>
              </w:rPr>
              <w:t>-2.40</w:t>
            </w:r>
            <w:r>
              <w:rPr>
                <w:rStyle w:val="font21"/>
                <w:rFonts w:hint="default"/>
                <w:lang w:bidi="ar"/>
              </w:rPr>
              <w:t>*</w:t>
            </w:r>
          </w:p>
        </w:tc>
      </w:tr>
    </w:tbl>
    <w:p w14:paraId="41F1A19F" w14:textId="77777777" w:rsidR="002F57EA" w:rsidRDefault="003038A7">
      <w:pPr>
        <w:pStyle w:val="12"/>
        <w:ind w:firstLine="360"/>
        <w:rPr>
          <w:sz w:val="18"/>
          <w:szCs w:val="18"/>
        </w:rPr>
      </w:pPr>
      <w:r>
        <w:rPr>
          <w:rFonts w:hint="eastAsia"/>
          <w:sz w:val="18"/>
          <w:szCs w:val="18"/>
          <w:lang w:bidi="ar"/>
        </w:rPr>
        <w:t>注：</w:t>
      </w:r>
      <w:r>
        <w:rPr>
          <w:rFonts w:hint="eastAsia"/>
          <w:sz w:val="18"/>
          <w:szCs w:val="18"/>
          <w:lang w:bidi="ar"/>
        </w:rPr>
        <w:t>CSES</w:t>
      </w:r>
      <w:r>
        <w:rPr>
          <w:rFonts w:hint="eastAsia"/>
          <w:sz w:val="18"/>
          <w:szCs w:val="18"/>
          <w:lang w:bidi="ar"/>
        </w:rPr>
        <w:t>为创新自我效能感；</w:t>
      </w:r>
      <w:r>
        <w:rPr>
          <w:rFonts w:hint="eastAsia"/>
          <w:sz w:val="18"/>
          <w:szCs w:val="18"/>
          <w:lang w:bidi="ar"/>
        </w:rPr>
        <w:t>*p&lt;0.05</w:t>
      </w:r>
      <w:r>
        <w:rPr>
          <w:rFonts w:hint="eastAsia"/>
          <w:sz w:val="18"/>
          <w:szCs w:val="18"/>
          <w:lang w:bidi="ar"/>
        </w:rPr>
        <w:t>，</w:t>
      </w:r>
      <w:r>
        <w:rPr>
          <w:rFonts w:hint="eastAsia"/>
          <w:sz w:val="18"/>
          <w:szCs w:val="18"/>
          <w:lang w:bidi="ar"/>
        </w:rPr>
        <w:t>**p&lt;0.01</w:t>
      </w:r>
      <w:r>
        <w:rPr>
          <w:rFonts w:hint="eastAsia"/>
          <w:sz w:val="18"/>
          <w:szCs w:val="18"/>
          <w:lang w:bidi="ar"/>
        </w:rPr>
        <w:t>，</w:t>
      </w:r>
      <w:r>
        <w:rPr>
          <w:rFonts w:hint="eastAsia"/>
          <w:sz w:val="18"/>
          <w:szCs w:val="18"/>
          <w:lang w:bidi="ar"/>
        </w:rPr>
        <w:t>***p&lt;0.001</w:t>
      </w:r>
      <w:r>
        <w:rPr>
          <w:rFonts w:hint="eastAsia"/>
          <w:sz w:val="18"/>
          <w:szCs w:val="18"/>
          <w:lang w:bidi="ar"/>
        </w:rPr>
        <w:t>。</w:t>
      </w:r>
    </w:p>
    <w:p w14:paraId="6DD2383C" w14:textId="77777777" w:rsidR="002F57EA" w:rsidRDefault="003038A7">
      <w:pPr>
        <w:pStyle w:val="12"/>
        <w:ind w:firstLine="420"/>
      </w:pPr>
      <w:r>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1.960</w:t>
      </w:r>
      <w:r>
        <w:rPr>
          <w:rFonts w:hint="eastAsia"/>
        </w:rPr>
        <w:t>降到</w:t>
      </w:r>
      <w:proofErr w:type="spellStart"/>
      <w:r>
        <w:rPr>
          <w:rFonts w:hint="eastAsia"/>
          <w:i/>
          <w:iCs/>
        </w:rPr>
        <w:t>B</w:t>
      </w:r>
      <w:r>
        <w:rPr>
          <w:rFonts w:hint="eastAsia"/>
          <w:i/>
          <w:iCs/>
          <w:vertAlign w:val="subscript"/>
        </w:rPr>
        <w:t>simple</w:t>
      </w:r>
      <w:proofErr w:type="spellEnd"/>
      <w:r>
        <w:t>=</w:t>
      </w:r>
      <w:r w:rsidRPr="00557047">
        <w:rPr>
          <w:sz w:val="22"/>
          <w:szCs w:val="22"/>
        </w:rPr>
        <w:t>1.334</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）。但自尊水平的这种调节效应很有限。</w:t>
      </w:r>
    </w:p>
    <w:p w14:paraId="34C45015" w14:textId="77777777" w:rsidR="002F57EA" w:rsidRDefault="002F57EA">
      <w:pPr>
        <w:pStyle w:val="affb"/>
      </w:pPr>
    </w:p>
    <w:p w14:paraId="6A40F9E3" w14:textId="77777777" w:rsidR="002F57EA" w:rsidRDefault="003038A7">
      <w:pPr>
        <w:pStyle w:val="affb"/>
      </w:pPr>
      <w:r>
        <w:t>表</w:t>
      </w:r>
      <w:r>
        <w:rPr>
          <w:rFonts w:hint="eastAsia"/>
        </w:rPr>
        <w:t>4</w:t>
      </w:r>
      <w:r>
        <w:t xml:space="preserve"> </w:t>
      </w:r>
      <w:r>
        <w:t>直接效应、</w:t>
      </w:r>
      <w:r>
        <w:rPr>
          <w:rFonts w:hint="eastAsia"/>
        </w:rPr>
        <w:t>创新自我效能</w:t>
      </w:r>
      <w:r>
        <w:t>的中介效应及自尊的调节效应</w:t>
      </w:r>
    </w:p>
    <w:tbl>
      <w:tblPr>
        <w:tblStyle w:val="mytableStyle"/>
        <w:tblW w:w="5239" w:type="pct"/>
        <w:jc w:val="center"/>
        <w:tblLook w:val="04A0" w:firstRow="1" w:lastRow="0" w:firstColumn="1" w:lastColumn="0" w:noHBand="0" w:noVBand="1"/>
      </w:tblPr>
      <w:tblGrid>
        <w:gridCol w:w="2016"/>
        <w:gridCol w:w="1714"/>
        <w:gridCol w:w="1580"/>
        <w:gridCol w:w="1127"/>
        <w:gridCol w:w="1321"/>
        <w:gridCol w:w="1739"/>
      </w:tblGrid>
      <w:tr w:rsidR="002F57EA" w14:paraId="276A0764" w14:textId="77777777">
        <w:trPr>
          <w:trHeight w:val="283"/>
          <w:tblHeader/>
          <w:jc w:val="center"/>
        </w:trPr>
        <w:tc>
          <w:tcPr>
            <w:tcW w:w="1054" w:type="pct"/>
            <w:tcBorders>
              <w:top w:val="single" w:sz="12" w:space="0" w:color="auto"/>
              <w:bottom w:val="single" w:sz="12" w:space="0" w:color="auto"/>
            </w:tcBorders>
            <w:noWrap/>
            <w:vAlign w:val="center"/>
          </w:tcPr>
          <w:p w14:paraId="59BF6583" w14:textId="77777777" w:rsidR="002F57EA" w:rsidRDefault="002F57EA">
            <w:pPr>
              <w:pStyle w:val="aff9"/>
            </w:pPr>
            <w:bookmarkStart w:id="1" w:name="_Hlk95312350"/>
          </w:p>
        </w:tc>
        <w:tc>
          <w:tcPr>
            <w:tcW w:w="907" w:type="pct"/>
            <w:tcBorders>
              <w:top w:val="single" w:sz="12" w:space="0" w:color="auto"/>
              <w:bottom w:val="single" w:sz="12" w:space="0" w:color="auto"/>
            </w:tcBorders>
            <w:noWrap/>
            <w:vAlign w:val="center"/>
          </w:tcPr>
          <w:p w14:paraId="1EA62995" w14:textId="77777777" w:rsidR="002F57EA" w:rsidRDefault="003038A7">
            <w:pPr>
              <w:pStyle w:val="aff9"/>
            </w:pPr>
            <w:r>
              <w:rPr>
                <w:rFonts w:hint="eastAsia"/>
              </w:rPr>
              <w:t>指标</w:t>
            </w:r>
          </w:p>
        </w:tc>
        <w:tc>
          <w:tcPr>
            <w:tcW w:w="836" w:type="pct"/>
            <w:tcBorders>
              <w:top w:val="single" w:sz="12" w:space="0" w:color="auto"/>
              <w:bottom w:val="single" w:sz="12" w:space="0" w:color="auto"/>
            </w:tcBorders>
            <w:noWrap/>
            <w:vAlign w:val="center"/>
          </w:tcPr>
          <w:p w14:paraId="67960E8C" w14:textId="77777777" w:rsidR="002F57EA" w:rsidRDefault="003038A7">
            <w:pPr>
              <w:pStyle w:val="aff9"/>
            </w:pPr>
            <w:r>
              <w:rPr>
                <w:rFonts w:hint="eastAsia"/>
              </w:rPr>
              <w:t>间接效应值</w:t>
            </w:r>
          </w:p>
        </w:tc>
        <w:tc>
          <w:tcPr>
            <w:tcW w:w="590" w:type="pct"/>
            <w:tcBorders>
              <w:top w:val="single" w:sz="12" w:space="0" w:color="auto"/>
              <w:bottom w:val="single" w:sz="12" w:space="0" w:color="auto"/>
            </w:tcBorders>
            <w:noWrap/>
            <w:vAlign w:val="center"/>
          </w:tcPr>
          <w:p w14:paraId="02B8ED66" w14:textId="77777777" w:rsidR="002F57EA" w:rsidRDefault="003038A7">
            <w:pPr>
              <w:pStyle w:val="aff9"/>
            </w:pPr>
            <w:proofErr w:type="spellStart"/>
            <w:r>
              <w:rPr>
                <w:rFonts w:hint="eastAsia"/>
              </w:rPr>
              <w:t>BootstrapSE</w:t>
            </w:r>
            <w:proofErr w:type="spellEnd"/>
          </w:p>
        </w:tc>
        <w:tc>
          <w:tcPr>
            <w:tcW w:w="692" w:type="pct"/>
            <w:tcBorders>
              <w:top w:val="single" w:sz="12" w:space="0" w:color="auto"/>
              <w:bottom w:val="single" w:sz="12" w:space="0" w:color="auto"/>
            </w:tcBorders>
            <w:noWrap/>
            <w:vAlign w:val="center"/>
          </w:tcPr>
          <w:p w14:paraId="0B78220C" w14:textId="77777777" w:rsidR="002F57EA" w:rsidRDefault="003038A7">
            <w:pPr>
              <w:pStyle w:val="aff9"/>
            </w:pPr>
            <w:r>
              <w:rPr>
                <w:rFonts w:hint="eastAsia"/>
              </w:rPr>
              <w:t>Bootstrap</w:t>
            </w:r>
            <w:r>
              <w:rPr>
                <w:rFonts w:hint="eastAsia"/>
              </w:rPr>
              <w:t>下限</w:t>
            </w:r>
          </w:p>
        </w:tc>
        <w:tc>
          <w:tcPr>
            <w:tcW w:w="920" w:type="pct"/>
            <w:tcBorders>
              <w:top w:val="single" w:sz="12" w:space="0" w:color="auto"/>
              <w:bottom w:val="single" w:sz="12" w:space="0" w:color="auto"/>
            </w:tcBorders>
            <w:noWrap/>
            <w:vAlign w:val="center"/>
          </w:tcPr>
          <w:p w14:paraId="1ABEDE7C" w14:textId="77777777" w:rsidR="002F57EA" w:rsidRDefault="003038A7">
            <w:pPr>
              <w:pStyle w:val="aff9"/>
            </w:pPr>
            <w:r>
              <w:rPr>
                <w:rFonts w:hint="eastAsia"/>
              </w:rPr>
              <w:t>Bootstrap</w:t>
            </w:r>
            <w:r>
              <w:rPr>
                <w:rFonts w:hint="eastAsia"/>
              </w:rPr>
              <w:t>上限</w:t>
            </w:r>
          </w:p>
        </w:tc>
      </w:tr>
      <w:tr w:rsidR="002F57EA" w14:paraId="766DC853" w14:textId="77777777">
        <w:trPr>
          <w:trHeight w:val="283"/>
          <w:jc w:val="center"/>
        </w:trPr>
        <w:tc>
          <w:tcPr>
            <w:tcW w:w="1054" w:type="pct"/>
            <w:tcBorders>
              <w:top w:val="single" w:sz="12" w:space="0" w:color="auto"/>
            </w:tcBorders>
            <w:noWrap/>
            <w:vAlign w:val="center"/>
          </w:tcPr>
          <w:p w14:paraId="29AA5571" w14:textId="77777777" w:rsidR="002F57EA" w:rsidRDefault="003038A7">
            <w:pPr>
              <w:pStyle w:val="aff9"/>
            </w:pPr>
            <w:r>
              <w:rPr>
                <w:rFonts w:hint="eastAsia"/>
              </w:rPr>
              <w:t>有调节的中介效应</w:t>
            </w:r>
          </w:p>
        </w:tc>
        <w:tc>
          <w:tcPr>
            <w:tcW w:w="907" w:type="pct"/>
            <w:tcBorders>
              <w:top w:val="single" w:sz="12" w:space="0" w:color="auto"/>
            </w:tcBorders>
            <w:noWrap/>
            <w:vAlign w:val="center"/>
          </w:tcPr>
          <w:p w14:paraId="069CA489" w14:textId="77777777" w:rsidR="002F57EA" w:rsidRDefault="003038A7">
            <w:pPr>
              <w:pStyle w:val="aff9"/>
            </w:pPr>
            <w:r>
              <w:rPr>
                <w:rFonts w:hint="eastAsia"/>
              </w:rPr>
              <w:t>Eff1</w:t>
            </w:r>
            <w:r>
              <w:rPr>
                <w:rFonts w:hint="eastAsia"/>
              </w:rPr>
              <w:t>（</w:t>
            </w:r>
            <w:r>
              <w:rPr>
                <w:rFonts w:hint="eastAsia"/>
              </w:rPr>
              <w:t>M-1SD</w:t>
            </w:r>
            <w:r>
              <w:rPr>
                <w:rFonts w:hint="eastAsia"/>
              </w:rPr>
              <w:t>）</w:t>
            </w:r>
          </w:p>
        </w:tc>
        <w:tc>
          <w:tcPr>
            <w:tcW w:w="836" w:type="pct"/>
            <w:tcBorders>
              <w:top w:val="single" w:sz="12" w:space="0" w:color="auto"/>
            </w:tcBorders>
            <w:noWrap/>
            <w:vAlign w:val="center"/>
          </w:tcPr>
          <w:p w14:paraId="4260DABF" w14:textId="77777777" w:rsidR="002F57EA" w:rsidRDefault="003038A7">
            <w:pPr>
              <w:pStyle w:val="aff9"/>
            </w:pPr>
            <w:r>
              <w:rPr>
                <w:rFonts w:hint="eastAsia"/>
              </w:rPr>
              <w:t>1.960</w:t>
            </w:r>
          </w:p>
        </w:tc>
        <w:tc>
          <w:tcPr>
            <w:tcW w:w="590" w:type="pct"/>
            <w:tcBorders>
              <w:top w:val="single" w:sz="12" w:space="0" w:color="auto"/>
            </w:tcBorders>
            <w:noWrap/>
            <w:vAlign w:val="center"/>
          </w:tcPr>
          <w:p w14:paraId="18B4B1B6" w14:textId="77777777" w:rsidR="002F57EA" w:rsidRDefault="003038A7">
            <w:pPr>
              <w:pStyle w:val="aff9"/>
            </w:pPr>
            <w:r>
              <w:rPr>
                <w:rFonts w:hint="eastAsia"/>
              </w:rPr>
              <w:t>0.259</w:t>
            </w:r>
          </w:p>
        </w:tc>
        <w:tc>
          <w:tcPr>
            <w:tcW w:w="692" w:type="pct"/>
            <w:tcBorders>
              <w:top w:val="single" w:sz="12" w:space="0" w:color="auto"/>
            </w:tcBorders>
            <w:noWrap/>
            <w:vAlign w:val="center"/>
          </w:tcPr>
          <w:p w14:paraId="67124684" w14:textId="77777777" w:rsidR="002F57EA" w:rsidRDefault="003038A7">
            <w:pPr>
              <w:pStyle w:val="aff9"/>
            </w:pPr>
            <w:r>
              <w:rPr>
                <w:rFonts w:hint="eastAsia"/>
              </w:rPr>
              <w:t>1.457</w:t>
            </w:r>
          </w:p>
        </w:tc>
        <w:tc>
          <w:tcPr>
            <w:tcW w:w="920" w:type="pct"/>
            <w:tcBorders>
              <w:top w:val="single" w:sz="12" w:space="0" w:color="auto"/>
            </w:tcBorders>
            <w:noWrap/>
            <w:vAlign w:val="center"/>
          </w:tcPr>
          <w:p w14:paraId="43282705" w14:textId="77777777" w:rsidR="002F57EA" w:rsidRDefault="003038A7">
            <w:pPr>
              <w:pStyle w:val="aff9"/>
            </w:pPr>
            <w:r>
              <w:rPr>
                <w:rFonts w:hint="eastAsia"/>
              </w:rPr>
              <w:t>2.477</w:t>
            </w:r>
          </w:p>
        </w:tc>
      </w:tr>
      <w:tr w:rsidR="002F57EA" w14:paraId="5EFFD35C" w14:textId="77777777">
        <w:trPr>
          <w:trHeight w:val="283"/>
          <w:jc w:val="center"/>
        </w:trPr>
        <w:tc>
          <w:tcPr>
            <w:tcW w:w="1054" w:type="pct"/>
            <w:noWrap/>
            <w:vAlign w:val="center"/>
          </w:tcPr>
          <w:p w14:paraId="6CAB0C5D" w14:textId="77777777" w:rsidR="002F57EA" w:rsidRDefault="002F57EA">
            <w:pPr>
              <w:pStyle w:val="aff9"/>
            </w:pPr>
          </w:p>
        </w:tc>
        <w:tc>
          <w:tcPr>
            <w:tcW w:w="907" w:type="pct"/>
            <w:noWrap/>
            <w:vAlign w:val="center"/>
          </w:tcPr>
          <w:p w14:paraId="7906417F" w14:textId="77777777" w:rsidR="002F57EA" w:rsidRDefault="003038A7">
            <w:pPr>
              <w:pStyle w:val="aff9"/>
            </w:pPr>
            <w:r>
              <w:rPr>
                <w:rFonts w:hint="eastAsia"/>
              </w:rPr>
              <w:t>Eff2</w:t>
            </w:r>
            <w:r>
              <w:rPr>
                <w:rFonts w:hint="eastAsia"/>
              </w:rPr>
              <w:t>（</w:t>
            </w:r>
            <w:r>
              <w:rPr>
                <w:rFonts w:hint="eastAsia"/>
              </w:rPr>
              <w:t>M</w:t>
            </w:r>
            <w:r>
              <w:rPr>
                <w:rFonts w:hint="eastAsia"/>
              </w:rPr>
              <w:t>）</w:t>
            </w:r>
          </w:p>
        </w:tc>
        <w:tc>
          <w:tcPr>
            <w:tcW w:w="836" w:type="pct"/>
            <w:noWrap/>
            <w:vAlign w:val="center"/>
          </w:tcPr>
          <w:p w14:paraId="000B8CC4" w14:textId="77777777" w:rsidR="002F57EA" w:rsidRDefault="003038A7">
            <w:pPr>
              <w:pStyle w:val="aff9"/>
            </w:pPr>
            <w:r>
              <w:rPr>
                <w:rFonts w:hint="eastAsia"/>
              </w:rPr>
              <w:t>1.647</w:t>
            </w:r>
          </w:p>
        </w:tc>
        <w:tc>
          <w:tcPr>
            <w:tcW w:w="590" w:type="pct"/>
            <w:noWrap/>
            <w:vAlign w:val="center"/>
          </w:tcPr>
          <w:p w14:paraId="5623F6C5" w14:textId="77777777" w:rsidR="002F57EA" w:rsidRDefault="003038A7">
            <w:pPr>
              <w:pStyle w:val="aff9"/>
            </w:pPr>
            <w:r>
              <w:rPr>
                <w:rFonts w:hint="eastAsia"/>
              </w:rPr>
              <w:t>0.187</w:t>
            </w:r>
          </w:p>
        </w:tc>
        <w:tc>
          <w:tcPr>
            <w:tcW w:w="692" w:type="pct"/>
            <w:noWrap/>
            <w:vAlign w:val="center"/>
          </w:tcPr>
          <w:p w14:paraId="3CBECCEB" w14:textId="77777777" w:rsidR="002F57EA" w:rsidRDefault="003038A7">
            <w:pPr>
              <w:pStyle w:val="aff9"/>
            </w:pPr>
            <w:r>
              <w:rPr>
                <w:rFonts w:hint="eastAsia"/>
              </w:rPr>
              <w:t>1.285</w:t>
            </w:r>
          </w:p>
        </w:tc>
        <w:tc>
          <w:tcPr>
            <w:tcW w:w="920" w:type="pct"/>
            <w:noWrap/>
            <w:vAlign w:val="center"/>
          </w:tcPr>
          <w:p w14:paraId="7EC82351" w14:textId="77777777" w:rsidR="002F57EA" w:rsidRDefault="003038A7">
            <w:pPr>
              <w:pStyle w:val="aff9"/>
            </w:pPr>
            <w:r>
              <w:rPr>
                <w:rFonts w:hint="eastAsia"/>
              </w:rPr>
              <w:t>2.012</w:t>
            </w:r>
          </w:p>
        </w:tc>
      </w:tr>
      <w:tr w:rsidR="002F57EA" w14:paraId="381DC662" w14:textId="77777777">
        <w:trPr>
          <w:trHeight w:val="283"/>
          <w:jc w:val="center"/>
        </w:trPr>
        <w:tc>
          <w:tcPr>
            <w:tcW w:w="1054" w:type="pct"/>
            <w:noWrap/>
            <w:vAlign w:val="center"/>
          </w:tcPr>
          <w:p w14:paraId="175C50DB" w14:textId="77777777" w:rsidR="002F57EA" w:rsidRDefault="002F57EA">
            <w:pPr>
              <w:pStyle w:val="aff9"/>
            </w:pPr>
          </w:p>
        </w:tc>
        <w:tc>
          <w:tcPr>
            <w:tcW w:w="907" w:type="pct"/>
            <w:noWrap/>
            <w:vAlign w:val="center"/>
          </w:tcPr>
          <w:p w14:paraId="4B96B2A1" w14:textId="77777777" w:rsidR="002F57EA" w:rsidRDefault="003038A7">
            <w:pPr>
              <w:pStyle w:val="aff9"/>
            </w:pPr>
            <w:r>
              <w:rPr>
                <w:rFonts w:hint="eastAsia"/>
              </w:rPr>
              <w:t>Eff3</w:t>
            </w:r>
            <w:r>
              <w:rPr>
                <w:rFonts w:hint="eastAsia"/>
              </w:rPr>
              <w:t>（</w:t>
            </w:r>
            <w:r>
              <w:rPr>
                <w:rFonts w:hint="eastAsia"/>
              </w:rPr>
              <w:t>M+1SD</w:t>
            </w:r>
            <w:r>
              <w:rPr>
                <w:rFonts w:hint="eastAsia"/>
              </w:rPr>
              <w:t>）</w:t>
            </w:r>
          </w:p>
        </w:tc>
        <w:tc>
          <w:tcPr>
            <w:tcW w:w="836" w:type="pct"/>
            <w:noWrap/>
            <w:vAlign w:val="center"/>
          </w:tcPr>
          <w:p w14:paraId="6F4FB8DB" w14:textId="77777777" w:rsidR="002F57EA" w:rsidRDefault="003038A7">
            <w:pPr>
              <w:pStyle w:val="aff9"/>
            </w:pPr>
            <w:r>
              <w:rPr>
                <w:rFonts w:hint="eastAsia"/>
              </w:rPr>
              <w:t>1.334</w:t>
            </w:r>
          </w:p>
        </w:tc>
        <w:tc>
          <w:tcPr>
            <w:tcW w:w="590" w:type="pct"/>
            <w:noWrap/>
            <w:vAlign w:val="center"/>
          </w:tcPr>
          <w:p w14:paraId="607398C0" w14:textId="77777777" w:rsidR="002F57EA" w:rsidRDefault="003038A7">
            <w:pPr>
              <w:pStyle w:val="aff9"/>
            </w:pPr>
            <w:r>
              <w:rPr>
                <w:rFonts w:hint="eastAsia"/>
              </w:rPr>
              <w:t>0.221</w:t>
            </w:r>
          </w:p>
        </w:tc>
        <w:tc>
          <w:tcPr>
            <w:tcW w:w="692" w:type="pct"/>
            <w:noWrap/>
            <w:vAlign w:val="center"/>
          </w:tcPr>
          <w:p w14:paraId="4DB7ECDE" w14:textId="77777777" w:rsidR="002F57EA" w:rsidRDefault="003038A7">
            <w:pPr>
              <w:pStyle w:val="aff9"/>
            </w:pPr>
            <w:r>
              <w:rPr>
                <w:rFonts w:hint="eastAsia"/>
              </w:rPr>
              <w:t>0.904</w:t>
            </w:r>
          </w:p>
        </w:tc>
        <w:tc>
          <w:tcPr>
            <w:tcW w:w="920" w:type="pct"/>
            <w:noWrap/>
            <w:vAlign w:val="center"/>
          </w:tcPr>
          <w:p w14:paraId="2406E8CD" w14:textId="77777777" w:rsidR="002F57EA" w:rsidRDefault="003038A7">
            <w:pPr>
              <w:pStyle w:val="aff9"/>
            </w:pPr>
            <w:r>
              <w:rPr>
                <w:rFonts w:hint="eastAsia"/>
              </w:rPr>
              <w:t>1.767</w:t>
            </w:r>
          </w:p>
        </w:tc>
      </w:tr>
      <w:tr w:rsidR="002F57EA" w14:paraId="24782F6E" w14:textId="77777777">
        <w:trPr>
          <w:trHeight w:val="283"/>
          <w:jc w:val="center"/>
        </w:trPr>
        <w:tc>
          <w:tcPr>
            <w:tcW w:w="1054" w:type="pct"/>
            <w:noWrap/>
            <w:vAlign w:val="center"/>
          </w:tcPr>
          <w:p w14:paraId="69506322" w14:textId="77777777" w:rsidR="002F57EA" w:rsidRDefault="003038A7">
            <w:pPr>
              <w:pStyle w:val="aff9"/>
            </w:pPr>
            <w:r>
              <w:rPr>
                <w:rFonts w:hint="eastAsia"/>
              </w:rPr>
              <w:t>有调节的中介效应对比</w:t>
            </w:r>
          </w:p>
        </w:tc>
        <w:tc>
          <w:tcPr>
            <w:tcW w:w="907" w:type="pct"/>
            <w:noWrap/>
            <w:vAlign w:val="center"/>
          </w:tcPr>
          <w:p w14:paraId="4BF7FEC5" w14:textId="77777777" w:rsidR="002F57EA" w:rsidRDefault="003038A7">
            <w:pPr>
              <w:pStyle w:val="aff9"/>
            </w:pPr>
            <w:r>
              <w:rPr>
                <w:rFonts w:hint="eastAsia"/>
              </w:rPr>
              <w:t>Eff2-Eff1</w:t>
            </w:r>
          </w:p>
        </w:tc>
        <w:tc>
          <w:tcPr>
            <w:tcW w:w="836" w:type="pct"/>
            <w:noWrap/>
            <w:vAlign w:val="center"/>
          </w:tcPr>
          <w:p w14:paraId="03F5A93B" w14:textId="77777777" w:rsidR="002F57EA" w:rsidRDefault="003038A7">
            <w:pPr>
              <w:pStyle w:val="aff9"/>
            </w:pPr>
            <w:r>
              <w:rPr>
                <w:rFonts w:hint="eastAsia"/>
              </w:rPr>
              <w:t>-0.313</w:t>
            </w:r>
          </w:p>
        </w:tc>
        <w:tc>
          <w:tcPr>
            <w:tcW w:w="590" w:type="pct"/>
            <w:noWrap/>
            <w:vAlign w:val="center"/>
          </w:tcPr>
          <w:p w14:paraId="0269F1DD" w14:textId="77777777" w:rsidR="002F57EA" w:rsidRDefault="003038A7">
            <w:pPr>
              <w:pStyle w:val="aff9"/>
            </w:pPr>
            <w:r>
              <w:rPr>
                <w:rFonts w:hint="eastAsia"/>
              </w:rPr>
              <w:t>0.151</w:t>
            </w:r>
          </w:p>
        </w:tc>
        <w:tc>
          <w:tcPr>
            <w:tcW w:w="692" w:type="pct"/>
            <w:noWrap/>
            <w:vAlign w:val="center"/>
          </w:tcPr>
          <w:p w14:paraId="35704BF4" w14:textId="77777777" w:rsidR="002F57EA" w:rsidRDefault="003038A7">
            <w:pPr>
              <w:pStyle w:val="aff9"/>
            </w:pPr>
            <w:r>
              <w:rPr>
                <w:rFonts w:hint="eastAsia"/>
              </w:rPr>
              <w:t>-0.622</w:t>
            </w:r>
          </w:p>
        </w:tc>
        <w:tc>
          <w:tcPr>
            <w:tcW w:w="920" w:type="pct"/>
            <w:noWrap/>
            <w:vAlign w:val="center"/>
          </w:tcPr>
          <w:p w14:paraId="301EB0FA" w14:textId="77777777" w:rsidR="002F57EA" w:rsidRDefault="003038A7">
            <w:pPr>
              <w:pStyle w:val="aff9"/>
            </w:pPr>
            <w:r>
              <w:rPr>
                <w:rFonts w:hint="eastAsia"/>
              </w:rPr>
              <w:t>-0.030</w:t>
            </w:r>
          </w:p>
        </w:tc>
      </w:tr>
      <w:tr w:rsidR="002F57EA" w14:paraId="692C45F4" w14:textId="77777777">
        <w:trPr>
          <w:trHeight w:val="283"/>
          <w:jc w:val="center"/>
        </w:trPr>
        <w:tc>
          <w:tcPr>
            <w:tcW w:w="1054" w:type="pct"/>
            <w:noWrap/>
            <w:vAlign w:val="center"/>
          </w:tcPr>
          <w:p w14:paraId="31C042D0" w14:textId="77777777" w:rsidR="002F57EA" w:rsidRDefault="002F57EA">
            <w:pPr>
              <w:pStyle w:val="aff9"/>
            </w:pPr>
          </w:p>
        </w:tc>
        <w:tc>
          <w:tcPr>
            <w:tcW w:w="907" w:type="pct"/>
            <w:noWrap/>
            <w:vAlign w:val="center"/>
          </w:tcPr>
          <w:p w14:paraId="37CFF3B7" w14:textId="77777777" w:rsidR="002F57EA" w:rsidRDefault="003038A7">
            <w:pPr>
              <w:pStyle w:val="aff9"/>
            </w:pPr>
            <w:r>
              <w:rPr>
                <w:rFonts w:hint="eastAsia"/>
              </w:rPr>
              <w:t>Eff3-Eff1</w:t>
            </w:r>
          </w:p>
        </w:tc>
        <w:tc>
          <w:tcPr>
            <w:tcW w:w="836" w:type="pct"/>
            <w:noWrap/>
            <w:vAlign w:val="center"/>
          </w:tcPr>
          <w:p w14:paraId="3FC57844" w14:textId="77777777" w:rsidR="002F57EA" w:rsidRDefault="003038A7">
            <w:pPr>
              <w:pStyle w:val="aff9"/>
            </w:pPr>
            <w:r>
              <w:rPr>
                <w:rFonts w:hint="eastAsia"/>
              </w:rPr>
              <w:t>-0.625</w:t>
            </w:r>
          </w:p>
        </w:tc>
        <w:tc>
          <w:tcPr>
            <w:tcW w:w="590" w:type="pct"/>
            <w:noWrap/>
            <w:vAlign w:val="center"/>
          </w:tcPr>
          <w:p w14:paraId="15A398CE" w14:textId="77777777" w:rsidR="002F57EA" w:rsidRDefault="003038A7">
            <w:pPr>
              <w:pStyle w:val="aff9"/>
            </w:pPr>
            <w:r>
              <w:rPr>
                <w:rFonts w:hint="eastAsia"/>
              </w:rPr>
              <w:t>0.302</w:t>
            </w:r>
          </w:p>
        </w:tc>
        <w:tc>
          <w:tcPr>
            <w:tcW w:w="692" w:type="pct"/>
            <w:noWrap/>
            <w:vAlign w:val="center"/>
          </w:tcPr>
          <w:p w14:paraId="4029D0FB" w14:textId="77777777" w:rsidR="002F57EA" w:rsidRDefault="003038A7">
            <w:pPr>
              <w:pStyle w:val="aff9"/>
            </w:pPr>
            <w:r>
              <w:rPr>
                <w:rFonts w:hint="eastAsia"/>
              </w:rPr>
              <w:t>-1.244</w:t>
            </w:r>
          </w:p>
        </w:tc>
        <w:tc>
          <w:tcPr>
            <w:tcW w:w="920" w:type="pct"/>
            <w:noWrap/>
            <w:vAlign w:val="center"/>
          </w:tcPr>
          <w:p w14:paraId="1F43053A" w14:textId="77777777" w:rsidR="002F57EA" w:rsidRDefault="003038A7">
            <w:pPr>
              <w:pStyle w:val="aff9"/>
            </w:pPr>
            <w:r>
              <w:rPr>
                <w:rFonts w:hint="eastAsia"/>
              </w:rPr>
              <w:t>-0.061</w:t>
            </w:r>
          </w:p>
        </w:tc>
      </w:tr>
      <w:tr w:rsidR="002F57EA" w14:paraId="640C87D4" w14:textId="77777777">
        <w:trPr>
          <w:trHeight w:val="283"/>
          <w:jc w:val="center"/>
        </w:trPr>
        <w:tc>
          <w:tcPr>
            <w:tcW w:w="1054" w:type="pct"/>
            <w:noWrap/>
            <w:vAlign w:val="center"/>
          </w:tcPr>
          <w:p w14:paraId="62849135" w14:textId="77777777" w:rsidR="002F57EA" w:rsidRDefault="002F57EA">
            <w:pPr>
              <w:pStyle w:val="aff9"/>
            </w:pPr>
          </w:p>
        </w:tc>
        <w:tc>
          <w:tcPr>
            <w:tcW w:w="907" w:type="pct"/>
            <w:noWrap/>
            <w:vAlign w:val="center"/>
          </w:tcPr>
          <w:p w14:paraId="12C389DB" w14:textId="77777777" w:rsidR="002F57EA" w:rsidRDefault="003038A7">
            <w:pPr>
              <w:pStyle w:val="aff9"/>
            </w:pPr>
            <w:r>
              <w:rPr>
                <w:rFonts w:hint="eastAsia"/>
              </w:rPr>
              <w:t>Eff3-Eff2</w:t>
            </w:r>
          </w:p>
        </w:tc>
        <w:tc>
          <w:tcPr>
            <w:tcW w:w="836" w:type="pct"/>
            <w:noWrap/>
            <w:vAlign w:val="center"/>
          </w:tcPr>
          <w:p w14:paraId="728C43BD" w14:textId="77777777" w:rsidR="002F57EA" w:rsidRDefault="003038A7">
            <w:pPr>
              <w:pStyle w:val="aff9"/>
            </w:pPr>
            <w:r>
              <w:rPr>
                <w:rFonts w:hint="eastAsia"/>
              </w:rPr>
              <w:t>-0.313</w:t>
            </w:r>
          </w:p>
        </w:tc>
        <w:tc>
          <w:tcPr>
            <w:tcW w:w="590" w:type="pct"/>
            <w:noWrap/>
            <w:vAlign w:val="center"/>
          </w:tcPr>
          <w:p w14:paraId="0A0F97CF" w14:textId="0A6F8565" w:rsidR="002F57EA" w:rsidRDefault="003038A7">
            <w:pPr>
              <w:pStyle w:val="aff9"/>
            </w:pPr>
            <w:r>
              <w:rPr>
                <w:rFonts w:hint="eastAsia"/>
              </w:rPr>
              <w:t>0.15</w:t>
            </w:r>
            <w:r w:rsidR="008521C9">
              <w:t>6</w:t>
            </w:r>
          </w:p>
        </w:tc>
        <w:tc>
          <w:tcPr>
            <w:tcW w:w="692" w:type="pct"/>
            <w:noWrap/>
            <w:vAlign w:val="center"/>
          </w:tcPr>
          <w:p w14:paraId="133F9447" w14:textId="77777777" w:rsidR="002F57EA" w:rsidRDefault="003038A7">
            <w:pPr>
              <w:pStyle w:val="aff9"/>
            </w:pPr>
            <w:r>
              <w:rPr>
                <w:rFonts w:hint="eastAsia"/>
              </w:rPr>
              <w:t>-0.622</w:t>
            </w:r>
          </w:p>
        </w:tc>
        <w:tc>
          <w:tcPr>
            <w:tcW w:w="920" w:type="pct"/>
            <w:noWrap/>
            <w:vAlign w:val="center"/>
          </w:tcPr>
          <w:p w14:paraId="0928247D" w14:textId="77777777" w:rsidR="002F57EA" w:rsidRDefault="003038A7">
            <w:pPr>
              <w:pStyle w:val="aff9"/>
            </w:pPr>
            <w:r>
              <w:rPr>
                <w:rFonts w:hint="eastAsia"/>
              </w:rPr>
              <w:t>-0.030</w:t>
            </w:r>
          </w:p>
        </w:tc>
      </w:tr>
    </w:tbl>
    <w:bookmarkEnd w:id="1"/>
    <w:p w14:paraId="4FC3C79A" w14:textId="77777777" w:rsidR="002F57EA" w:rsidRDefault="003038A7">
      <w:pPr>
        <w:pStyle w:val="aff9"/>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24CD34E4" w14:textId="77777777" w:rsidR="002F57EA" w:rsidRDefault="002F57EA">
      <w:pPr>
        <w:pStyle w:val="aff9"/>
      </w:pPr>
    </w:p>
    <w:p w14:paraId="6F72CF6A" w14:textId="77777777" w:rsidR="002F57EA" w:rsidRDefault="002F57EA">
      <w:pPr>
        <w:pStyle w:val="aff9"/>
      </w:pPr>
    </w:p>
    <w:p w14:paraId="228C0561" w14:textId="77777777" w:rsidR="002F57EA" w:rsidRDefault="002F57EA">
      <w:pPr>
        <w:pStyle w:val="aff9"/>
      </w:pPr>
    </w:p>
    <w:p w14:paraId="70B7150E" w14:textId="77777777" w:rsidR="002F57EA" w:rsidRDefault="002F57EA">
      <w:pPr>
        <w:pStyle w:val="aff9"/>
      </w:pPr>
    </w:p>
    <w:p w14:paraId="3AAFAA7B" w14:textId="77777777" w:rsidR="002F57EA" w:rsidRDefault="002F57EA">
      <w:pPr>
        <w:pStyle w:val="aff9"/>
      </w:pPr>
    </w:p>
    <w:p w14:paraId="002BF5D9" w14:textId="77777777" w:rsidR="002F57EA" w:rsidRDefault="002F57EA">
      <w:pPr>
        <w:pStyle w:val="aff9"/>
      </w:pPr>
    </w:p>
    <w:p w14:paraId="31832C0C" w14:textId="77777777" w:rsidR="002F57EA" w:rsidRDefault="002F57EA">
      <w:pPr>
        <w:pStyle w:val="aff9"/>
      </w:pPr>
    </w:p>
    <w:p w14:paraId="103D9444" w14:textId="77777777" w:rsidR="002F57EA" w:rsidRDefault="003038A7">
      <w:pPr>
        <w:pStyle w:val="aff9"/>
      </w:pPr>
      <w:r>
        <w:rPr>
          <w:noProof/>
        </w:rPr>
        <w:lastRenderedPageBreak/>
        <w:drawing>
          <wp:inline distT="0" distB="0" distL="0" distR="0" wp14:anchorId="486BCC8D" wp14:editId="6A930BE5">
            <wp:extent cx="3995420" cy="2797175"/>
            <wp:effectExtent l="0" t="0" r="9525" b="952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5420" cy="2797175"/>
                    </a:xfrm>
                    <a:prstGeom prst="rect">
                      <a:avLst/>
                    </a:prstGeom>
                  </pic:spPr>
                </pic:pic>
              </a:graphicData>
            </a:graphic>
          </wp:inline>
        </w:drawing>
      </w:r>
    </w:p>
    <w:p w14:paraId="256DB6A4" w14:textId="77777777" w:rsidR="002F57EA" w:rsidRDefault="003038A7">
      <w:pPr>
        <w:pStyle w:val="affb"/>
        <w:spacing w:line="240" w:lineRule="auto"/>
      </w:pPr>
      <w:r>
        <w:rPr>
          <w:rFonts w:hint="eastAsia"/>
        </w:rPr>
        <w:t>图</w:t>
      </w:r>
      <w:r>
        <w:rPr>
          <w:rFonts w:hint="eastAsia"/>
        </w:rPr>
        <w:t>1</w:t>
      </w:r>
      <w:r>
        <w:t xml:space="preserve"> </w:t>
      </w:r>
      <w:r>
        <w:t>自尊调节社交网站使用强度对创新行为的影响</w:t>
      </w:r>
    </w:p>
    <w:p w14:paraId="7D04856B" w14:textId="77777777" w:rsidR="002F57EA" w:rsidRDefault="003038A7">
      <w:r>
        <w:rPr>
          <w:noProof/>
          <w:sz w:val="21"/>
        </w:rPr>
        <mc:AlternateContent>
          <mc:Choice Requires="wpg">
            <w:drawing>
              <wp:anchor distT="0" distB="0" distL="114300" distR="114300" simplePos="0" relativeHeight="251659264" behindDoc="0" locked="0" layoutInCell="1" allowOverlap="1" wp14:anchorId="263C45C1" wp14:editId="714CD6BA">
                <wp:simplePos x="0" y="0"/>
                <wp:positionH relativeFrom="column">
                  <wp:posOffset>805180</wp:posOffset>
                </wp:positionH>
                <wp:positionV relativeFrom="paragraph">
                  <wp:posOffset>118745</wp:posOffset>
                </wp:positionV>
                <wp:extent cx="4751705" cy="1670050"/>
                <wp:effectExtent l="5080" t="4445" r="5715" b="20955"/>
                <wp:wrapNone/>
                <wp:docPr id="38" name="组合 38"/>
                <wp:cNvGraphicFramePr/>
                <a:graphic xmlns:a="http://schemas.openxmlformats.org/drawingml/2006/main">
                  <a:graphicData uri="http://schemas.microsoft.com/office/word/2010/wordprocessingGroup">
                    <wpg:wgp>
                      <wpg:cNvGrpSpPr/>
                      <wpg:grpSpPr>
                        <a:xfrm>
                          <a:off x="0" y="0"/>
                          <a:ext cx="4751705" cy="167005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0292BA01" w14:textId="77777777" w:rsidR="002F57EA" w:rsidRDefault="003038A7">
                              <w:pPr>
                                <w:jc w:val="center"/>
                              </w:pPr>
                              <w:proofErr w:type="spellStart"/>
                              <w:r>
                                <w:rPr>
                                  <w:rFonts w:hint="eastAsia"/>
                                </w:rPr>
                                <w:t>社交网站使用强度</w:t>
                              </w:r>
                              <w:proofErr w:type="spellEnd"/>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740CFA5D" w14:textId="77777777" w:rsidR="002F57EA" w:rsidRDefault="003038A7">
                              <w:pPr>
                                <w:jc w:val="center"/>
                              </w:pPr>
                              <w:proofErr w:type="spellStart"/>
                              <w:r>
                                <w:rPr>
                                  <w:rFonts w:hint="eastAsia"/>
                                </w:rPr>
                                <w:t>创新行为</w:t>
                              </w:r>
                              <w:proofErr w:type="spellEnd"/>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2D5A2B86" w14:textId="77777777" w:rsidR="002F57EA" w:rsidRDefault="003038A7">
                              <w:pPr>
                                <w:jc w:val="center"/>
                              </w:pPr>
                              <w:proofErr w:type="spellStart"/>
                              <w:r>
                                <w:rPr>
                                  <w:rFonts w:hint="eastAsia"/>
                                </w:rPr>
                                <w:t>创新自我效能感</w:t>
                              </w:r>
                              <w:proofErr w:type="spellEnd"/>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ln>
                            <a:tailEnd type="triangle" w="med" len="med"/>
                          </a:ln>
                        </wps:spPr>
                        <wps:style>
                          <a:lnRef idx="3">
                            <a:schemeClr val="dk1"/>
                          </a:lnRef>
                          <a:fillRef idx="0">
                            <a:schemeClr val="dk1"/>
                          </a:fillRef>
                          <a:effectRef idx="2">
                            <a:schemeClr val="dk1"/>
                          </a:effectRef>
                          <a:fontRef idx="minor">
                            <a:schemeClr val="tx1"/>
                          </a:fontRef>
                        </wps:style>
                        <wps:bodyPr/>
                      </wps:wsp>
                      <wps:wsp>
                        <wps:cNvPr id="43" name="直线箭头连接符 43"/>
                        <wps:cNvCnPr/>
                        <wps:spPr>
                          <a:xfrm>
                            <a:off x="7744" y="92490"/>
                            <a:ext cx="1588" cy="1731"/>
                          </a:xfrm>
                          <a:prstGeom prst="straightConnector1">
                            <a:avLst/>
                          </a:prstGeom>
                          <a:ln>
                            <a:tailEnd type="triangle" w="med" len="med"/>
                          </a:ln>
                        </wps:spPr>
                        <wps:style>
                          <a:lnRef idx="3">
                            <a:schemeClr val="dk1"/>
                          </a:lnRef>
                          <a:fillRef idx="0">
                            <a:schemeClr val="dk1"/>
                          </a:fillRef>
                          <a:effectRef idx="2">
                            <a:schemeClr val="dk1"/>
                          </a:effectRef>
                          <a:fontRef idx="minor">
                            <a:schemeClr val="tx1"/>
                          </a:fontRef>
                        </wps:style>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17025206" w14:textId="77777777" w:rsidR="002F57EA" w:rsidRDefault="003038A7">
                              <w:pPr>
                                <w:jc w:val="center"/>
                              </w:pPr>
                              <w:proofErr w:type="spellStart"/>
                              <w:r>
                                <w:rPr>
                                  <w:rFonts w:hint="eastAsia"/>
                                </w:rPr>
                                <w:t>自尊</w:t>
                              </w:r>
                              <w:proofErr w:type="spellEnd"/>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6B3F9DA5" w14:textId="77777777" w:rsidR="002F57EA" w:rsidRDefault="003038A7">
                              <w:r>
                                <w:t>0.289</w:t>
                              </w:r>
                              <w:r>
                                <w:rPr>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6049B3AB" w14:textId="77777777" w:rsidR="002F57EA" w:rsidRDefault="003038A7">
                              <w:r>
                                <w:t>0.050</w:t>
                              </w:r>
                              <w:r>
                                <w:rPr>
                                  <w:vertAlign w:val="superscript"/>
                                </w:rPr>
                                <w:t>*</w:t>
                              </w:r>
                            </w:p>
                          </w:txbxContent>
                        </wps:txbx>
                        <wps:bodyPr rot="0" vert="horz" wrap="square" lIns="91440" tIns="45720" rIns="91440" bIns="45720" anchor="t" anchorCtr="0">
                          <a:noAutofit/>
                        </wps:bodyPr>
                      </wps:wsp>
                      <wps:wsp>
                        <wps:cNvPr id="47" name="文本框 47"/>
                        <wps:cNvSpPr txBox="1"/>
                        <wps:spPr bwMode="auto">
                          <a:xfrm rot="2820000">
                            <a:off x="7743" y="93289"/>
                            <a:ext cx="1096" cy="373"/>
                          </a:xfrm>
                          <a:prstGeom prst="rect">
                            <a:avLst/>
                          </a:prstGeom>
                          <a:solidFill>
                            <a:srgbClr val="FFFFFF"/>
                          </a:solidFill>
                          <a:ln w="9525">
                            <a:noFill/>
                            <a:miter lim="800000"/>
                          </a:ln>
                        </wps:spPr>
                        <wps:txbx>
                          <w:txbxContent>
                            <w:p w14:paraId="4267B507" w14:textId="77777777" w:rsidR="002F57EA" w:rsidRDefault="003038A7">
                              <w:r>
                                <w:t>0.767</w:t>
                              </w:r>
                              <w:r>
                                <w:rPr>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3E93A9B0" w14:textId="77777777" w:rsidR="002F57EA" w:rsidRDefault="003038A7">
                              <w:r>
                                <w:t>-0.062</w:t>
                              </w:r>
                              <w:r>
                                <w:rPr>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50" name="直接箭头连接符 5"/>
                        <wps:cNvCnPr/>
                        <wps:spPr>
                          <a:xfrm>
                            <a:off x="3927" y="92524"/>
                            <a:ext cx="968" cy="793"/>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63C45C1" id="组合 38" o:spid="_x0000_s1026" style="position:absolute;margin-left:63.4pt;margin-top:9.35pt;width:374.15pt;height:131.5pt;z-index:251659264" coordorigin="2847,92055" coordsize="7483,2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">
                <v:shapetype id="_x0000_t202" coordsize="21600,21600" o:spt="202" path="m,l,21600r21600,l21600,xe">
                  <v:stroke joinstyle="miter"/>
                  <v:path gradientshapeok="t" o:connecttype="rect"/>
                </v:shapetype>
                <v:shape id="文本框 39" o:spid="_x0000_s1027" type="#_x0000_t202" style="position:absolute;left:2847;top:94198;width:2022;height: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">
                  <v:textbox>
                    <w:txbxContent>
                      <w:p w14:paraId="0292BA01" w14:textId="77777777" w:rsidR="002F57EA" w:rsidRDefault="003038A7">
                        <w:pPr>
                          <w:jc w:val="center"/>
                        </w:pPr>
                        <w:proofErr w:type="spellStart"/>
                        <w:r>
                          <w:rPr>
                            <w:rFonts w:hint="eastAsia"/>
                          </w:rPr>
                          <w:t>社交网站使用强度</w:t>
                        </w:r>
                        <w:proofErr w:type="spellEnd"/>
                      </w:p>
                    </w:txbxContent>
                  </v:textbox>
                </v:shape>
                <v:shape id="文本框 40" o:spid="_x0000_s1028" type="#_x0000_t202" style="position:absolute;left:8306;top:94209;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">
                  <v:textbox>
                    <w:txbxContent>
                      <w:p w14:paraId="740CFA5D" w14:textId="77777777" w:rsidR="002F57EA" w:rsidRDefault="003038A7">
                        <w:pPr>
                          <w:jc w:val="center"/>
                        </w:pPr>
                        <w:proofErr w:type="spellStart"/>
                        <w:r>
                          <w:rPr>
                            <w:rFonts w:hint="eastAsia"/>
                          </w:rPr>
                          <w:t>创新行为</w:t>
                        </w:r>
                        <w:proofErr w:type="spellEnd"/>
                      </w:p>
                    </w:txbxContent>
                  </v:textbox>
                </v:shape>
                <v:shape id="文本框 41" o:spid="_x0000_s1029" type="#_x0000_t202" style="position:absolute;left:5720;top:92252;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">
                  <v:textbox>
                    <w:txbxContent>
                      <w:p w14:paraId="2D5A2B86" w14:textId="77777777" w:rsidR="002F57EA" w:rsidRDefault="003038A7">
                        <w:pPr>
                          <w:jc w:val="center"/>
                        </w:pPr>
                        <w:proofErr w:type="spellStart"/>
                        <w:r>
                          <w:rPr>
                            <w:rFonts w:hint="eastAsia"/>
                          </w:rPr>
                          <w:t>创新自我效能感</w:t>
                        </w:r>
                        <w:proofErr w:type="spellEnd"/>
                      </w:p>
                    </w:txbxContent>
                  </v:textbox>
                </v:shape>
                <v:shapetype id="_x0000_t32" coordsize="21600,21600" o:spt="32" o:oned="t" path="m,l21600,21600e" filled="f">
                  <v:path arrowok="t" fillok="f" o:connecttype="none"/>
                  <o:lock v:ext="edit" shapetype="t"/>
                </v:shapetype>
                <v:shape id="直线箭头连接符 42" o:spid="_x0000_s1030" type="#_x0000_t32" style="position:absolute;left:3858;top:92490;width:1862;height:17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" strokecolor="black [3200]" strokeweight="1.5pt">
                  <v:stroke endarrow="block" joinstyle="miter"/>
                </v:shape>
                <v:shape id="直线箭头连接符 43" o:spid="_x0000_s1031" type="#_x0000_t32" style="position:absolute;left:7744;top:92490;width:1588;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" strokecolor="black [3200]" strokeweight="1.5pt">
                  <v:stroke endarrow="block" joinstyle="miter"/>
                </v:shape>
                <v:shape id="文本框 44" o:spid="_x0000_s1032" type="#_x0000_t202" style="position:absolute;left:3506;top:92055;width:866;height: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">
                  <v:textbox>
                    <w:txbxContent>
                      <w:p w14:paraId="17025206" w14:textId="77777777" w:rsidR="002F57EA" w:rsidRDefault="003038A7">
                        <w:pPr>
                          <w:jc w:val="center"/>
                        </w:pPr>
                        <w:proofErr w:type="spellStart"/>
                        <w:r>
                          <w:rPr>
                            <w:rFonts w:hint="eastAsia"/>
                          </w:rPr>
                          <w:t>自尊</w:t>
                        </w:r>
                        <w:proofErr w:type="spellEnd"/>
                      </w:p>
                    </w:txbxContent>
                  </v:textbox>
                </v:shape>
                <v:shape id="文本框 45" o:spid="_x0000_s1033" type="#_x0000_t202" style="position:absolute;left:4514;top:93217;width:1133;height:413;rotation:-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" stroked="f">
                  <v:textbox>
                    <w:txbxContent>
                      <w:p w14:paraId="6B3F9DA5" w14:textId="77777777" w:rsidR="002F57EA" w:rsidRDefault="003038A7">
                        <w:r>
                          <w:t>0.289</w:t>
                        </w:r>
                        <w:r>
                          <w:rPr>
                            <w:vertAlign w:val="superscript"/>
                          </w:rPr>
                          <w:t>***</w:t>
                        </w:r>
                      </w:p>
                    </w:txbxContent>
                  </v:textbox>
                </v:shape>
                <v:shape id="文本框 46" o:spid="_x0000_s1034" type="#_x0000_t202" style="position:absolute;left:6106;top:93932;width:929;height:4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" stroked="f">
                  <v:textbox>
                    <w:txbxContent>
                      <w:p w14:paraId="6049B3AB" w14:textId="77777777" w:rsidR="002F57EA" w:rsidRDefault="003038A7">
                        <w:r>
                          <w:t>0.050</w:t>
                        </w:r>
                        <w:r>
                          <w:rPr>
                            <w:vertAlign w:val="superscript"/>
                          </w:rPr>
                          <w:t>*</w:t>
                        </w:r>
                      </w:p>
                    </w:txbxContent>
                  </v:textbox>
                </v:shape>
                <v:shape id="文本框 47" o:spid="_x0000_s1035" type="#_x0000_t202" style="position:absolute;left:7743;top:93289;width:1096;height:373;rotation: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" stroked="f">
                  <v:textbox>
                    <w:txbxContent>
                      <w:p w14:paraId="4267B507" w14:textId="77777777" w:rsidR="002F57EA" w:rsidRDefault="003038A7">
                        <w:r>
                          <w:t>0.767</w:t>
                        </w:r>
                        <w:r>
                          <w:rPr>
                            <w:vertAlign w:val="superscript"/>
                          </w:rPr>
                          <w:t>***</w:t>
                        </w:r>
                      </w:p>
                    </w:txbxContent>
                  </v:textbox>
                </v:shape>
                <v:shape id="文本框 48" o:spid="_x0000_s1036" type="#_x0000_t202" style="position:absolute;left:3599;top:92893;width:1057;height:427;rotation: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" stroked="f">
                  <v:textbox>
                    <w:txbxContent>
                      <w:p w14:paraId="3E93A9B0" w14:textId="77777777" w:rsidR="002F57EA" w:rsidRDefault="003038A7">
                        <w:r>
                          <w:t>-0.062</w:t>
                        </w:r>
                        <w:r>
                          <w:rPr>
                            <w:vertAlign w:val="superscript"/>
                          </w:rPr>
                          <w:t>*</w:t>
                        </w:r>
                      </w:p>
                    </w:txbxContent>
                  </v:textbox>
                </v:shape>
                <v:shape id="直接箭头连接符 3" o:spid="_x0000_s1037" type="#_x0000_t32" style="position:absolute;left:4869;top:94435;width:3437;height: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" strokecolor="black [3200]" strokeweight="1.5pt">
                  <v:stroke endarrow="open" joinstyle="miter"/>
                </v:shape>
                <v:shape id="直接箭头连接符 5" o:spid="_x0000_s1038" type="#_x0000_t32" style="position:absolute;left:3927;top:92524;width:968;height: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" strokecolor="black [3200]" strokeweight="1.5pt">
                  <v:stroke endarrow="open" joinstyle="miter"/>
                </v:shape>
              </v:group>
            </w:pict>
          </mc:Fallback>
        </mc:AlternateContent>
      </w:r>
    </w:p>
    <w:p w14:paraId="317F63E4" w14:textId="77777777" w:rsidR="002F57EA" w:rsidRDefault="002F57EA">
      <w:pPr>
        <w:jc w:val="center"/>
      </w:pPr>
    </w:p>
    <w:p w14:paraId="7F27EBC7" w14:textId="77777777" w:rsidR="002F57EA" w:rsidRDefault="002F57EA"/>
    <w:p w14:paraId="398D3C36" w14:textId="77777777" w:rsidR="002F57EA" w:rsidRDefault="002F57EA">
      <w:pPr>
        <w:pStyle w:val="12"/>
        <w:ind w:firstLine="420"/>
      </w:pPr>
    </w:p>
    <w:p w14:paraId="7A4BB476" w14:textId="77777777" w:rsidR="002F57EA" w:rsidRDefault="002F57EA">
      <w:pPr>
        <w:pStyle w:val="12"/>
        <w:ind w:firstLine="420"/>
      </w:pPr>
    </w:p>
    <w:p w14:paraId="455712B2" w14:textId="77777777" w:rsidR="002F57EA" w:rsidRDefault="002F57EA">
      <w:pPr>
        <w:pStyle w:val="12"/>
        <w:ind w:firstLine="420"/>
      </w:pPr>
    </w:p>
    <w:p w14:paraId="38750C02" w14:textId="77777777" w:rsidR="002F57EA" w:rsidRDefault="002F57EA">
      <w:pPr>
        <w:pStyle w:val="12"/>
        <w:ind w:firstLine="420"/>
      </w:pPr>
    </w:p>
    <w:p w14:paraId="7D5A7E4B" w14:textId="77777777" w:rsidR="002F57EA" w:rsidRDefault="002F57EA">
      <w:pPr>
        <w:pStyle w:val="12"/>
        <w:ind w:firstLine="420"/>
      </w:pPr>
    </w:p>
    <w:p w14:paraId="13ABEDB9" w14:textId="77777777" w:rsidR="002F57EA" w:rsidRDefault="002F57EA">
      <w:pPr>
        <w:pStyle w:val="aff9"/>
      </w:pPr>
    </w:p>
    <w:p w14:paraId="45CB8A07" w14:textId="77777777" w:rsidR="002F57EA" w:rsidRDefault="003038A7">
      <w:pPr>
        <w:pStyle w:val="affb"/>
        <w:spacing w:line="240" w:lineRule="auto"/>
      </w:pPr>
      <w:r>
        <w:rPr>
          <w:rFonts w:hint="eastAsia"/>
        </w:rPr>
        <w:t>图</w:t>
      </w:r>
      <w:r>
        <w:t xml:space="preserve">2 </w:t>
      </w:r>
      <w:r>
        <w:rPr>
          <w:rFonts w:hint="eastAsia"/>
        </w:rPr>
        <w:t>有调节的中介模型</w:t>
      </w:r>
    </w:p>
    <w:p w14:paraId="2C7B14BF" w14:textId="77777777" w:rsidR="002F57EA" w:rsidRDefault="002F57EA">
      <w:pPr>
        <w:pStyle w:val="12"/>
        <w:ind w:firstLine="420"/>
      </w:pPr>
    </w:p>
    <w:p w14:paraId="08D7B3F0" w14:textId="77777777" w:rsidR="002F57EA" w:rsidRDefault="003038A7">
      <w:pPr>
        <w:pStyle w:val="1"/>
      </w:pPr>
      <w:r>
        <w:t xml:space="preserve">4 </w:t>
      </w:r>
      <w:r>
        <w:rPr>
          <w:rFonts w:hint="eastAsia"/>
        </w:rPr>
        <w:t>讨论</w:t>
      </w:r>
    </w:p>
    <w:p w14:paraId="561EBBC7" w14:textId="77777777" w:rsidR="002F57EA" w:rsidRDefault="003038A7">
      <w:pPr>
        <w:pStyle w:val="12"/>
        <w:ind w:firstLine="420"/>
      </w:pPr>
      <w:r>
        <w:rPr>
          <w:rFonts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Pr>
          <w:rFonts w:hint="eastAsia"/>
        </w:rPr>
        <w:t>1</w:t>
      </w:r>
      <w:r>
        <w:rPr>
          <w:rFonts w:hint="eastAsia"/>
        </w:rPr>
        <w:t>得到了数据支持，即大学生社交网站的使用强度显著正向预测创新行为，这与以往的研究结果一致</w:t>
      </w:r>
      <w:r>
        <w:rPr>
          <w:rFonts w:hint="eastAsia"/>
          <w:vertAlign w:val="superscript"/>
        </w:rPr>
        <w:t>[4][1</w:t>
      </w:r>
      <w:r>
        <w:rPr>
          <w:vertAlign w:val="superscript"/>
        </w:rPr>
        <w:t>1</w:t>
      </w:r>
      <w:r>
        <w:rPr>
          <w:rFonts w:hint="eastAsia"/>
          <w:vertAlign w:val="superscript"/>
        </w:rPr>
        <w:t>]</w:t>
      </w:r>
      <w:r>
        <w:rPr>
          <w:rFonts w:cs="Times New Roman" w:hint="eastAsia"/>
          <w:color w:val="000000"/>
          <w:kern w:val="0"/>
        </w:rPr>
        <w:t>。</w:t>
      </w:r>
      <w:r>
        <w:rPr>
          <w:rFonts w:hint="eastAsia"/>
        </w:rPr>
        <w:t>这可能是由于社交网站为大学生提供了非常好的校内外交流平台，学生之间可以通过社交网站进行更大范围的讨论、交流和共享知识</w:t>
      </w:r>
      <w:r>
        <w:rPr>
          <w:rFonts w:hint="eastAsia"/>
          <w:vertAlign w:val="superscript"/>
        </w:rPr>
        <w:t>[3</w:t>
      </w:r>
      <w:r>
        <w:rPr>
          <w:vertAlign w:val="superscript"/>
        </w:rPr>
        <w:t>2</w:t>
      </w:r>
      <w:r>
        <w:rPr>
          <w:rFonts w:hint="eastAsia"/>
          <w:vertAlign w:val="superscript"/>
        </w:rPr>
        <w:t>]</w:t>
      </w:r>
      <w:r>
        <w:rPr>
          <w:rFonts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7416A6F8" w14:textId="77777777" w:rsidR="002F57EA" w:rsidRDefault="003038A7">
      <w:pPr>
        <w:pStyle w:val="2"/>
        <w:ind w:firstLine="420"/>
      </w:pPr>
      <w:r>
        <w:t xml:space="preserve">4.1 </w:t>
      </w:r>
      <w:r>
        <w:rPr>
          <w:rFonts w:hint="eastAsia"/>
        </w:rPr>
        <w:t>创新自我效能的中介作用</w:t>
      </w:r>
    </w:p>
    <w:p w14:paraId="24106498" w14:textId="468869A7" w:rsidR="002F57EA" w:rsidRDefault="003038A7">
      <w:pPr>
        <w:pStyle w:val="12"/>
        <w:ind w:firstLine="420"/>
      </w:pPr>
      <w:r>
        <w:rPr>
          <w:rFonts w:hint="eastAsia"/>
        </w:rPr>
        <w:t>本研究发现，社交网站的使用强度除</w:t>
      </w:r>
      <w:r w:rsidR="00A70C23">
        <w:rPr>
          <w:rFonts w:hint="eastAsia"/>
        </w:rPr>
        <w:t>了可以</w:t>
      </w:r>
      <w:r>
        <w:rPr>
          <w:rFonts w:hint="eastAsia"/>
        </w:rPr>
        <w:t>直接预测大学生群体创新行为的产生外，还可</w:t>
      </w:r>
      <w:r w:rsidR="00A70C23">
        <w:rPr>
          <w:rFonts w:hint="eastAsia"/>
        </w:rPr>
        <w:t>以</w:t>
      </w:r>
      <w:r>
        <w:rPr>
          <w:rFonts w:hint="eastAsia"/>
        </w:rPr>
        <w:t>通过创新自我效能的中介作用对创新行为产生间接影响，支持了假设</w:t>
      </w:r>
      <w:r>
        <w:rPr>
          <w:rFonts w:hint="eastAsia"/>
        </w:rPr>
        <w:t>2</w:t>
      </w:r>
      <w:r>
        <w:rPr>
          <w:rFonts w:hint="eastAsia"/>
        </w:rPr>
        <w:t>。这说明，社交网站的使用强度对大学生的创新行为可能具有直接的促进作用，也可能通过提高个体的创新自我效能这一路径来提高其创新行为的产生。该研究结果在一定程度上可以用社会交换理论来解释，即</w:t>
      </w:r>
      <w:r w:rsidR="00A70C23">
        <w:rPr>
          <w:rFonts w:hint="eastAsia"/>
        </w:rPr>
        <w:t>个体在通过社交网站进行社会互动时</w:t>
      </w:r>
      <w:r>
        <w:rPr>
          <w:rFonts w:hint="eastAsia"/>
        </w:rPr>
        <w:t>，不仅</w:t>
      </w:r>
      <w:r w:rsidR="00A70C23">
        <w:rPr>
          <w:rFonts w:hint="eastAsia"/>
        </w:rPr>
        <w:t>可以</w:t>
      </w:r>
      <w:r>
        <w:rPr>
          <w:rFonts w:hint="eastAsia"/>
        </w:rPr>
        <w:t>获取到新的知识和经验</w:t>
      </w:r>
      <w:r>
        <w:rPr>
          <w:rFonts w:hint="eastAsia"/>
          <w:vertAlign w:val="superscript"/>
        </w:rPr>
        <w:t>[3</w:t>
      </w:r>
      <w:r>
        <w:rPr>
          <w:vertAlign w:val="superscript"/>
        </w:rPr>
        <w:t>3</w:t>
      </w:r>
      <w:r>
        <w:rPr>
          <w:rFonts w:hint="eastAsia"/>
          <w:vertAlign w:val="superscript"/>
        </w:rPr>
        <w:t>]</w:t>
      </w:r>
      <w:r>
        <w:rPr>
          <w:rFonts w:cs="Times New Roman" w:hint="eastAsia"/>
          <w:color w:val="000000"/>
          <w:kern w:val="0"/>
        </w:rPr>
        <w:t>，</w:t>
      </w:r>
      <w:r>
        <w:rPr>
          <w:rFonts w:hint="eastAsia"/>
        </w:rPr>
        <w:t>还会收到来自他人的支持，从而对自己产</w:t>
      </w:r>
      <w:r>
        <w:rPr>
          <w:rFonts w:hint="eastAsia"/>
        </w:rPr>
        <w:lastRenderedPageBreak/>
        <w:t>生认同和自信，</w:t>
      </w:r>
      <w:r w:rsidR="00A70C23">
        <w:rPr>
          <w:rFonts w:hint="eastAsia"/>
        </w:rPr>
        <w:t>进而</w:t>
      </w:r>
      <w:r>
        <w:rPr>
          <w:rFonts w:hint="eastAsia"/>
        </w:rPr>
        <w:t>促进了其创新自我效能的产生。根据自我效能理论，个体的自我效能影响其内在动机和从事某一行为的能力，因此，创新自我效能感作为个体对自身创造和创新能力的评估和信念，对创新行为有着重要的预测作用</w:t>
      </w:r>
      <w:r>
        <w:rPr>
          <w:rFonts w:hint="eastAsia"/>
          <w:vertAlign w:val="superscript"/>
        </w:rPr>
        <w:t>[1</w:t>
      </w:r>
      <w:r>
        <w:rPr>
          <w:vertAlign w:val="superscript"/>
        </w:rPr>
        <w:t>2</w:t>
      </w:r>
      <w:r>
        <w:rPr>
          <w:rFonts w:hint="eastAsia"/>
          <w:vertAlign w:val="superscript"/>
        </w:rPr>
        <w:t>]</w:t>
      </w:r>
      <w:r>
        <w:rPr>
          <w:rFonts w:hint="eastAsia"/>
        </w:rPr>
        <w:t>。此外，创新自我效能感的提高会进一步促进创新行为的产生</w:t>
      </w:r>
      <w:r>
        <w:rPr>
          <w:rFonts w:hint="eastAsia"/>
          <w:vertAlign w:val="superscript"/>
        </w:rPr>
        <w:t>[3</w:t>
      </w:r>
      <w:r>
        <w:rPr>
          <w:vertAlign w:val="superscript"/>
        </w:rPr>
        <w:t>4</w:t>
      </w:r>
      <w:r>
        <w:rPr>
          <w:rFonts w:hint="eastAsia"/>
          <w:vertAlign w:val="superscript"/>
        </w:rPr>
        <w:t>]</w:t>
      </w:r>
      <w:r>
        <w:rPr>
          <w:rFonts w:cs="Times New Roman" w:hint="eastAsia"/>
          <w:color w:val="000000"/>
          <w:kern w:val="0"/>
        </w:rPr>
        <w:t>，</w:t>
      </w:r>
      <w:r>
        <w:rPr>
          <w:rFonts w:hint="eastAsia"/>
        </w:rPr>
        <w:t>可能是具有较高创新自我效能</w:t>
      </w:r>
      <w:r w:rsidR="00A70C23">
        <w:rPr>
          <w:rFonts w:hint="eastAsia"/>
        </w:rPr>
        <w:t>感</w:t>
      </w:r>
      <w:r>
        <w:rPr>
          <w:rFonts w:hint="eastAsia"/>
        </w:rPr>
        <w:t>水平的大学生往往采用较为开放的学习生活方式</w:t>
      </w:r>
      <w:r>
        <w:rPr>
          <w:rFonts w:hint="eastAsia"/>
          <w:vertAlign w:val="superscript"/>
        </w:rPr>
        <w:t>[3</w:t>
      </w:r>
      <w:r>
        <w:rPr>
          <w:vertAlign w:val="superscript"/>
        </w:rPr>
        <w:t>5</w:t>
      </w:r>
      <w:r>
        <w:rPr>
          <w:rFonts w:hint="eastAsia"/>
          <w:vertAlign w:val="superscript"/>
        </w:rPr>
        <w:t>]</w:t>
      </w:r>
      <w:r>
        <w:rPr>
          <w:rFonts w:cs="Times New Roman" w:hint="eastAsia"/>
          <w:color w:val="000000"/>
          <w:kern w:val="0"/>
        </w:rPr>
        <w:t>，</w:t>
      </w:r>
      <w:r>
        <w:rPr>
          <w:rFonts w:hint="eastAsia"/>
        </w:rPr>
        <w:t>这有利于积极促成大学生创新行为的产生。</w:t>
      </w:r>
    </w:p>
    <w:p w14:paraId="23EFCF4C" w14:textId="77777777" w:rsidR="002F57EA" w:rsidRDefault="003038A7">
      <w:pPr>
        <w:pStyle w:val="2"/>
        <w:ind w:firstLine="420"/>
      </w:pPr>
      <w:r>
        <w:t xml:space="preserve">4.2 </w:t>
      </w:r>
      <w:r>
        <w:rPr>
          <w:rFonts w:hint="eastAsia"/>
        </w:rPr>
        <w:t>自尊的调节作用</w:t>
      </w:r>
    </w:p>
    <w:p w14:paraId="41F0534D" w14:textId="6D541262" w:rsidR="002F57EA" w:rsidRDefault="003038A7">
      <w:pPr>
        <w:pStyle w:val="12"/>
        <w:ind w:firstLine="420"/>
      </w:pPr>
      <w:r>
        <w:rPr>
          <w:rFonts w:hint="eastAsia"/>
        </w:rPr>
        <w:t>本研究还发现，创新自我效能</w:t>
      </w:r>
      <w:r w:rsidR="00A70C23">
        <w:rPr>
          <w:rFonts w:hint="eastAsia"/>
        </w:rPr>
        <w:t>感</w:t>
      </w:r>
      <w:r>
        <w:rPr>
          <w:rFonts w:hint="eastAsia"/>
        </w:rPr>
        <w:t>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r>
        <w:rPr>
          <w:vertAlign w:val="superscript"/>
        </w:rPr>
        <w:t>[2][36][37]</w:t>
      </w:r>
      <w:r>
        <w:rPr>
          <w:rFonts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w:t>
      </w:r>
      <w:r w:rsidR="00A70C23">
        <w:rPr>
          <w:rFonts w:hint="eastAsia"/>
        </w:rPr>
        <w:t>再</w:t>
      </w:r>
      <w:r>
        <w:rPr>
          <w:rFonts w:hint="eastAsia"/>
        </w:rPr>
        <w:t>增加；其次</w:t>
      </w:r>
      <w:r w:rsidR="00A70C23">
        <w:rPr>
          <w:rFonts w:hint="eastAsia"/>
        </w:rPr>
        <w:t>，由于</w:t>
      </w:r>
      <w:r>
        <w:rPr>
          <w:rFonts w:hint="eastAsia"/>
        </w:rPr>
        <w:t>低自尊水平的个体对现实生活和人际关系的认识和评价都是消极的，并认为自己不被他人接受，因此与现实中直接的人际关系相比，更倾向于间接的人际关系</w:t>
      </w:r>
      <w:r>
        <w:rPr>
          <w:vertAlign w:val="superscript"/>
        </w:rPr>
        <w:t>[38]</w:t>
      </w:r>
      <w:r>
        <w:rPr>
          <w:rFonts w:hint="eastAsia"/>
        </w:rPr>
        <w:t>，并且由于个体在使用社交网站时会受到他人信息和情感的支持并减少被拒绝、被否认的风险</w:t>
      </w:r>
      <w:r>
        <w:rPr>
          <w:vertAlign w:val="superscript"/>
        </w:rPr>
        <w:t>[14]</w:t>
      </w:r>
      <w:r>
        <w:rPr>
          <w:rFonts w:hint="eastAsia"/>
        </w:rPr>
        <w:t>，因此与高自尊个体相比，低自尊个体更愿意通过在社交网站中积极的呈现自我来获得他人的的支持进一步提升其创新自我效能感</w:t>
      </w:r>
      <w:r>
        <w:rPr>
          <w:vertAlign w:val="superscript"/>
        </w:rPr>
        <w:t>[39][40]</w:t>
      </w:r>
      <w:r>
        <w:rPr>
          <w:rFonts w:hint="eastAsia"/>
        </w:rPr>
        <w:t>，从而促进了创新行为的产生。</w:t>
      </w:r>
    </w:p>
    <w:p w14:paraId="3BB88FC2" w14:textId="77777777" w:rsidR="002F57EA" w:rsidRDefault="003038A7">
      <w:pPr>
        <w:pStyle w:val="2"/>
        <w:ind w:firstLine="420"/>
      </w:pPr>
      <w:r>
        <w:t xml:space="preserve">4.3 </w:t>
      </w:r>
      <w:r>
        <w:rPr>
          <w:rFonts w:hint="eastAsia"/>
        </w:rPr>
        <w:t>研究的意义与局限</w:t>
      </w:r>
    </w:p>
    <w:p w14:paraId="326FD6B3" w14:textId="4D521889" w:rsidR="002F57EA" w:rsidRDefault="003038A7">
      <w:pPr>
        <w:pStyle w:val="12"/>
        <w:ind w:firstLine="420"/>
      </w:pPr>
      <w:r>
        <w:rPr>
          <w:rFonts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第一，为了</w:t>
      </w:r>
      <w:r w:rsidR="00A70C23">
        <w:rPr>
          <w:rFonts w:hint="eastAsia"/>
        </w:rPr>
        <w:t>减轻</w:t>
      </w:r>
      <w:r>
        <w:rPr>
          <w:rFonts w:hint="eastAsia"/>
        </w:rPr>
        <w:t>社交网站的使用对于大学生发展的不利影响，家长及教育工作者应重点关注低自尊者的网络使用方式；第二，重视创新自我效能</w:t>
      </w:r>
      <w:r w:rsidR="00A70C23">
        <w:rPr>
          <w:rFonts w:hint="eastAsia"/>
        </w:rPr>
        <w:t>感</w:t>
      </w:r>
      <w:r>
        <w:rPr>
          <w:rFonts w:hint="eastAsia"/>
        </w:rPr>
        <w:t>的中介作用，可以通过提升个体的创新自我效能水平来增加大学生的创新行为的产生。</w:t>
      </w:r>
    </w:p>
    <w:p w14:paraId="078C66F9" w14:textId="24A63E09" w:rsidR="002F57EA" w:rsidRDefault="003038A7">
      <w:pPr>
        <w:pStyle w:val="12"/>
        <w:ind w:firstLine="420"/>
      </w:pPr>
      <w:r>
        <w:rPr>
          <w:rFonts w:hint="eastAsia"/>
        </w:rPr>
        <w:t>最后，本研究也存在着一定的局限性。首先，尽管本研究提出的模型是基于相关理论和实证研究，但本研究采用的是横断研究设计，无法充分揭示变量间的因果关系，因此以后的研究中可以通过纵向研究来弥补这一缺陷。其次，该研究使用问卷法测量大学生群体创新行为的产生存在一定的主观性，因此在未来研究中可以采用</w:t>
      </w:r>
      <w:r w:rsidR="00A70C23">
        <w:rPr>
          <w:rFonts w:hint="eastAsia"/>
        </w:rPr>
        <w:t>行为实验对</w:t>
      </w:r>
      <w:r>
        <w:rPr>
          <w:rFonts w:hint="eastAsia"/>
        </w:rPr>
        <w:t>个体创新行为</w:t>
      </w:r>
      <w:r w:rsidR="00A70C23">
        <w:rPr>
          <w:rFonts w:hint="eastAsia"/>
        </w:rPr>
        <w:t>进行测量</w:t>
      </w:r>
      <w:r>
        <w:rPr>
          <w:rFonts w:hint="eastAsia"/>
        </w:rPr>
        <w:t>。</w:t>
      </w:r>
    </w:p>
    <w:p w14:paraId="30571F0C" w14:textId="77777777" w:rsidR="002F57EA" w:rsidRDefault="003038A7">
      <w:pPr>
        <w:pStyle w:val="12"/>
        <w:ind w:firstLine="422"/>
      </w:pPr>
      <w:r>
        <w:rPr>
          <w:rFonts w:hint="eastAsia"/>
          <w:b/>
          <w:bCs/>
        </w:rPr>
        <w:t>致谢</w:t>
      </w:r>
      <w:r>
        <w:t xml:space="preserve">: </w:t>
      </w:r>
      <w:r>
        <w:rPr>
          <w:rFonts w:hint="eastAsia"/>
        </w:rPr>
        <w:t>感谢悉尼大学刘铮同学对本文英文摘要提出的宝贵意见</w:t>
      </w:r>
    </w:p>
    <w:p w14:paraId="194ED8DE" w14:textId="77777777" w:rsidR="002F57EA" w:rsidRDefault="002F57EA">
      <w:pPr>
        <w:pStyle w:val="12"/>
        <w:ind w:firstLine="420"/>
      </w:pPr>
    </w:p>
    <w:p w14:paraId="00E27765" w14:textId="77777777" w:rsidR="002F57EA" w:rsidRDefault="003038A7">
      <w:pPr>
        <w:pStyle w:val="1"/>
      </w:pPr>
      <w:r>
        <w:rPr>
          <w:rFonts w:hint="eastAsia"/>
        </w:rPr>
        <w:t>参考文献</w:t>
      </w:r>
    </w:p>
    <w:p w14:paraId="0B0B20C1" w14:textId="50DE2128" w:rsidR="002F57EA" w:rsidRDefault="003038A7">
      <w:pPr>
        <w:spacing w:line="360" w:lineRule="auto"/>
        <w:ind w:left="360" w:hangingChars="200" w:hanging="360"/>
        <w:rPr>
          <w:sz w:val="18"/>
          <w:szCs w:val="18"/>
          <w:lang w:bidi="ar"/>
        </w:rPr>
      </w:pPr>
      <w:r>
        <w:rPr>
          <w:rFonts w:hint="eastAsia"/>
          <w:sz w:val="18"/>
          <w:szCs w:val="18"/>
          <w:lang w:bidi="ar"/>
        </w:rPr>
        <w:t xml:space="preserve">1 </w:t>
      </w:r>
      <w:proofErr w:type="spellStart"/>
      <w:proofErr w:type="gramStart"/>
      <w:r>
        <w:rPr>
          <w:rFonts w:hint="eastAsia"/>
          <w:sz w:val="18"/>
          <w:szCs w:val="18"/>
          <w:lang w:bidi="ar"/>
        </w:rPr>
        <w:t>中国互联网络信息中心</w:t>
      </w:r>
      <w:proofErr w:type="spellEnd"/>
      <w:r>
        <w:rPr>
          <w:rFonts w:hint="eastAsia"/>
          <w:sz w:val="18"/>
          <w:szCs w:val="18"/>
          <w:lang w:bidi="ar"/>
        </w:rPr>
        <w:t>(</w:t>
      </w:r>
      <w:proofErr w:type="gramEnd"/>
      <w:r>
        <w:rPr>
          <w:rFonts w:hint="eastAsia"/>
          <w:sz w:val="18"/>
          <w:szCs w:val="18"/>
          <w:lang w:bidi="ar"/>
        </w:rPr>
        <w:t>CNNIC). 第4</w:t>
      </w:r>
      <w:r w:rsidR="005512D1">
        <w:rPr>
          <w:sz w:val="18"/>
          <w:szCs w:val="18"/>
          <w:lang w:bidi="ar"/>
        </w:rPr>
        <w:t>7</w:t>
      </w:r>
      <w:r>
        <w:rPr>
          <w:rFonts w:hint="eastAsia"/>
          <w:sz w:val="18"/>
          <w:szCs w:val="18"/>
          <w:lang w:bidi="ar"/>
        </w:rPr>
        <w:t xml:space="preserve">次《中国互联网络发展状况统计报告》. </w:t>
      </w:r>
      <w:proofErr w:type="spellStart"/>
      <w:r>
        <w:rPr>
          <w:rFonts w:hint="eastAsia"/>
          <w:sz w:val="18"/>
          <w:szCs w:val="18"/>
          <w:lang w:bidi="ar"/>
        </w:rPr>
        <w:t>网信军民融合</w:t>
      </w:r>
      <w:proofErr w:type="spellEnd"/>
      <w:r>
        <w:rPr>
          <w:rFonts w:hint="eastAsia"/>
          <w:sz w:val="18"/>
          <w:szCs w:val="18"/>
          <w:lang w:bidi="ar"/>
        </w:rPr>
        <w:t>, 20</w:t>
      </w:r>
      <w:r w:rsidR="005512D1">
        <w:rPr>
          <w:sz w:val="18"/>
          <w:szCs w:val="18"/>
          <w:lang w:bidi="ar"/>
        </w:rPr>
        <w:t>21</w:t>
      </w:r>
      <w:r>
        <w:rPr>
          <w:rFonts w:hint="eastAsia"/>
          <w:sz w:val="18"/>
          <w:szCs w:val="18"/>
          <w:lang w:bidi="ar"/>
        </w:rPr>
        <w:t>(02): 37-38.</w:t>
      </w:r>
    </w:p>
    <w:p w14:paraId="44F45565" w14:textId="77777777" w:rsidR="002F57EA" w:rsidRDefault="003038A7">
      <w:pPr>
        <w:pStyle w:val="12"/>
        <w:ind w:left="360" w:hangingChars="200" w:hanging="360"/>
        <w:rPr>
          <w:sz w:val="18"/>
          <w:szCs w:val="18"/>
          <w:lang w:bidi="ar"/>
        </w:rPr>
      </w:pPr>
      <w:r>
        <w:rPr>
          <w:rFonts w:hint="eastAsia"/>
          <w:sz w:val="18"/>
          <w:szCs w:val="18"/>
          <w:lang w:bidi="ar"/>
        </w:rPr>
        <w:t xml:space="preserve">2 </w:t>
      </w:r>
      <w:proofErr w:type="spellStart"/>
      <w:r>
        <w:rPr>
          <w:rFonts w:hint="eastAsia"/>
          <w:sz w:val="18"/>
          <w:szCs w:val="18"/>
          <w:lang w:bidi="ar"/>
        </w:rPr>
        <w:t>Brailovskaia</w:t>
      </w:r>
      <w:proofErr w:type="spellEnd"/>
      <w:r>
        <w:rPr>
          <w:rFonts w:hint="eastAsia"/>
          <w:sz w:val="18"/>
          <w:szCs w:val="18"/>
          <w:lang w:bidi="ar"/>
        </w:rPr>
        <w:t xml:space="preserve"> J, </w:t>
      </w:r>
      <w:proofErr w:type="spellStart"/>
      <w:r>
        <w:rPr>
          <w:rFonts w:hint="eastAsia"/>
          <w:sz w:val="18"/>
          <w:szCs w:val="18"/>
          <w:lang w:bidi="ar"/>
        </w:rPr>
        <w:t>Bierhoff</w:t>
      </w:r>
      <w:proofErr w:type="spellEnd"/>
      <w:r>
        <w:rPr>
          <w:rFonts w:hint="eastAsia"/>
          <w:sz w:val="18"/>
          <w:szCs w:val="18"/>
          <w:lang w:bidi="ar"/>
        </w:rPr>
        <w:t xml:space="preserve"> HW. The narcissistic millennial generation: A study of personality traits and online behavior on Facebook. Journal of Adult Development, 2020, 27(1): 23-35.</w:t>
      </w:r>
    </w:p>
    <w:p w14:paraId="6C7CDB65" w14:textId="77777777" w:rsidR="002F57EA" w:rsidRDefault="003038A7">
      <w:pPr>
        <w:pStyle w:val="12"/>
        <w:ind w:left="360" w:hangingChars="200" w:hanging="360"/>
        <w:rPr>
          <w:sz w:val="18"/>
          <w:szCs w:val="18"/>
        </w:rPr>
      </w:pPr>
      <w:r>
        <w:rPr>
          <w:rFonts w:hint="eastAsia"/>
          <w:sz w:val="18"/>
          <w:szCs w:val="18"/>
          <w:lang w:bidi="ar"/>
        </w:rPr>
        <w:t xml:space="preserve">3 </w:t>
      </w: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sz w:val="18"/>
          <w:szCs w:val="18"/>
        </w:rPr>
        <w:t>心理发展与教育</w:t>
      </w:r>
      <w:r>
        <w:rPr>
          <w:rFonts w:hint="eastAsia"/>
          <w:sz w:val="18"/>
          <w:szCs w:val="18"/>
        </w:rPr>
        <w:t>, 2017, 33(03): 297</w:t>
      </w:r>
      <w:r>
        <w:rPr>
          <w:rFonts w:hint="eastAsia"/>
          <w:sz w:val="18"/>
          <w:szCs w:val="18"/>
        </w:rPr>
        <w:t>–</w:t>
      </w:r>
      <w:r>
        <w:rPr>
          <w:rFonts w:hint="eastAsia"/>
          <w:sz w:val="18"/>
          <w:szCs w:val="18"/>
        </w:rPr>
        <w:t>305.</w:t>
      </w:r>
    </w:p>
    <w:p w14:paraId="0CF98FCE" w14:textId="77777777" w:rsidR="002F57EA" w:rsidRDefault="003038A7">
      <w:pPr>
        <w:pStyle w:val="12"/>
        <w:ind w:left="360" w:hangingChars="200" w:hanging="360"/>
        <w:rPr>
          <w:sz w:val="18"/>
          <w:szCs w:val="18"/>
        </w:rPr>
      </w:pPr>
      <w:r>
        <w:rPr>
          <w:rFonts w:hint="eastAsia"/>
          <w:sz w:val="18"/>
          <w:szCs w:val="18"/>
          <w:lang w:bidi="ar"/>
        </w:rPr>
        <w:t>4 Hu S, Gu J, Liu H, et al</w:t>
      </w:r>
      <w:r>
        <w:rPr>
          <w:i/>
          <w:iCs/>
          <w:sz w:val="18"/>
          <w:szCs w:val="18"/>
        </w:rPr>
        <w:t xml:space="preserve">. </w:t>
      </w:r>
      <w:r>
        <w:rPr>
          <w:sz w:val="18"/>
          <w:szCs w:val="18"/>
        </w:rPr>
        <w:t xml:space="preserve">The moderating role of social media usage in the relationship among multicultural experiences, cultural intelligence, and individual creativity. Information Technology &amp; People, </w:t>
      </w:r>
      <w:r>
        <w:rPr>
          <w:rFonts w:hint="eastAsia"/>
          <w:sz w:val="18"/>
          <w:szCs w:val="18"/>
        </w:rPr>
        <w:t xml:space="preserve">2017, </w:t>
      </w:r>
      <w:r>
        <w:rPr>
          <w:sz w:val="18"/>
          <w:szCs w:val="18"/>
        </w:rPr>
        <w:t>30(2)</w:t>
      </w:r>
      <w:r>
        <w:rPr>
          <w:rFonts w:hint="eastAsia"/>
          <w:sz w:val="18"/>
          <w:szCs w:val="18"/>
        </w:rPr>
        <w:t>:</w:t>
      </w:r>
      <w:r>
        <w:rPr>
          <w:sz w:val="18"/>
          <w:szCs w:val="18"/>
        </w:rPr>
        <w:t xml:space="preserve"> 265–281. </w:t>
      </w:r>
    </w:p>
    <w:p w14:paraId="5D0E8AB4" w14:textId="77777777" w:rsidR="002F57EA" w:rsidRDefault="003038A7">
      <w:pPr>
        <w:pStyle w:val="12"/>
        <w:ind w:left="360" w:hangingChars="200" w:hanging="360"/>
        <w:rPr>
          <w:sz w:val="18"/>
          <w:szCs w:val="18"/>
          <w:lang w:bidi="ar"/>
        </w:rPr>
      </w:pPr>
      <w:r>
        <w:rPr>
          <w:rFonts w:hint="eastAsia"/>
          <w:sz w:val="18"/>
          <w:szCs w:val="18"/>
          <w:lang w:bidi="ar"/>
        </w:rPr>
        <w:t xml:space="preserve">5 Budge K. Virtual studio practices: Visual artists, social </w:t>
      </w:r>
      <w:proofErr w:type="gramStart"/>
      <w:r>
        <w:rPr>
          <w:rFonts w:hint="eastAsia"/>
          <w:sz w:val="18"/>
          <w:szCs w:val="18"/>
          <w:lang w:bidi="ar"/>
        </w:rPr>
        <w:t>media</w:t>
      </w:r>
      <w:proofErr w:type="gramEnd"/>
      <w:r>
        <w:rPr>
          <w:rFonts w:hint="eastAsia"/>
          <w:sz w:val="18"/>
          <w:szCs w:val="18"/>
          <w:lang w:bidi="ar"/>
        </w:rPr>
        <w:t xml:space="preserve"> and creativity. Journal of Science and Technology of the Arts, </w:t>
      </w:r>
      <w:r>
        <w:rPr>
          <w:rFonts w:hint="eastAsia"/>
          <w:sz w:val="18"/>
          <w:szCs w:val="18"/>
          <w:lang w:bidi="ar"/>
        </w:rPr>
        <w:lastRenderedPageBreak/>
        <w:t>2013, 5(1): 15-23.</w:t>
      </w:r>
    </w:p>
    <w:p w14:paraId="11EC166D" w14:textId="16000620" w:rsidR="002F57EA" w:rsidRDefault="003038A7">
      <w:pPr>
        <w:pStyle w:val="a4"/>
        <w:spacing w:line="360" w:lineRule="auto"/>
        <w:ind w:left="360" w:hangingChars="200" w:hanging="360"/>
        <w:rPr>
          <w:sz w:val="18"/>
          <w:szCs w:val="18"/>
          <w:lang w:bidi="ar"/>
        </w:rPr>
      </w:pPr>
      <w:r>
        <w:rPr>
          <w:rFonts w:hint="eastAsia"/>
          <w:sz w:val="18"/>
          <w:szCs w:val="18"/>
          <w:lang w:bidi="ar"/>
        </w:rPr>
        <w:t xml:space="preserve">6 </w:t>
      </w:r>
      <w:proofErr w:type="spellStart"/>
      <w:r>
        <w:rPr>
          <w:rFonts w:eastAsia="Times New Roman" w:cs="Times New Roman" w:hint="eastAsia"/>
          <w:kern w:val="0"/>
          <w:sz w:val="18"/>
          <w:szCs w:val="18"/>
          <w:lang w:bidi="ar"/>
        </w:rPr>
        <w:t>中华人民共和国教育部</w:t>
      </w:r>
      <w:proofErr w:type="spellEnd"/>
      <w:r>
        <w:rPr>
          <w:rFonts w:eastAsia="Times New Roman" w:cs="Times New Roman" w:hint="eastAsia"/>
          <w:kern w:val="0"/>
          <w:sz w:val="18"/>
          <w:szCs w:val="18"/>
          <w:lang w:bidi="ar"/>
        </w:rPr>
        <w:t xml:space="preserve">. </w:t>
      </w:r>
      <w:proofErr w:type="spellStart"/>
      <w:r>
        <w:rPr>
          <w:rFonts w:eastAsia="Times New Roman" w:cs="Times New Roman" w:hint="eastAsia"/>
          <w:kern w:val="0"/>
          <w:sz w:val="18"/>
          <w:szCs w:val="18"/>
          <w:lang w:bidi="ar"/>
        </w:rPr>
        <w:t>教育部关于加快建设高水平本科教育全面提高人才培养能力的意见</w:t>
      </w:r>
      <w:proofErr w:type="spellEnd"/>
      <w:r>
        <w:rPr>
          <w:rFonts w:eastAsia="Times New Roman" w:cs="Times New Roman" w:hint="eastAsia"/>
          <w:kern w:val="0"/>
          <w:sz w:val="18"/>
          <w:szCs w:val="18"/>
          <w:lang w:bidi="ar"/>
        </w:rPr>
        <w:t>. http://www.moe.gov.cn/srcsite/A08/s7056/201810/t20181017_351887.html，2018-10-08</w:t>
      </w:r>
      <w:r>
        <w:rPr>
          <w:rFonts w:cs="Times New Roman" w:hint="eastAsia"/>
          <w:kern w:val="0"/>
          <w:sz w:val="18"/>
          <w:szCs w:val="18"/>
          <w:lang w:bidi="ar"/>
        </w:rPr>
        <w:t>.</w:t>
      </w:r>
    </w:p>
    <w:p w14:paraId="292510D1" w14:textId="77777777" w:rsidR="002F57EA" w:rsidRDefault="003038A7">
      <w:pPr>
        <w:pStyle w:val="12"/>
        <w:ind w:left="360" w:hangingChars="200" w:hanging="360"/>
        <w:rPr>
          <w:sz w:val="18"/>
          <w:szCs w:val="18"/>
          <w:lang w:bidi="ar"/>
        </w:rPr>
      </w:pPr>
      <w:r>
        <w:rPr>
          <w:rFonts w:hint="eastAsia"/>
          <w:sz w:val="18"/>
          <w:szCs w:val="18"/>
          <w:lang w:bidi="ar"/>
        </w:rPr>
        <w:t>7 Wang XH, Fang Y, Qureshi I, et al. Understanding employee innovative behavior: Integrating the social network and leader</w:t>
      </w:r>
      <w:r>
        <w:rPr>
          <w:rFonts w:hint="eastAsia"/>
          <w:sz w:val="18"/>
          <w:szCs w:val="18"/>
          <w:lang w:bidi="ar"/>
        </w:rPr>
        <w:t>–</w:t>
      </w:r>
      <w:r>
        <w:rPr>
          <w:rFonts w:hint="eastAsia"/>
          <w:sz w:val="18"/>
          <w:szCs w:val="18"/>
          <w:lang w:bidi="ar"/>
        </w:rPr>
        <w:t>member exchange perspectives. Journal of organizational behavior, 2015, 36(3): 403-420.</w:t>
      </w:r>
    </w:p>
    <w:p w14:paraId="0E02E4C4" w14:textId="77777777" w:rsidR="002F57EA" w:rsidRDefault="003038A7">
      <w:pPr>
        <w:pStyle w:val="12"/>
        <w:ind w:left="360" w:hangingChars="200" w:hanging="360"/>
        <w:rPr>
          <w:sz w:val="18"/>
          <w:szCs w:val="18"/>
        </w:rPr>
      </w:pPr>
      <w:r>
        <w:rPr>
          <w:rFonts w:hint="eastAsia"/>
          <w:sz w:val="18"/>
          <w:szCs w:val="18"/>
        </w:rPr>
        <w:t>8</w:t>
      </w:r>
      <w:r>
        <w:rPr>
          <w:rFonts w:hint="eastAsia"/>
          <w:i/>
          <w:iCs/>
          <w:sz w:val="18"/>
          <w:szCs w:val="18"/>
        </w:rPr>
        <w:t xml:space="preserve"> </w:t>
      </w:r>
      <w:r>
        <w:rPr>
          <w:rFonts w:hint="eastAsia"/>
          <w:sz w:val="18"/>
          <w:szCs w:val="18"/>
        </w:rPr>
        <w:t>辛雅丽</w:t>
      </w:r>
      <w:r>
        <w:rPr>
          <w:rFonts w:hint="eastAsia"/>
          <w:sz w:val="18"/>
          <w:szCs w:val="18"/>
        </w:rPr>
        <w:t xml:space="preserve">. </w:t>
      </w:r>
      <w:r>
        <w:rPr>
          <w:rFonts w:hint="eastAsia"/>
          <w:sz w:val="18"/>
          <w:szCs w:val="18"/>
        </w:rPr>
        <w:t>大学生创新能力影响因素的调查研究</w:t>
      </w:r>
      <w:r>
        <w:rPr>
          <w:rFonts w:hint="eastAsia"/>
          <w:sz w:val="18"/>
          <w:szCs w:val="18"/>
        </w:rPr>
        <w:t xml:space="preserve">. </w:t>
      </w:r>
      <w:r>
        <w:rPr>
          <w:rFonts w:hint="eastAsia"/>
          <w:sz w:val="18"/>
          <w:szCs w:val="18"/>
        </w:rPr>
        <w:t>心理科学</w:t>
      </w:r>
      <w:r>
        <w:rPr>
          <w:rFonts w:hint="eastAsia"/>
          <w:sz w:val="18"/>
          <w:szCs w:val="18"/>
        </w:rPr>
        <w:t>, 2003, 05: 926-927+950.</w:t>
      </w:r>
    </w:p>
    <w:p w14:paraId="200EE795" w14:textId="77777777" w:rsidR="002F57EA" w:rsidRDefault="003038A7">
      <w:pPr>
        <w:pStyle w:val="12"/>
        <w:widowControl/>
        <w:ind w:left="360" w:hangingChars="200" w:hanging="360"/>
        <w:rPr>
          <w:i/>
          <w:iCs/>
          <w:sz w:val="18"/>
          <w:szCs w:val="18"/>
        </w:rPr>
      </w:pPr>
      <w:r>
        <w:rPr>
          <w:rFonts w:hint="eastAsia"/>
          <w:sz w:val="18"/>
          <w:szCs w:val="18"/>
        </w:rPr>
        <w:t>9 Chan RCH, Chu SKW, Lee CWY, et al. Knowledge management using social media: A comparative study between blogs and Facebook. Proceedings of the American Society for Information Science and Technology, 2013, 50(1): 1-9.</w:t>
      </w:r>
    </w:p>
    <w:p w14:paraId="76D6F154" w14:textId="77777777" w:rsidR="002F57EA" w:rsidRDefault="003038A7">
      <w:pPr>
        <w:pStyle w:val="12"/>
        <w:ind w:left="360" w:hangingChars="200" w:hanging="360"/>
        <w:rPr>
          <w:i/>
          <w:iCs/>
          <w:sz w:val="18"/>
          <w:szCs w:val="18"/>
        </w:rPr>
      </w:pPr>
      <w:r>
        <w:rPr>
          <w:rFonts w:hint="eastAsia"/>
          <w:sz w:val="18"/>
          <w:szCs w:val="18"/>
        </w:rPr>
        <w:t>10</w:t>
      </w:r>
      <w:r>
        <w:rPr>
          <w:rFonts w:hint="eastAsia"/>
          <w:i/>
          <w:iCs/>
          <w:sz w:val="18"/>
          <w:szCs w:val="18"/>
        </w:rPr>
        <w:t xml:space="preserve"> </w:t>
      </w:r>
      <w:r>
        <w:rPr>
          <w:rFonts w:hint="eastAsia"/>
          <w:sz w:val="18"/>
          <w:szCs w:val="18"/>
        </w:rPr>
        <w:t>Hogan M, Strasburger VC. Social media and new technology: A primer. Clinical Pediatrics, 2018, 57(10): 1204-1215.</w:t>
      </w:r>
    </w:p>
    <w:p w14:paraId="2EF5182E" w14:textId="77777777" w:rsidR="002F57EA" w:rsidRDefault="003038A7">
      <w:pPr>
        <w:pStyle w:val="12"/>
        <w:ind w:left="360" w:hangingChars="200" w:hanging="360"/>
        <w:rPr>
          <w:i/>
          <w:iCs/>
          <w:sz w:val="18"/>
          <w:szCs w:val="18"/>
        </w:rPr>
      </w:pPr>
      <w:r>
        <w:rPr>
          <w:rFonts w:hint="eastAsia"/>
          <w:sz w:val="18"/>
          <w:szCs w:val="18"/>
        </w:rPr>
        <w:t xml:space="preserve">11 Rasheed MI, Malik M J, </w:t>
      </w:r>
      <w:proofErr w:type="spellStart"/>
      <w:r>
        <w:rPr>
          <w:rFonts w:hint="eastAsia"/>
          <w:sz w:val="18"/>
          <w:szCs w:val="18"/>
        </w:rPr>
        <w:t>Pitafi</w:t>
      </w:r>
      <w:proofErr w:type="spellEnd"/>
      <w:r>
        <w:rPr>
          <w:rFonts w:hint="eastAsia"/>
          <w:sz w:val="18"/>
          <w:szCs w:val="18"/>
        </w:rPr>
        <w:t xml:space="preserve"> AH, et al. Usage of social media, student engagement, and creativity: The role of knowledge sharing behavior and cyberbullying. Computers &amp; Education, 2020, 159: 104002.</w:t>
      </w:r>
    </w:p>
    <w:p w14:paraId="0BAD6F83" w14:textId="77777777" w:rsidR="002F57EA" w:rsidRDefault="003038A7">
      <w:pPr>
        <w:pStyle w:val="12"/>
        <w:ind w:left="360" w:hangingChars="200" w:hanging="360"/>
        <w:rPr>
          <w:i/>
          <w:iCs/>
          <w:sz w:val="18"/>
          <w:szCs w:val="18"/>
        </w:rPr>
      </w:pPr>
      <w:r>
        <w:rPr>
          <w:rFonts w:hint="eastAsia"/>
          <w:sz w:val="18"/>
          <w:szCs w:val="18"/>
        </w:rPr>
        <w:t>12 Tierney P, Farmer SM. Creative self-efficacy: Its potential antecedents and relationship to creative performance. Academy of Management journal, 2002, 45(6): 1137-1148.</w:t>
      </w:r>
    </w:p>
    <w:p w14:paraId="179B9D0E" w14:textId="77777777" w:rsidR="002F57EA" w:rsidRDefault="003038A7">
      <w:pPr>
        <w:pStyle w:val="12"/>
        <w:widowControl/>
        <w:ind w:left="360" w:hangingChars="200" w:hanging="360"/>
        <w:rPr>
          <w:i/>
          <w:iCs/>
          <w:sz w:val="18"/>
          <w:szCs w:val="18"/>
        </w:rPr>
      </w:pPr>
      <w:r>
        <w:rPr>
          <w:rFonts w:hint="eastAsia"/>
          <w:sz w:val="18"/>
          <w:szCs w:val="18"/>
        </w:rPr>
        <w:t xml:space="preserve">13 Woods HC, Scott H.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Journal of adolescence, 2016, 51: 41-49.</w:t>
      </w:r>
    </w:p>
    <w:p w14:paraId="47E4D8DC" w14:textId="77777777" w:rsidR="002F57EA" w:rsidRDefault="003038A7">
      <w:pPr>
        <w:pStyle w:val="12"/>
        <w:ind w:left="360" w:hangingChars="200" w:hanging="360"/>
        <w:rPr>
          <w:sz w:val="18"/>
          <w:szCs w:val="18"/>
        </w:rPr>
      </w:pPr>
      <w:r>
        <w:rPr>
          <w:rFonts w:hint="eastAsia"/>
          <w:sz w:val="18"/>
          <w:szCs w:val="18"/>
        </w:rPr>
        <w:t xml:space="preserve">14 </w:t>
      </w: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sz w:val="18"/>
          <w:szCs w:val="18"/>
        </w:rPr>
        <w:t>心理技术与应用</w:t>
      </w:r>
      <w:r>
        <w:rPr>
          <w:rFonts w:hint="eastAsia"/>
          <w:sz w:val="18"/>
          <w:szCs w:val="18"/>
        </w:rPr>
        <w:t>, 2019, 7(07): 385</w:t>
      </w:r>
      <w:r>
        <w:rPr>
          <w:rFonts w:hint="eastAsia"/>
          <w:sz w:val="18"/>
          <w:szCs w:val="18"/>
        </w:rPr>
        <w:t>–</w:t>
      </w:r>
      <w:r>
        <w:rPr>
          <w:rFonts w:hint="eastAsia"/>
          <w:sz w:val="18"/>
          <w:szCs w:val="18"/>
        </w:rPr>
        <w:t>395.</w:t>
      </w:r>
    </w:p>
    <w:p w14:paraId="3160414C" w14:textId="77777777" w:rsidR="002F57EA" w:rsidRDefault="003038A7">
      <w:pPr>
        <w:pStyle w:val="12"/>
        <w:ind w:left="360" w:hangingChars="200" w:hanging="360"/>
        <w:rPr>
          <w:sz w:val="18"/>
          <w:szCs w:val="18"/>
        </w:rPr>
      </w:pPr>
      <w:r>
        <w:rPr>
          <w:rFonts w:hint="eastAsia"/>
          <w:sz w:val="18"/>
          <w:szCs w:val="18"/>
        </w:rPr>
        <w:t>15</w:t>
      </w: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w:t>
      </w:r>
      <w:r>
        <w:rPr>
          <w:rFonts w:hint="eastAsia"/>
          <w:sz w:val="18"/>
          <w:szCs w:val="18"/>
        </w:rPr>
        <w:t>在线社会支持对顾客创新行为的影响——基于自我效能的中介作用</w:t>
      </w:r>
      <w:r>
        <w:rPr>
          <w:rFonts w:hint="eastAsia"/>
          <w:sz w:val="18"/>
          <w:szCs w:val="18"/>
        </w:rPr>
        <w:t xml:space="preserve">. </w:t>
      </w:r>
      <w:r>
        <w:rPr>
          <w:rFonts w:hint="eastAsia"/>
          <w:sz w:val="18"/>
          <w:szCs w:val="18"/>
        </w:rPr>
        <w:t>企业经济</w:t>
      </w:r>
      <w:r>
        <w:rPr>
          <w:rFonts w:hint="eastAsia"/>
          <w:sz w:val="18"/>
          <w:szCs w:val="18"/>
        </w:rPr>
        <w:t>, 2017, 36(05): 64</w:t>
      </w:r>
      <w:r>
        <w:rPr>
          <w:rFonts w:hint="eastAsia"/>
          <w:sz w:val="18"/>
          <w:szCs w:val="18"/>
        </w:rPr>
        <w:t>–</w:t>
      </w:r>
      <w:r>
        <w:rPr>
          <w:rFonts w:hint="eastAsia"/>
          <w:sz w:val="18"/>
          <w:szCs w:val="18"/>
        </w:rPr>
        <w:t>71.</w:t>
      </w:r>
    </w:p>
    <w:p w14:paraId="54B5BE20" w14:textId="77777777" w:rsidR="002F57EA" w:rsidRDefault="003038A7">
      <w:pPr>
        <w:pStyle w:val="12"/>
        <w:ind w:left="360" w:hangingChars="200" w:hanging="360"/>
        <w:rPr>
          <w:sz w:val="18"/>
          <w:szCs w:val="18"/>
        </w:rPr>
      </w:pPr>
      <w:r>
        <w:rPr>
          <w:rFonts w:hint="eastAsia"/>
          <w:sz w:val="18"/>
          <w:szCs w:val="18"/>
        </w:rPr>
        <w:t xml:space="preserve">16 </w:t>
      </w: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w:t>
      </w:r>
      <w:r>
        <w:rPr>
          <w:rFonts w:hint="eastAsia"/>
          <w:sz w:val="18"/>
          <w:szCs w:val="18"/>
        </w:rPr>
        <w:t>心理与行为研究</w:t>
      </w:r>
      <w:r>
        <w:rPr>
          <w:rFonts w:hint="eastAsia"/>
          <w:sz w:val="18"/>
          <w:szCs w:val="18"/>
        </w:rPr>
        <w:t>, 2016, 14(06): 811-816.</w:t>
      </w:r>
    </w:p>
    <w:p w14:paraId="5B4BB055" w14:textId="77777777" w:rsidR="002F57EA" w:rsidRDefault="003038A7">
      <w:pPr>
        <w:pStyle w:val="12"/>
        <w:ind w:left="360" w:hangingChars="200" w:hanging="360"/>
        <w:rPr>
          <w:sz w:val="18"/>
          <w:szCs w:val="18"/>
        </w:rPr>
      </w:pPr>
      <w:r>
        <w:rPr>
          <w:rFonts w:hint="eastAsia"/>
          <w:sz w:val="18"/>
          <w:szCs w:val="18"/>
        </w:rPr>
        <w:t xml:space="preserve">17 </w:t>
      </w:r>
      <w:r>
        <w:rPr>
          <w:rFonts w:hint="eastAsia"/>
          <w:sz w:val="18"/>
          <w:szCs w:val="18"/>
        </w:rPr>
        <w:t>林崇德</w:t>
      </w:r>
      <w:r>
        <w:rPr>
          <w:rFonts w:hint="eastAsia"/>
          <w:sz w:val="18"/>
          <w:szCs w:val="18"/>
        </w:rPr>
        <w:t xml:space="preserve">. </w:t>
      </w:r>
      <w:r>
        <w:rPr>
          <w:rFonts w:hint="eastAsia"/>
          <w:sz w:val="18"/>
          <w:szCs w:val="18"/>
        </w:rPr>
        <w:t>发展心理学</w:t>
      </w:r>
      <w:r>
        <w:rPr>
          <w:rFonts w:hint="eastAsia"/>
          <w:sz w:val="18"/>
          <w:szCs w:val="18"/>
        </w:rPr>
        <w:t>(</w:t>
      </w:r>
      <w:r>
        <w:rPr>
          <w:rFonts w:hint="eastAsia"/>
          <w:sz w:val="18"/>
          <w:szCs w:val="18"/>
        </w:rPr>
        <w:t>第三版</w:t>
      </w:r>
      <w:r>
        <w:rPr>
          <w:rFonts w:hint="eastAsia"/>
          <w:sz w:val="18"/>
          <w:szCs w:val="18"/>
        </w:rPr>
        <w:t xml:space="preserve">). </w:t>
      </w:r>
      <w:r>
        <w:rPr>
          <w:rFonts w:hint="eastAsia"/>
          <w:sz w:val="18"/>
          <w:szCs w:val="18"/>
        </w:rPr>
        <w:t>人民教育出版社</w:t>
      </w:r>
      <w:r>
        <w:rPr>
          <w:rFonts w:hint="eastAsia"/>
          <w:sz w:val="18"/>
          <w:szCs w:val="18"/>
        </w:rPr>
        <w:t>, 2018.</w:t>
      </w:r>
    </w:p>
    <w:p w14:paraId="01B89D80" w14:textId="77777777" w:rsidR="002F57EA" w:rsidRDefault="003038A7">
      <w:pPr>
        <w:pStyle w:val="12"/>
        <w:ind w:left="360" w:hangingChars="200" w:hanging="360"/>
        <w:rPr>
          <w:sz w:val="18"/>
          <w:szCs w:val="18"/>
        </w:rPr>
      </w:pPr>
      <w:r>
        <w:rPr>
          <w:rFonts w:hint="eastAsia"/>
          <w:sz w:val="18"/>
          <w:szCs w:val="18"/>
        </w:rPr>
        <w:t xml:space="preserve">18 </w:t>
      </w:r>
      <w:r>
        <w:rPr>
          <w:rFonts w:hint="eastAsia"/>
          <w:sz w:val="18"/>
          <w:szCs w:val="18"/>
        </w:rPr>
        <w:t>董会芹</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i/>
          <w:iCs/>
          <w:sz w:val="18"/>
          <w:szCs w:val="18"/>
          <w:lang w:bidi="ar"/>
        </w:rPr>
        <w:t xml:space="preserve">. </w:t>
      </w:r>
      <w:r>
        <w:rPr>
          <w:rFonts w:hint="eastAsia"/>
          <w:sz w:val="18"/>
          <w:szCs w:val="18"/>
        </w:rPr>
        <w:t>中国临床心理学杂志</w:t>
      </w:r>
      <w:r>
        <w:rPr>
          <w:rFonts w:hint="eastAsia"/>
          <w:sz w:val="18"/>
          <w:szCs w:val="18"/>
        </w:rPr>
        <w:t>, 2015, 23(2): 281-284.</w:t>
      </w:r>
    </w:p>
    <w:p w14:paraId="227EEB34" w14:textId="77777777" w:rsidR="002F57EA" w:rsidRDefault="003038A7">
      <w:pPr>
        <w:pStyle w:val="12"/>
        <w:ind w:left="360" w:hangingChars="200" w:hanging="360"/>
        <w:rPr>
          <w:sz w:val="18"/>
          <w:szCs w:val="18"/>
        </w:rPr>
      </w:pPr>
      <w:r>
        <w:rPr>
          <w:rFonts w:hint="eastAsia"/>
          <w:sz w:val="18"/>
          <w:szCs w:val="18"/>
        </w:rPr>
        <w:t xml:space="preserve">19 </w:t>
      </w: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w:t>
      </w:r>
      <w:r>
        <w:rPr>
          <w:rFonts w:hint="eastAsia"/>
          <w:sz w:val="18"/>
          <w:szCs w:val="18"/>
        </w:rPr>
        <w:t>不同自尊者网络交往行为比较</w:t>
      </w:r>
      <w:r>
        <w:rPr>
          <w:rFonts w:hint="eastAsia"/>
          <w:sz w:val="18"/>
          <w:szCs w:val="18"/>
        </w:rPr>
        <w:t xml:space="preserve">. </w:t>
      </w:r>
      <w:r>
        <w:rPr>
          <w:rFonts w:hint="eastAsia"/>
          <w:sz w:val="18"/>
          <w:szCs w:val="18"/>
        </w:rPr>
        <w:t>青年研究</w:t>
      </w:r>
      <w:r>
        <w:rPr>
          <w:rFonts w:hint="eastAsia"/>
          <w:sz w:val="18"/>
          <w:szCs w:val="18"/>
        </w:rPr>
        <w:t>, 2018(01): 86-93+96.</w:t>
      </w:r>
    </w:p>
    <w:p w14:paraId="7A11EA1A" w14:textId="77777777" w:rsidR="002F57EA" w:rsidRDefault="003038A7">
      <w:pPr>
        <w:pStyle w:val="12"/>
        <w:ind w:left="360" w:hangingChars="200" w:hanging="360"/>
        <w:rPr>
          <w:sz w:val="18"/>
          <w:szCs w:val="18"/>
        </w:rPr>
      </w:pPr>
      <w:r>
        <w:rPr>
          <w:rFonts w:hint="eastAsia"/>
          <w:sz w:val="18"/>
          <w:szCs w:val="18"/>
        </w:rPr>
        <w:t xml:space="preserve">20 </w:t>
      </w: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w:t>
      </w:r>
      <w:r>
        <w:rPr>
          <w:rFonts w:hint="eastAsia"/>
          <w:sz w:val="18"/>
          <w:szCs w:val="18"/>
        </w:rPr>
        <w:t>自尊概念辨析</w:t>
      </w:r>
      <w:r>
        <w:rPr>
          <w:rFonts w:hint="eastAsia"/>
          <w:sz w:val="18"/>
          <w:szCs w:val="18"/>
        </w:rPr>
        <w:t xml:space="preserve">. </w:t>
      </w:r>
      <w:r>
        <w:rPr>
          <w:rFonts w:hint="eastAsia"/>
          <w:sz w:val="18"/>
          <w:szCs w:val="18"/>
        </w:rPr>
        <w:t>心理学探新</w:t>
      </w:r>
      <w:r>
        <w:rPr>
          <w:rFonts w:hint="eastAsia"/>
          <w:sz w:val="18"/>
          <w:szCs w:val="18"/>
        </w:rPr>
        <w:t>, 2005(2): 26-29.</w:t>
      </w:r>
    </w:p>
    <w:p w14:paraId="1C4EF1D7" w14:textId="77777777" w:rsidR="002F57EA" w:rsidRDefault="003038A7">
      <w:pPr>
        <w:pStyle w:val="1"/>
        <w:widowControl/>
        <w:shd w:val="clear" w:color="auto" w:fill="FFFFFF"/>
        <w:ind w:left="360" w:hangingChars="200" w:hanging="360"/>
        <w:jc w:val="both"/>
        <w:textAlignment w:val="center"/>
        <w:rPr>
          <w:sz w:val="18"/>
          <w:szCs w:val="18"/>
        </w:rPr>
      </w:pPr>
      <w:r>
        <w:rPr>
          <w:rFonts w:hint="eastAsia"/>
          <w:sz w:val="18"/>
          <w:szCs w:val="18"/>
        </w:rPr>
        <w:t xml:space="preserve">21 </w:t>
      </w:r>
      <w:r>
        <w:rPr>
          <w:rFonts w:hint="eastAsia"/>
          <w:color w:val="000000" w:themeColor="text1"/>
          <w:sz w:val="18"/>
          <w:szCs w:val="18"/>
        </w:rPr>
        <w:t>牛更枫</w:t>
      </w:r>
      <w:r>
        <w:rPr>
          <w:rFonts w:hint="eastAsia"/>
          <w:color w:val="000000" w:themeColor="text1"/>
          <w:sz w:val="18"/>
          <w:szCs w:val="18"/>
        </w:rPr>
        <w:t xml:space="preserve">, </w:t>
      </w:r>
      <w:r>
        <w:rPr>
          <w:rFonts w:hint="eastAsia"/>
          <w:color w:val="000000" w:themeColor="text1"/>
          <w:sz w:val="18"/>
          <w:szCs w:val="18"/>
        </w:rPr>
        <w:t>孙晓军</w:t>
      </w:r>
      <w:r>
        <w:rPr>
          <w:rFonts w:hint="eastAsia"/>
          <w:color w:val="000000" w:themeColor="text1"/>
          <w:sz w:val="18"/>
          <w:szCs w:val="18"/>
        </w:rPr>
        <w:t xml:space="preserve">, </w:t>
      </w:r>
      <w:r>
        <w:rPr>
          <w:rFonts w:hint="eastAsia"/>
          <w:color w:val="000000" w:themeColor="text1"/>
          <w:sz w:val="18"/>
          <w:szCs w:val="18"/>
        </w:rPr>
        <w:t>周宗奎</w:t>
      </w:r>
      <w:r>
        <w:rPr>
          <w:rFonts w:hint="eastAsia"/>
          <w:color w:val="000000" w:themeColor="text1"/>
          <w:sz w:val="18"/>
          <w:szCs w:val="18"/>
        </w:rPr>
        <w:t xml:space="preserve">, </w:t>
      </w:r>
      <w:r>
        <w:rPr>
          <w:rFonts w:hint="eastAsia"/>
          <w:color w:val="000000" w:themeColor="text1"/>
          <w:sz w:val="18"/>
          <w:szCs w:val="18"/>
        </w:rPr>
        <w:t>等</w:t>
      </w:r>
      <w:r>
        <w:rPr>
          <w:rFonts w:hint="eastAsia"/>
          <w:color w:val="000000" w:themeColor="text1"/>
          <w:sz w:val="18"/>
          <w:szCs w:val="18"/>
        </w:rPr>
        <w:t xml:space="preserve">. </w:t>
      </w:r>
      <w:r>
        <w:rPr>
          <w:rFonts w:hint="eastAsia"/>
          <w:bCs w:val="0"/>
          <w:kern w:val="2"/>
          <w:sz w:val="18"/>
          <w:szCs w:val="18"/>
        </w:rPr>
        <w:t>基于</w:t>
      </w:r>
      <w:r>
        <w:rPr>
          <w:rFonts w:hint="eastAsia"/>
          <w:bCs w:val="0"/>
          <w:kern w:val="2"/>
          <w:sz w:val="18"/>
          <w:szCs w:val="18"/>
        </w:rPr>
        <w:t>QQ</w:t>
      </w:r>
      <w:r>
        <w:rPr>
          <w:rFonts w:hint="eastAsia"/>
          <w:bCs w:val="0"/>
          <w:kern w:val="2"/>
          <w:sz w:val="18"/>
          <w:szCs w:val="18"/>
        </w:rPr>
        <w:t>空间的社交网站使用对青少年抑郁的影响</w:t>
      </w:r>
      <w:r>
        <w:rPr>
          <w:rFonts w:hint="eastAsia"/>
          <w:bCs w:val="0"/>
          <w:kern w:val="2"/>
          <w:sz w:val="18"/>
          <w:szCs w:val="18"/>
        </w:rPr>
        <w:t>:</w:t>
      </w:r>
      <w:r>
        <w:rPr>
          <w:rFonts w:hint="eastAsia"/>
          <w:bCs w:val="0"/>
          <w:kern w:val="2"/>
          <w:sz w:val="18"/>
          <w:szCs w:val="18"/>
        </w:rPr>
        <w:t>上行社会比较和自尊的序列中介作用</w:t>
      </w:r>
      <w:r>
        <w:rPr>
          <w:rFonts w:hint="eastAsia"/>
          <w:bCs w:val="0"/>
          <w:kern w:val="2"/>
          <w:sz w:val="18"/>
          <w:szCs w:val="18"/>
        </w:rPr>
        <w:t xml:space="preserve">. </w:t>
      </w:r>
      <w:r>
        <w:rPr>
          <w:rFonts w:hint="eastAsia"/>
          <w:bCs w:val="0"/>
          <w:kern w:val="2"/>
          <w:sz w:val="18"/>
          <w:szCs w:val="18"/>
        </w:rPr>
        <w:t>心理学报</w:t>
      </w:r>
      <w:r>
        <w:rPr>
          <w:rFonts w:hint="eastAsia"/>
          <w:bCs w:val="0"/>
          <w:kern w:val="2"/>
          <w:sz w:val="18"/>
          <w:szCs w:val="18"/>
        </w:rPr>
        <w:t>, 2016, 48(10): 1282-1291.</w:t>
      </w:r>
    </w:p>
    <w:p w14:paraId="1BA08B77" w14:textId="77777777" w:rsidR="002F57EA" w:rsidRDefault="003038A7">
      <w:pPr>
        <w:pStyle w:val="12"/>
        <w:ind w:left="360" w:hangingChars="200" w:hanging="360"/>
        <w:rPr>
          <w:sz w:val="18"/>
          <w:szCs w:val="18"/>
        </w:rPr>
      </w:pPr>
      <w:r>
        <w:rPr>
          <w:rFonts w:hint="eastAsia"/>
          <w:sz w:val="18"/>
          <w:szCs w:val="18"/>
        </w:rPr>
        <w:t xml:space="preserve">22 </w:t>
      </w: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青少年社交网络使用与孤独感的关系：在线积极反馈与积极情绪的多重中介</w:t>
      </w:r>
      <w:r>
        <w:rPr>
          <w:rFonts w:hint="eastAsia"/>
          <w:sz w:val="18"/>
          <w:szCs w:val="18"/>
        </w:rPr>
        <w:t xml:space="preserve">. </w:t>
      </w:r>
      <w:r>
        <w:rPr>
          <w:rFonts w:hint="eastAsia"/>
          <w:sz w:val="18"/>
          <w:szCs w:val="18"/>
        </w:rPr>
        <w:t>中国临床心理学杂志</w:t>
      </w:r>
      <w:r>
        <w:rPr>
          <w:rFonts w:hint="eastAsia"/>
          <w:sz w:val="18"/>
          <w:szCs w:val="18"/>
        </w:rPr>
        <w:t>, 2020, 28(04), 824-833.</w:t>
      </w:r>
    </w:p>
    <w:p w14:paraId="79131D35" w14:textId="77777777" w:rsidR="002F57EA" w:rsidRDefault="003038A7">
      <w:pPr>
        <w:pStyle w:val="12"/>
        <w:ind w:left="360" w:hangingChars="200" w:hanging="360"/>
        <w:rPr>
          <w:sz w:val="18"/>
          <w:szCs w:val="18"/>
        </w:rPr>
      </w:pPr>
      <w:r>
        <w:rPr>
          <w:rFonts w:hint="eastAsia"/>
          <w:sz w:val="18"/>
          <w:szCs w:val="18"/>
        </w:rPr>
        <w:t xml:space="preserve">23 </w:t>
      </w: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w:t>
      </w:r>
      <w:r>
        <w:rPr>
          <w:rFonts w:hint="eastAsia"/>
          <w:sz w:val="18"/>
          <w:szCs w:val="18"/>
        </w:rPr>
        <w:t>大、中学生社交网站使用强度、自尊和抑郁的关系：好友数量的中介作用和性别的调节作用</w:t>
      </w:r>
      <w:r>
        <w:rPr>
          <w:rFonts w:hint="eastAsia"/>
          <w:sz w:val="18"/>
          <w:szCs w:val="18"/>
        </w:rPr>
        <w:t xml:space="preserve">. </w:t>
      </w:r>
      <w:r>
        <w:rPr>
          <w:rFonts w:hint="eastAsia"/>
          <w:sz w:val="18"/>
          <w:szCs w:val="18"/>
        </w:rPr>
        <w:t>中国健康心理学杂志</w:t>
      </w:r>
      <w:r>
        <w:rPr>
          <w:rFonts w:hint="eastAsia"/>
          <w:sz w:val="18"/>
          <w:szCs w:val="18"/>
        </w:rPr>
        <w:t>, 2021, 29(9): 1391-1398.</w:t>
      </w:r>
    </w:p>
    <w:p w14:paraId="6D54774F" w14:textId="77777777" w:rsidR="002F57EA" w:rsidRDefault="003038A7">
      <w:pPr>
        <w:pStyle w:val="12"/>
        <w:ind w:left="360" w:hangingChars="200" w:hanging="360"/>
        <w:rPr>
          <w:sz w:val="18"/>
          <w:szCs w:val="18"/>
        </w:rPr>
      </w:pPr>
      <w:r>
        <w:rPr>
          <w:rFonts w:hint="eastAsia"/>
          <w:sz w:val="18"/>
          <w:szCs w:val="18"/>
        </w:rPr>
        <w:t xml:space="preserve">24 </w:t>
      </w: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w:t>
      </w:r>
      <w:r>
        <w:rPr>
          <w:rFonts w:hint="eastAsia"/>
          <w:sz w:val="18"/>
          <w:szCs w:val="18"/>
        </w:rPr>
        <w:t>心理卫生评定量表手册</w:t>
      </w:r>
      <w:r>
        <w:rPr>
          <w:rFonts w:hint="eastAsia"/>
          <w:sz w:val="18"/>
          <w:szCs w:val="18"/>
        </w:rPr>
        <w:t>(</w:t>
      </w:r>
      <w:r>
        <w:rPr>
          <w:rFonts w:hint="eastAsia"/>
          <w:sz w:val="18"/>
          <w:szCs w:val="18"/>
        </w:rPr>
        <w:t>增订版</w:t>
      </w:r>
      <w:r>
        <w:rPr>
          <w:rFonts w:hint="eastAsia"/>
          <w:sz w:val="18"/>
          <w:szCs w:val="18"/>
        </w:rPr>
        <w:t xml:space="preserve">). </w:t>
      </w:r>
      <w:r>
        <w:rPr>
          <w:rFonts w:hint="eastAsia"/>
          <w:sz w:val="18"/>
          <w:szCs w:val="18"/>
        </w:rPr>
        <w:t>中国心理卫生杂志社</w:t>
      </w:r>
      <w:r>
        <w:rPr>
          <w:rFonts w:hint="eastAsia"/>
          <w:sz w:val="18"/>
          <w:szCs w:val="18"/>
        </w:rPr>
        <w:t>, 1999.</w:t>
      </w:r>
    </w:p>
    <w:p w14:paraId="5C71F1AE" w14:textId="77777777" w:rsidR="002F57EA" w:rsidRDefault="003038A7">
      <w:pPr>
        <w:pStyle w:val="12"/>
        <w:ind w:left="360" w:hangingChars="200" w:hanging="360"/>
        <w:rPr>
          <w:sz w:val="18"/>
          <w:szCs w:val="18"/>
        </w:rPr>
      </w:pPr>
      <w:r>
        <w:rPr>
          <w:rFonts w:hint="eastAsia"/>
          <w:sz w:val="18"/>
          <w:szCs w:val="18"/>
        </w:rPr>
        <w:t xml:space="preserve">25 </w:t>
      </w: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自尊量表使用过程中的问题及建议</w:t>
      </w:r>
      <w:r>
        <w:rPr>
          <w:rFonts w:hint="eastAsia"/>
          <w:sz w:val="18"/>
          <w:szCs w:val="18"/>
        </w:rPr>
        <w:t xml:space="preserve">. </w:t>
      </w:r>
      <w:r>
        <w:rPr>
          <w:rFonts w:hint="eastAsia"/>
          <w:sz w:val="18"/>
          <w:szCs w:val="18"/>
        </w:rPr>
        <w:t>中国行为医学科学</w:t>
      </w:r>
      <w:r>
        <w:rPr>
          <w:rFonts w:hint="eastAsia"/>
          <w:sz w:val="18"/>
          <w:szCs w:val="18"/>
        </w:rPr>
        <w:t>, 2005(08): 763.</w:t>
      </w:r>
    </w:p>
    <w:p w14:paraId="1A519447" w14:textId="77777777" w:rsidR="002F57EA" w:rsidRDefault="003038A7">
      <w:pPr>
        <w:pStyle w:val="12"/>
        <w:ind w:left="360" w:hangingChars="200" w:hanging="360"/>
        <w:rPr>
          <w:color w:val="000000"/>
          <w:sz w:val="18"/>
          <w:szCs w:val="18"/>
        </w:rPr>
      </w:pPr>
      <w:r>
        <w:rPr>
          <w:rFonts w:hint="eastAsia"/>
          <w:sz w:val="18"/>
          <w:szCs w:val="18"/>
        </w:rPr>
        <w:t xml:space="preserve">26 </w:t>
      </w:r>
      <w:r>
        <w:rPr>
          <w:sz w:val="18"/>
          <w:szCs w:val="18"/>
        </w:rPr>
        <w:fldChar w:fldCharType="begin"/>
      </w:r>
      <w:r>
        <w:rPr>
          <w:sz w:val="18"/>
          <w:szCs w:val="18"/>
        </w:rPr>
        <w:instrText xml:space="preserve"> ADDIN ZOTERO_BIBL {"uncited":[],"omitted":[],"custom":[]} CSL_BIBLIOGRAPHY </w:instrText>
      </w:r>
      <w:r>
        <w:rPr>
          <w:sz w:val="18"/>
          <w:szCs w:val="18"/>
        </w:rPr>
        <w:fldChar w:fldCharType="separate"/>
      </w:r>
      <w:r>
        <w:rPr>
          <w:rFonts w:hint="eastAsia"/>
          <w:color w:val="000000"/>
          <w:sz w:val="18"/>
          <w:szCs w:val="18"/>
        </w:rPr>
        <w:t>刘智强</w:t>
      </w:r>
      <w:r>
        <w:rPr>
          <w:color w:val="000000"/>
          <w:sz w:val="18"/>
          <w:szCs w:val="18"/>
        </w:rPr>
        <w:t xml:space="preserve">, </w:t>
      </w:r>
      <w:r>
        <w:rPr>
          <w:rFonts w:hint="eastAsia"/>
          <w:color w:val="000000"/>
          <w:sz w:val="18"/>
          <w:szCs w:val="18"/>
        </w:rPr>
        <w:t>葛靓</w:t>
      </w:r>
      <w:r>
        <w:rPr>
          <w:color w:val="000000"/>
          <w:sz w:val="18"/>
          <w:szCs w:val="18"/>
        </w:rPr>
        <w:t xml:space="preserve">, </w:t>
      </w:r>
      <w:r>
        <w:rPr>
          <w:rFonts w:hint="eastAsia"/>
          <w:color w:val="000000"/>
          <w:sz w:val="18"/>
          <w:szCs w:val="18"/>
        </w:rPr>
        <w:t>潘欣</w:t>
      </w:r>
      <w:r>
        <w:rPr>
          <w:rFonts w:hint="eastAsia"/>
          <w:color w:val="000000"/>
          <w:sz w:val="18"/>
          <w:szCs w:val="18"/>
        </w:rPr>
        <w:t xml:space="preserve">, </w:t>
      </w:r>
      <w:r>
        <w:rPr>
          <w:rFonts w:hint="eastAsia"/>
          <w:color w:val="000000"/>
          <w:sz w:val="18"/>
          <w:szCs w:val="18"/>
        </w:rPr>
        <w:t>等</w:t>
      </w:r>
      <w:r>
        <w:rPr>
          <w:rFonts w:hint="eastAsia"/>
          <w:color w:val="000000"/>
          <w:sz w:val="18"/>
          <w:szCs w:val="18"/>
        </w:rPr>
        <w:t xml:space="preserve">. </w:t>
      </w:r>
      <w:r>
        <w:rPr>
          <w:rFonts w:hint="eastAsia"/>
          <w:color w:val="000000"/>
          <w:sz w:val="18"/>
          <w:szCs w:val="18"/>
        </w:rPr>
        <w:t>可变薪酬支付力度、地位竞争动机与员工创新行为研究</w:t>
      </w:r>
      <w:r>
        <w:rPr>
          <w:color w:val="000000"/>
          <w:sz w:val="18"/>
          <w:szCs w:val="18"/>
        </w:rPr>
        <w:t xml:space="preserve">. </w:t>
      </w:r>
      <w:r>
        <w:rPr>
          <w:rFonts w:hint="eastAsia"/>
          <w:color w:val="000000"/>
          <w:sz w:val="18"/>
          <w:szCs w:val="18"/>
        </w:rPr>
        <w:t>管理学报</w:t>
      </w:r>
      <w:r>
        <w:rPr>
          <w:color w:val="000000"/>
          <w:sz w:val="18"/>
          <w:szCs w:val="18"/>
        </w:rPr>
        <w:t xml:space="preserve">, </w:t>
      </w:r>
      <w:r>
        <w:rPr>
          <w:rFonts w:hint="eastAsia"/>
          <w:color w:val="000000"/>
          <w:sz w:val="18"/>
          <w:szCs w:val="18"/>
        </w:rPr>
        <w:t xml:space="preserve">2014, </w:t>
      </w:r>
      <w:r>
        <w:rPr>
          <w:color w:val="000000"/>
          <w:sz w:val="18"/>
          <w:szCs w:val="18"/>
        </w:rPr>
        <w:t>11(10)</w:t>
      </w:r>
      <w:r>
        <w:rPr>
          <w:rFonts w:hint="eastAsia"/>
          <w:color w:val="000000"/>
          <w:sz w:val="18"/>
          <w:szCs w:val="18"/>
        </w:rPr>
        <w:t>:</w:t>
      </w:r>
      <w:r>
        <w:rPr>
          <w:color w:val="000000"/>
          <w:sz w:val="18"/>
          <w:szCs w:val="18"/>
        </w:rPr>
        <w:t xml:space="preserve"> 1460–1468.</w:t>
      </w:r>
    </w:p>
    <w:p w14:paraId="46B22921" w14:textId="77777777" w:rsidR="002F57EA" w:rsidRDefault="003038A7">
      <w:pPr>
        <w:pStyle w:val="12"/>
        <w:ind w:left="360" w:hangingChars="200" w:hanging="360"/>
        <w:rPr>
          <w:sz w:val="18"/>
          <w:szCs w:val="18"/>
        </w:rPr>
      </w:pPr>
      <w:r>
        <w:rPr>
          <w:rFonts w:hint="eastAsia"/>
          <w:color w:val="000000"/>
          <w:sz w:val="18"/>
          <w:szCs w:val="18"/>
        </w:rPr>
        <w:t xml:space="preserve">27 </w:t>
      </w: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xml:space="preserve">. </w:t>
      </w:r>
      <w:r>
        <w:rPr>
          <w:rFonts w:hint="eastAsia"/>
          <w:sz w:val="18"/>
          <w:szCs w:val="18"/>
        </w:rPr>
        <w:t>主动性人格、知识分享与员工创新行为关系研究</w:t>
      </w:r>
      <w:r>
        <w:rPr>
          <w:sz w:val="18"/>
          <w:szCs w:val="18"/>
        </w:rPr>
        <w:t xml:space="preserve">. </w:t>
      </w:r>
      <w:r>
        <w:rPr>
          <w:rFonts w:hint="eastAsia"/>
          <w:sz w:val="18"/>
          <w:szCs w:val="18"/>
        </w:rPr>
        <w:t>管理评论</w:t>
      </w:r>
      <w:r>
        <w:rPr>
          <w:sz w:val="18"/>
          <w:szCs w:val="18"/>
        </w:rPr>
        <w:t xml:space="preserve">, </w:t>
      </w:r>
      <w:r>
        <w:rPr>
          <w:rFonts w:hint="eastAsia"/>
          <w:sz w:val="18"/>
          <w:szCs w:val="18"/>
        </w:rPr>
        <w:t xml:space="preserve">2016, </w:t>
      </w:r>
      <w:r>
        <w:rPr>
          <w:sz w:val="18"/>
          <w:szCs w:val="18"/>
        </w:rPr>
        <w:t>28(04)</w:t>
      </w:r>
      <w:r>
        <w:rPr>
          <w:rFonts w:hint="eastAsia"/>
          <w:sz w:val="18"/>
          <w:szCs w:val="18"/>
        </w:rPr>
        <w:t>:</w:t>
      </w:r>
      <w:r>
        <w:rPr>
          <w:sz w:val="18"/>
          <w:szCs w:val="18"/>
        </w:rPr>
        <w:t xml:space="preserve"> 123–133</w:t>
      </w:r>
      <w:r>
        <w:rPr>
          <w:rFonts w:hint="eastAsia"/>
          <w:sz w:val="18"/>
          <w:szCs w:val="18"/>
        </w:rPr>
        <w:t>．</w:t>
      </w:r>
    </w:p>
    <w:p w14:paraId="3BE0BFD0" w14:textId="77777777" w:rsidR="002F57EA" w:rsidRDefault="003038A7">
      <w:pPr>
        <w:pStyle w:val="12"/>
        <w:ind w:left="360" w:hangingChars="200" w:hanging="360"/>
        <w:rPr>
          <w:i/>
          <w:iCs/>
          <w:sz w:val="18"/>
          <w:szCs w:val="18"/>
        </w:rPr>
      </w:pPr>
      <w:r>
        <w:rPr>
          <w:rFonts w:hint="eastAsia"/>
          <w:sz w:val="18"/>
          <w:szCs w:val="18"/>
        </w:rPr>
        <w:t>28 Wickham H, Averick M, Bryan J, et al. Welcome to the Tidyverse. Journal of open source software, 2019, 4(43): 1686.</w:t>
      </w:r>
    </w:p>
    <w:p w14:paraId="382B6CD3" w14:textId="77777777" w:rsidR="002F57EA" w:rsidRDefault="003038A7">
      <w:pPr>
        <w:pStyle w:val="12"/>
        <w:ind w:left="360" w:hangingChars="200" w:hanging="360"/>
        <w:rPr>
          <w:sz w:val="18"/>
          <w:szCs w:val="18"/>
        </w:rPr>
      </w:pPr>
      <w:r>
        <w:rPr>
          <w:rFonts w:hint="eastAsia"/>
          <w:sz w:val="18"/>
          <w:szCs w:val="18"/>
        </w:rPr>
        <w:t>29 Rosseel Y. lavaan: An R package for structural equation modeling. Journal of statistical software, 2012, 48: 1-36.</w:t>
      </w:r>
    </w:p>
    <w:p w14:paraId="74FAA175" w14:textId="77777777" w:rsidR="002F57EA" w:rsidRDefault="003038A7">
      <w:pPr>
        <w:pStyle w:val="12"/>
        <w:ind w:left="360" w:hangingChars="200" w:hanging="360"/>
        <w:rPr>
          <w:i/>
          <w:iCs/>
          <w:sz w:val="18"/>
          <w:szCs w:val="18"/>
        </w:rPr>
      </w:pPr>
      <w:r>
        <w:rPr>
          <w:rFonts w:hint="eastAsia"/>
          <w:sz w:val="18"/>
          <w:szCs w:val="18"/>
        </w:rPr>
        <w:t>30</w:t>
      </w:r>
      <w:r>
        <w:rPr>
          <w:rFonts w:hint="eastAsia"/>
          <w:i/>
          <w:iCs/>
          <w:sz w:val="18"/>
          <w:szCs w:val="18"/>
        </w:rPr>
        <w:t xml:space="preserve"> </w:t>
      </w:r>
      <w:r>
        <w:rPr>
          <w:rFonts w:hint="eastAsia"/>
          <w:sz w:val="18"/>
          <w:szCs w:val="18"/>
        </w:rPr>
        <w:t>汤丹丹</w:t>
      </w:r>
      <w:r>
        <w:rPr>
          <w:rFonts w:hint="eastAsia"/>
          <w:sz w:val="18"/>
          <w:szCs w:val="18"/>
        </w:rPr>
        <w:t xml:space="preserve">, </w:t>
      </w:r>
      <w:r>
        <w:rPr>
          <w:rFonts w:hint="eastAsia"/>
          <w:sz w:val="18"/>
          <w:szCs w:val="18"/>
        </w:rPr>
        <w:t>温忠麟</w:t>
      </w:r>
      <w:r>
        <w:rPr>
          <w:rFonts w:hint="eastAsia"/>
          <w:sz w:val="18"/>
          <w:szCs w:val="18"/>
        </w:rPr>
        <w:t xml:space="preserve">. </w:t>
      </w:r>
      <w:r>
        <w:rPr>
          <w:rFonts w:hint="eastAsia"/>
          <w:sz w:val="18"/>
          <w:szCs w:val="18"/>
        </w:rPr>
        <w:t>共同方法偏差检验</w:t>
      </w:r>
      <w:r>
        <w:rPr>
          <w:rFonts w:hint="eastAsia"/>
          <w:sz w:val="18"/>
          <w:szCs w:val="18"/>
        </w:rPr>
        <w:t xml:space="preserve">: </w:t>
      </w:r>
      <w:r>
        <w:rPr>
          <w:rFonts w:hint="eastAsia"/>
          <w:sz w:val="18"/>
          <w:szCs w:val="18"/>
        </w:rPr>
        <w:t>问题与建议</w:t>
      </w:r>
      <w:r>
        <w:rPr>
          <w:rFonts w:hint="eastAsia"/>
          <w:sz w:val="18"/>
          <w:szCs w:val="18"/>
        </w:rPr>
        <w:t xml:space="preserve">. </w:t>
      </w:r>
      <w:r>
        <w:rPr>
          <w:rFonts w:hint="eastAsia"/>
          <w:sz w:val="18"/>
          <w:szCs w:val="18"/>
        </w:rPr>
        <w:t>心理科学</w:t>
      </w:r>
      <w:r>
        <w:rPr>
          <w:rFonts w:hint="eastAsia"/>
          <w:sz w:val="18"/>
          <w:szCs w:val="18"/>
        </w:rPr>
        <w:t>, 2020, 43(01): 215-223.</w:t>
      </w:r>
    </w:p>
    <w:p w14:paraId="4E10F84B" w14:textId="77777777" w:rsidR="002F57EA" w:rsidRDefault="003038A7">
      <w:pPr>
        <w:pStyle w:val="12"/>
        <w:ind w:left="360" w:hangingChars="200" w:hanging="360"/>
        <w:rPr>
          <w:sz w:val="18"/>
          <w:szCs w:val="18"/>
        </w:rPr>
      </w:pPr>
      <w:r>
        <w:rPr>
          <w:rFonts w:hint="eastAsia"/>
          <w:sz w:val="18"/>
          <w:szCs w:val="18"/>
        </w:rPr>
        <w:t xml:space="preserve">31 </w:t>
      </w:r>
      <w:r>
        <w:rPr>
          <w:rFonts w:hint="eastAsia"/>
          <w:sz w:val="18"/>
          <w:szCs w:val="18"/>
        </w:rPr>
        <w:t>温忠麟</w:t>
      </w:r>
      <w:r>
        <w:rPr>
          <w:rFonts w:hint="eastAsia"/>
          <w:sz w:val="18"/>
          <w:szCs w:val="18"/>
        </w:rPr>
        <w:t xml:space="preserve">, </w:t>
      </w:r>
      <w:r>
        <w:rPr>
          <w:rFonts w:hint="eastAsia"/>
          <w:sz w:val="18"/>
          <w:szCs w:val="18"/>
        </w:rPr>
        <w:t>黄彬彬</w:t>
      </w:r>
      <w:r>
        <w:rPr>
          <w:rFonts w:hint="eastAsia"/>
          <w:sz w:val="18"/>
          <w:szCs w:val="18"/>
        </w:rPr>
        <w:t xml:space="preserve">, </w:t>
      </w:r>
      <w:r>
        <w:rPr>
          <w:rFonts w:hint="eastAsia"/>
          <w:sz w:val="18"/>
          <w:szCs w:val="18"/>
        </w:rPr>
        <w:t>汤丹丹</w:t>
      </w:r>
      <w:r>
        <w:rPr>
          <w:rFonts w:hint="eastAsia"/>
          <w:sz w:val="18"/>
          <w:szCs w:val="18"/>
        </w:rPr>
        <w:t xml:space="preserve">. </w:t>
      </w:r>
      <w:r>
        <w:rPr>
          <w:rFonts w:hint="eastAsia"/>
          <w:sz w:val="18"/>
          <w:szCs w:val="18"/>
        </w:rPr>
        <w:t>问卷数据建模前传</w:t>
      </w:r>
      <w:r>
        <w:rPr>
          <w:rFonts w:hint="eastAsia"/>
          <w:sz w:val="18"/>
          <w:szCs w:val="18"/>
        </w:rPr>
        <w:t xml:space="preserve">. </w:t>
      </w:r>
      <w:r>
        <w:rPr>
          <w:rFonts w:hint="eastAsia"/>
          <w:sz w:val="18"/>
          <w:szCs w:val="18"/>
        </w:rPr>
        <w:t>心理科学</w:t>
      </w:r>
      <w:r>
        <w:rPr>
          <w:rFonts w:hint="eastAsia"/>
          <w:sz w:val="18"/>
          <w:szCs w:val="18"/>
        </w:rPr>
        <w:t>, 2018, 41(01): 204-210.</w:t>
      </w:r>
    </w:p>
    <w:p w14:paraId="7C123992" w14:textId="77777777" w:rsidR="002F57EA" w:rsidRDefault="003038A7">
      <w:pPr>
        <w:pStyle w:val="12"/>
        <w:ind w:left="360" w:hangingChars="200" w:hanging="360"/>
        <w:rPr>
          <w:sz w:val="18"/>
          <w:szCs w:val="18"/>
        </w:rPr>
      </w:pPr>
      <w:r>
        <w:rPr>
          <w:rFonts w:hint="eastAsia"/>
          <w:sz w:val="18"/>
          <w:szCs w:val="18"/>
        </w:rPr>
        <w:t>32 Eid MIM, Al-Jabri IM. Social networking, knowledge sharing, and student learning: The case of university students. Computers &amp; Education, 2016, 99: 14-27.</w:t>
      </w:r>
    </w:p>
    <w:p w14:paraId="62379E8F" w14:textId="77777777" w:rsidR="002F57EA" w:rsidRDefault="003038A7">
      <w:pPr>
        <w:pStyle w:val="12"/>
        <w:ind w:left="360" w:hangingChars="200" w:hanging="360"/>
        <w:rPr>
          <w:sz w:val="18"/>
          <w:szCs w:val="18"/>
        </w:rPr>
      </w:pPr>
      <w:r>
        <w:rPr>
          <w:rFonts w:hint="eastAsia"/>
          <w:sz w:val="18"/>
          <w:szCs w:val="18"/>
        </w:rPr>
        <w:t>33 Garc</w:t>
      </w:r>
      <w:r>
        <w:rPr>
          <w:rFonts w:hint="eastAsia"/>
          <w:sz w:val="18"/>
          <w:szCs w:val="18"/>
        </w:rPr>
        <w:t>í</w:t>
      </w:r>
      <w:r>
        <w:rPr>
          <w:rFonts w:hint="eastAsia"/>
          <w:sz w:val="18"/>
          <w:szCs w:val="18"/>
        </w:rPr>
        <w:t>a-Garc</w:t>
      </w:r>
      <w:r>
        <w:rPr>
          <w:rFonts w:hint="eastAsia"/>
          <w:sz w:val="18"/>
          <w:szCs w:val="18"/>
        </w:rPr>
        <w:t>í</w:t>
      </w:r>
      <w:r>
        <w:rPr>
          <w:rFonts w:hint="eastAsia"/>
          <w:sz w:val="18"/>
          <w:szCs w:val="18"/>
        </w:rPr>
        <w:t xml:space="preserve">a C, Chulvi V, Royo M. Knowledge generation for enhancing design creativity through co-creative Virtual </w:t>
      </w:r>
      <w:r>
        <w:rPr>
          <w:rFonts w:hint="eastAsia"/>
          <w:sz w:val="18"/>
          <w:szCs w:val="18"/>
        </w:rPr>
        <w:lastRenderedPageBreak/>
        <w:t>Learning Communities Thinking Skills and Creativity, 2017, 24: 12-19.</w:t>
      </w:r>
    </w:p>
    <w:p w14:paraId="0ACAABFE" w14:textId="77777777" w:rsidR="002F57EA" w:rsidRDefault="003038A7">
      <w:pPr>
        <w:pStyle w:val="12"/>
        <w:ind w:left="360" w:hangingChars="200" w:hanging="360"/>
        <w:rPr>
          <w:i/>
          <w:iCs/>
          <w:sz w:val="18"/>
          <w:szCs w:val="18"/>
        </w:rPr>
      </w:pPr>
      <w:r>
        <w:rPr>
          <w:rFonts w:hint="eastAsia"/>
          <w:sz w:val="18"/>
          <w:szCs w:val="18"/>
        </w:rPr>
        <w:t>34 Chang SH, Wang CL, Lee JC. Do award-winning experiences benefit students' creative self-efficacy and creativity? The moderated mediation effects of perceived school support for creativity. Learning and Individual Differences, 2016, 51: 291-298.</w:t>
      </w:r>
    </w:p>
    <w:p w14:paraId="1C34F329" w14:textId="77777777" w:rsidR="002F57EA" w:rsidRDefault="003038A7">
      <w:pPr>
        <w:pStyle w:val="12"/>
        <w:ind w:firstLineChars="0" w:firstLine="0"/>
        <w:rPr>
          <w:sz w:val="18"/>
          <w:szCs w:val="18"/>
        </w:rPr>
      </w:pPr>
      <w:r>
        <w:rPr>
          <w:rFonts w:hint="eastAsia"/>
          <w:sz w:val="18"/>
          <w:szCs w:val="18"/>
        </w:rPr>
        <w:t>35 He W, Hao P, Huang X, et al. Different roles of shared and vertical leadership in promoting team creativity: Cultivating and synthesizing team members' individual creativity. Personnel Psychology, 2020, 73(1): 199-225.</w:t>
      </w:r>
    </w:p>
    <w:p w14:paraId="3661351A" w14:textId="77777777" w:rsidR="002F57EA" w:rsidRDefault="003038A7">
      <w:pPr>
        <w:pStyle w:val="12"/>
        <w:ind w:firstLineChars="0" w:firstLine="0"/>
        <w:rPr>
          <w:sz w:val="18"/>
          <w:szCs w:val="18"/>
        </w:rPr>
      </w:pPr>
      <w:r>
        <w:rPr>
          <w:rFonts w:hint="eastAsia"/>
          <w:sz w:val="18"/>
          <w:szCs w:val="18"/>
        </w:rPr>
        <w:t>36 Burke M, Kraut R, Marlow C. Social capital on Facebook: Differentiating uses and users. Proceedings of the SIGCHI conference on human factors in computing systems. 2011: 571-580.</w:t>
      </w:r>
    </w:p>
    <w:p w14:paraId="4A3EEBAE" w14:textId="77777777" w:rsidR="002F57EA" w:rsidRDefault="003038A7">
      <w:pPr>
        <w:pStyle w:val="12"/>
        <w:ind w:left="360" w:hangingChars="200" w:hanging="360"/>
        <w:rPr>
          <w:sz w:val="18"/>
          <w:szCs w:val="18"/>
        </w:rPr>
      </w:pPr>
      <w:r>
        <w:rPr>
          <w:rFonts w:hint="eastAsia"/>
          <w:sz w:val="18"/>
          <w:szCs w:val="18"/>
        </w:rPr>
        <w:t xml:space="preserve">37 </w:t>
      </w:r>
      <w:r>
        <w:rPr>
          <w:sz w:val="18"/>
          <w:szCs w:val="18"/>
        </w:rPr>
        <w:t xml:space="preserve">Kraut R, Kiesler S, Boneva B, </w:t>
      </w:r>
      <w:r>
        <w:rPr>
          <w:rFonts w:hint="eastAsia"/>
          <w:sz w:val="18"/>
          <w:szCs w:val="18"/>
        </w:rPr>
        <w:t>et al</w:t>
      </w:r>
      <w:r>
        <w:rPr>
          <w:sz w:val="18"/>
          <w:szCs w:val="18"/>
        </w:rPr>
        <w:t xml:space="preserve">. Internet Paradox Revisited. Journal of Social Issues, </w:t>
      </w:r>
      <w:r>
        <w:rPr>
          <w:rFonts w:hint="eastAsia"/>
          <w:sz w:val="18"/>
          <w:szCs w:val="18"/>
        </w:rPr>
        <w:t xml:space="preserve">2002, </w:t>
      </w:r>
      <w:r>
        <w:rPr>
          <w:sz w:val="18"/>
          <w:szCs w:val="18"/>
        </w:rPr>
        <w:t>58(1)</w:t>
      </w:r>
      <w:r>
        <w:rPr>
          <w:rFonts w:hint="eastAsia"/>
          <w:sz w:val="18"/>
          <w:szCs w:val="18"/>
        </w:rPr>
        <w:t>:</w:t>
      </w:r>
      <w:r>
        <w:rPr>
          <w:sz w:val="18"/>
          <w:szCs w:val="18"/>
        </w:rPr>
        <w:t xml:space="preserve"> 49–74. </w:t>
      </w:r>
    </w:p>
    <w:p w14:paraId="6AE445C1" w14:textId="77777777" w:rsidR="002F57EA" w:rsidRDefault="003038A7">
      <w:pPr>
        <w:pStyle w:val="12"/>
        <w:ind w:left="360" w:hangingChars="200" w:hanging="360"/>
        <w:rPr>
          <w:i/>
          <w:iCs/>
          <w:sz w:val="18"/>
          <w:szCs w:val="18"/>
        </w:rPr>
      </w:pPr>
      <w:r>
        <w:rPr>
          <w:rFonts w:hint="eastAsia"/>
          <w:sz w:val="18"/>
          <w:szCs w:val="18"/>
        </w:rPr>
        <w:t>38 Vogel EA, Rose JP, Roberts LR, et al. Social comparison, social media, and self-esteem. Psychology of popular media culture, 2014, 3(4): 206-222</w:t>
      </w:r>
      <w:r>
        <w:rPr>
          <w:i/>
          <w:iCs/>
          <w:sz w:val="18"/>
          <w:szCs w:val="18"/>
        </w:rPr>
        <w:t xml:space="preserve">. </w:t>
      </w:r>
    </w:p>
    <w:p w14:paraId="5254EB42" w14:textId="77777777" w:rsidR="002F57EA" w:rsidRDefault="003038A7">
      <w:pPr>
        <w:pStyle w:val="12"/>
        <w:ind w:left="360" w:hangingChars="200" w:hanging="360"/>
        <w:rPr>
          <w:sz w:val="18"/>
          <w:szCs w:val="18"/>
        </w:rPr>
      </w:pPr>
      <w:r>
        <w:rPr>
          <w:rFonts w:hint="eastAsia"/>
          <w:sz w:val="18"/>
          <w:szCs w:val="18"/>
        </w:rPr>
        <w:t>39 Gonzales AL, Hancock JT. Mirror, mirror on my Facebook wall: Effects of exposure to Facebook on self-esteem[J]. Cyberpsychology, behavior, and social networking, 2011, 14(1-2): 79-83.</w:t>
      </w:r>
    </w:p>
    <w:p w14:paraId="1ED21D6B" w14:textId="77777777" w:rsidR="002F57EA" w:rsidRDefault="003038A7">
      <w:pPr>
        <w:pStyle w:val="12"/>
        <w:ind w:left="360" w:hangingChars="200" w:hanging="360"/>
        <w:rPr>
          <w:sz w:val="18"/>
          <w:szCs w:val="18"/>
        </w:rPr>
      </w:pPr>
      <w:r>
        <w:rPr>
          <w:rFonts w:hint="eastAsia"/>
          <w:sz w:val="18"/>
          <w:szCs w:val="18"/>
        </w:rPr>
        <w:t>40 Veldhuis J, Alleva JM, Bij de Vaate AJD, et al. Me, my selfie, and I: The relations between selfie behaviors, body image, self-objectification, and self-esteem in young women. Psychology of Popular Media, 2020, 9(1): 3-13</w:t>
      </w:r>
      <w:r>
        <w:rPr>
          <w:i/>
          <w:iCs/>
          <w:sz w:val="18"/>
          <w:szCs w:val="18"/>
        </w:rPr>
        <w:t xml:space="preserve">. </w:t>
      </w:r>
    </w:p>
    <w:p w14:paraId="7DBF4E8F" w14:textId="77777777" w:rsidR="002F57EA" w:rsidRDefault="002F57EA">
      <w:pPr>
        <w:pStyle w:val="12"/>
        <w:ind w:left="360" w:hangingChars="200" w:hanging="360"/>
        <w:rPr>
          <w:sz w:val="18"/>
          <w:szCs w:val="18"/>
        </w:rPr>
      </w:pPr>
    </w:p>
    <w:p w14:paraId="2F35C919" w14:textId="77777777" w:rsidR="002F57EA" w:rsidRDefault="002F57EA"/>
    <w:p w14:paraId="3D709561" w14:textId="77777777" w:rsidR="002F57EA" w:rsidRDefault="002F57EA">
      <w:pPr>
        <w:pStyle w:val="12"/>
        <w:ind w:left="360" w:hangingChars="200" w:hanging="360"/>
        <w:rPr>
          <w:color w:val="000000"/>
          <w:sz w:val="18"/>
          <w:szCs w:val="18"/>
        </w:rPr>
      </w:pPr>
    </w:p>
    <w:p w14:paraId="231F8727" w14:textId="77777777" w:rsidR="002F57EA" w:rsidRDefault="003038A7">
      <w:pPr>
        <w:pStyle w:val="12"/>
        <w:ind w:firstLineChars="0" w:firstLine="0"/>
        <w:rPr>
          <w:sz w:val="18"/>
          <w:szCs w:val="18"/>
        </w:rPr>
      </w:pPr>
      <w:r>
        <w:rPr>
          <w:i/>
          <w:iCs/>
          <w:color w:val="000000" w:themeColor="text1"/>
          <w:sz w:val="18"/>
          <w:szCs w:val="18"/>
        </w:rPr>
        <w:fldChar w:fldCharType="end"/>
      </w:r>
    </w:p>
    <w:p w14:paraId="0B909FA3" w14:textId="77777777" w:rsidR="002F57EA" w:rsidRDefault="002F57EA">
      <w:pPr>
        <w:pStyle w:val="12"/>
        <w:widowControl/>
        <w:ind w:left="360" w:hangingChars="200" w:hanging="360"/>
        <w:jc w:val="center"/>
        <w:rPr>
          <w:i/>
          <w:iCs/>
          <w:sz w:val="18"/>
          <w:szCs w:val="18"/>
        </w:rPr>
      </w:pPr>
    </w:p>
    <w:p w14:paraId="3D8B0F06" w14:textId="46EB9873" w:rsidR="00CA63A5" w:rsidRPr="00CA63A5" w:rsidRDefault="00CA63A5" w:rsidP="00CA63A5">
      <w:pPr>
        <w:pStyle w:val="12"/>
        <w:ind w:firstLine="420"/>
        <w:rPr>
          <w:rFonts w:cs="Times New Roman"/>
        </w:rPr>
      </w:pPr>
    </w:p>
    <w:sectPr w:rsidR="00CA63A5" w:rsidRPr="00CA63A5">
      <w:footerReference w:type="default" r:id="rId8"/>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4542" w14:textId="77777777" w:rsidR="000D160A" w:rsidRDefault="000D160A">
      <w:r>
        <w:separator/>
      </w:r>
    </w:p>
  </w:endnote>
  <w:endnote w:type="continuationSeparator" w:id="0">
    <w:p w14:paraId="4D13B948" w14:textId="77777777" w:rsidR="000D160A" w:rsidRDefault="000D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73270CBB" w14:textId="77777777" w:rsidR="002F57EA" w:rsidRDefault="003038A7">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0CDB" w14:textId="77777777" w:rsidR="000D160A" w:rsidRDefault="000D160A">
      <w:r>
        <w:separator/>
      </w:r>
    </w:p>
  </w:footnote>
  <w:footnote w:type="continuationSeparator" w:id="0">
    <w:p w14:paraId="69C8C2C0" w14:textId="77777777" w:rsidR="000D160A" w:rsidRDefault="000D160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58AF"/>
    <w:rsid w:val="00040E12"/>
    <w:rsid w:val="000601DF"/>
    <w:rsid w:val="000604B0"/>
    <w:rsid w:val="0006279A"/>
    <w:rsid w:val="000655D1"/>
    <w:rsid w:val="00066992"/>
    <w:rsid w:val="00077DD2"/>
    <w:rsid w:val="000807FC"/>
    <w:rsid w:val="000810AD"/>
    <w:rsid w:val="0008165E"/>
    <w:rsid w:val="00094C0F"/>
    <w:rsid w:val="000957D7"/>
    <w:rsid w:val="0009696B"/>
    <w:rsid w:val="000A57AE"/>
    <w:rsid w:val="000C0DFD"/>
    <w:rsid w:val="000C5F61"/>
    <w:rsid w:val="000D160A"/>
    <w:rsid w:val="000D3472"/>
    <w:rsid w:val="000E0801"/>
    <w:rsid w:val="000E0FA7"/>
    <w:rsid w:val="000E5883"/>
    <w:rsid w:val="000F357F"/>
    <w:rsid w:val="000F3810"/>
    <w:rsid w:val="00104D6E"/>
    <w:rsid w:val="00106E1E"/>
    <w:rsid w:val="00130261"/>
    <w:rsid w:val="001512F9"/>
    <w:rsid w:val="00156C02"/>
    <w:rsid w:val="0018502C"/>
    <w:rsid w:val="00187BBB"/>
    <w:rsid w:val="001B32F6"/>
    <w:rsid w:val="001C19EE"/>
    <w:rsid w:val="001D6DDC"/>
    <w:rsid w:val="001E0F10"/>
    <w:rsid w:val="001E75BD"/>
    <w:rsid w:val="001F0078"/>
    <w:rsid w:val="001F35DC"/>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27F0"/>
    <w:rsid w:val="0027219D"/>
    <w:rsid w:val="00287966"/>
    <w:rsid w:val="002B71FB"/>
    <w:rsid w:val="002C0995"/>
    <w:rsid w:val="002C2213"/>
    <w:rsid w:val="002E3651"/>
    <w:rsid w:val="002F0944"/>
    <w:rsid w:val="002F1465"/>
    <w:rsid w:val="002F17A0"/>
    <w:rsid w:val="002F3415"/>
    <w:rsid w:val="002F57EA"/>
    <w:rsid w:val="003025B9"/>
    <w:rsid w:val="003038A7"/>
    <w:rsid w:val="00303F18"/>
    <w:rsid w:val="003232D9"/>
    <w:rsid w:val="00327B08"/>
    <w:rsid w:val="00330253"/>
    <w:rsid w:val="003432F8"/>
    <w:rsid w:val="00343356"/>
    <w:rsid w:val="00351454"/>
    <w:rsid w:val="00355AAE"/>
    <w:rsid w:val="00355F45"/>
    <w:rsid w:val="00356330"/>
    <w:rsid w:val="003609A9"/>
    <w:rsid w:val="00360E5E"/>
    <w:rsid w:val="00367091"/>
    <w:rsid w:val="00367FEE"/>
    <w:rsid w:val="00377016"/>
    <w:rsid w:val="003830C4"/>
    <w:rsid w:val="00385563"/>
    <w:rsid w:val="00385D75"/>
    <w:rsid w:val="0038772A"/>
    <w:rsid w:val="00391A68"/>
    <w:rsid w:val="003959B0"/>
    <w:rsid w:val="00395EA7"/>
    <w:rsid w:val="003A4671"/>
    <w:rsid w:val="003A7B06"/>
    <w:rsid w:val="003B344F"/>
    <w:rsid w:val="003B56FF"/>
    <w:rsid w:val="003C216A"/>
    <w:rsid w:val="003D2B36"/>
    <w:rsid w:val="003E328F"/>
    <w:rsid w:val="003E390A"/>
    <w:rsid w:val="003F6ABB"/>
    <w:rsid w:val="00401FBA"/>
    <w:rsid w:val="004076A6"/>
    <w:rsid w:val="00413504"/>
    <w:rsid w:val="00424095"/>
    <w:rsid w:val="00426BDA"/>
    <w:rsid w:val="00440AD5"/>
    <w:rsid w:val="004442BF"/>
    <w:rsid w:val="00450C34"/>
    <w:rsid w:val="004611C5"/>
    <w:rsid w:val="00470695"/>
    <w:rsid w:val="00477E5A"/>
    <w:rsid w:val="0048041A"/>
    <w:rsid w:val="00485377"/>
    <w:rsid w:val="00485F48"/>
    <w:rsid w:val="00492110"/>
    <w:rsid w:val="004923CE"/>
    <w:rsid w:val="00492DF3"/>
    <w:rsid w:val="004973DA"/>
    <w:rsid w:val="004A3B89"/>
    <w:rsid w:val="004A716C"/>
    <w:rsid w:val="004B0645"/>
    <w:rsid w:val="004C0CCC"/>
    <w:rsid w:val="004C2C17"/>
    <w:rsid w:val="004C6851"/>
    <w:rsid w:val="004E3BE0"/>
    <w:rsid w:val="004F0E5E"/>
    <w:rsid w:val="004F29BC"/>
    <w:rsid w:val="0050036E"/>
    <w:rsid w:val="00513D79"/>
    <w:rsid w:val="00513F4F"/>
    <w:rsid w:val="00520D22"/>
    <w:rsid w:val="005326FE"/>
    <w:rsid w:val="0053349B"/>
    <w:rsid w:val="0054598D"/>
    <w:rsid w:val="005512D1"/>
    <w:rsid w:val="00551D44"/>
    <w:rsid w:val="00557047"/>
    <w:rsid w:val="00571570"/>
    <w:rsid w:val="005768D4"/>
    <w:rsid w:val="005872AF"/>
    <w:rsid w:val="00592C67"/>
    <w:rsid w:val="00595E89"/>
    <w:rsid w:val="00596A1D"/>
    <w:rsid w:val="00597B92"/>
    <w:rsid w:val="005A75D9"/>
    <w:rsid w:val="005B16A6"/>
    <w:rsid w:val="005D553A"/>
    <w:rsid w:val="005D5716"/>
    <w:rsid w:val="005E05C1"/>
    <w:rsid w:val="005E1DF0"/>
    <w:rsid w:val="005E59E3"/>
    <w:rsid w:val="005E6815"/>
    <w:rsid w:val="005E7683"/>
    <w:rsid w:val="00604794"/>
    <w:rsid w:val="00606D65"/>
    <w:rsid w:val="00611BCB"/>
    <w:rsid w:val="00613D25"/>
    <w:rsid w:val="00623DDF"/>
    <w:rsid w:val="006273F6"/>
    <w:rsid w:val="00640DA9"/>
    <w:rsid w:val="00644A24"/>
    <w:rsid w:val="00647E02"/>
    <w:rsid w:val="0065582A"/>
    <w:rsid w:val="00660094"/>
    <w:rsid w:val="0066161D"/>
    <w:rsid w:val="0067250D"/>
    <w:rsid w:val="006801EB"/>
    <w:rsid w:val="00686A25"/>
    <w:rsid w:val="00687E13"/>
    <w:rsid w:val="00691839"/>
    <w:rsid w:val="006918FB"/>
    <w:rsid w:val="00695C78"/>
    <w:rsid w:val="006A220A"/>
    <w:rsid w:val="006B012F"/>
    <w:rsid w:val="006B0AE3"/>
    <w:rsid w:val="006B1B66"/>
    <w:rsid w:val="006B3F93"/>
    <w:rsid w:val="006C3717"/>
    <w:rsid w:val="006E3F47"/>
    <w:rsid w:val="006F0E6B"/>
    <w:rsid w:val="006F442F"/>
    <w:rsid w:val="007214A2"/>
    <w:rsid w:val="00745AEA"/>
    <w:rsid w:val="00751F36"/>
    <w:rsid w:val="00755D40"/>
    <w:rsid w:val="00755FA1"/>
    <w:rsid w:val="00761770"/>
    <w:rsid w:val="007654ED"/>
    <w:rsid w:val="00765A5F"/>
    <w:rsid w:val="0077235B"/>
    <w:rsid w:val="0077693B"/>
    <w:rsid w:val="00791407"/>
    <w:rsid w:val="00794582"/>
    <w:rsid w:val="007A2847"/>
    <w:rsid w:val="007A7D55"/>
    <w:rsid w:val="007B0D57"/>
    <w:rsid w:val="007B4F0A"/>
    <w:rsid w:val="007B792F"/>
    <w:rsid w:val="007E0828"/>
    <w:rsid w:val="007E2FB7"/>
    <w:rsid w:val="007E3F67"/>
    <w:rsid w:val="00814992"/>
    <w:rsid w:val="00814F96"/>
    <w:rsid w:val="00830279"/>
    <w:rsid w:val="00831F87"/>
    <w:rsid w:val="00832BCD"/>
    <w:rsid w:val="00841DCC"/>
    <w:rsid w:val="00844231"/>
    <w:rsid w:val="00845087"/>
    <w:rsid w:val="00845BE6"/>
    <w:rsid w:val="0084792F"/>
    <w:rsid w:val="00850C0F"/>
    <w:rsid w:val="008521C9"/>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90250C"/>
    <w:rsid w:val="00906C8D"/>
    <w:rsid w:val="009137B7"/>
    <w:rsid w:val="0091629F"/>
    <w:rsid w:val="00916A10"/>
    <w:rsid w:val="0092133B"/>
    <w:rsid w:val="00931CC5"/>
    <w:rsid w:val="00933AFE"/>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27C3"/>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0C23"/>
    <w:rsid w:val="00A73DA2"/>
    <w:rsid w:val="00A74BAC"/>
    <w:rsid w:val="00A7773C"/>
    <w:rsid w:val="00A82A2F"/>
    <w:rsid w:val="00A84EF1"/>
    <w:rsid w:val="00A92516"/>
    <w:rsid w:val="00AB4625"/>
    <w:rsid w:val="00AC6A05"/>
    <w:rsid w:val="00AD68FA"/>
    <w:rsid w:val="00AE0CF4"/>
    <w:rsid w:val="00AE0F91"/>
    <w:rsid w:val="00AE6E36"/>
    <w:rsid w:val="00AF0876"/>
    <w:rsid w:val="00B02E3F"/>
    <w:rsid w:val="00B02F54"/>
    <w:rsid w:val="00B07997"/>
    <w:rsid w:val="00B10D51"/>
    <w:rsid w:val="00B23144"/>
    <w:rsid w:val="00B26F76"/>
    <w:rsid w:val="00B27A40"/>
    <w:rsid w:val="00B3038F"/>
    <w:rsid w:val="00B35B91"/>
    <w:rsid w:val="00B40147"/>
    <w:rsid w:val="00B43CDF"/>
    <w:rsid w:val="00B4671D"/>
    <w:rsid w:val="00B534D1"/>
    <w:rsid w:val="00B66B04"/>
    <w:rsid w:val="00B67948"/>
    <w:rsid w:val="00B70410"/>
    <w:rsid w:val="00B72DCF"/>
    <w:rsid w:val="00B85773"/>
    <w:rsid w:val="00B86FE5"/>
    <w:rsid w:val="00B93F19"/>
    <w:rsid w:val="00B93F31"/>
    <w:rsid w:val="00BB2790"/>
    <w:rsid w:val="00BB3E93"/>
    <w:rsid w:val="00BB5067"/>
    <w:rsid w:val="00BB66E1"/>
    <w:rsid w:val="00BB6D64"/>
    <w:rsid w:val="00BC0CB4"/>
    <w:rsid w:val="00BC0E1B"/>
    <w:rsid w:val="00BD0520"/>
    <w:rsid w:val="00BD2941"/>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47CF4"/>
    <w:rsid w:val="00C603F9"/>
    <w:rsid w:val="00C632A5"/>
    <w:rsid w:val="00C65140"/>
    <w:rsid w:val="00C85E4E"/>
    <w:rsid w:val="00C8714A"/>
    <w:rsid w:val="00CA18D2"/>
    <w:rsid w:val="00CA338D"/>
    <w:rsid w:val="00CA4C76"/>
    <w:rsid w:val="00CA5F5D"/>
    <w:rsid w:val="00CA63A5"/>
    <w:rsid w:val="00CA7875"/>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C4113"/>
    <w:rsid w:val="00DC5485"/>
    <w:rsid w:val="00DC7DE7"/>
    <w:rsid w:val="00DD4B98"/>
    <w:rsid w:val="00DE23F7"/>
    <w:rsid w:val="00DF6BE9"/>
    <w:rsid w:val="00E048C4"/>
    <w:rsid w:val="00E1057E"/>
    <w:rsid w:val="00E118B5"/>
    <w:rsid w:val="00E21A28"/>
    <w:rsid w:val="00E23C16"/>
    <w:rsid w:val="00E32AA4"/>
    <w:rsid w:val="00E3697B"/>
    <w:rsid w:val="00E56D6D"/>
    <w:rsid w:val="00E678CD"/>
    <w:rsid w:val="00E722DE"/>
    <w:rsid w:val="00E73105"/>
    <w:rsid w:val="00E7747D"/>
    <w:rsid w:val="00E80E3B"/>
    <w:rsid w:val="00E861AE"/>
    <w:rsid w:val="00E93E39"/>
    <w:rsid w:val="00E96C49"/>
    <w:rsid w:val="00EA2CC0"/>
    <w:rsid w:val="00EA3440"/>
    <w:rsid w:val="00EB1577"/>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484A"/>
    <w:rsid w:val="00F46D8C"/>
    <w:rsid w:val="00F6094A"/>
    <w:rsid w:val="00F639B8"/>
    <w:rsid w:val="00F653CF"/>
    <w:rsid w:val="00F702A9"/>
    <w:rsid w:val="00F720E7"/>
    <w:rsid w:val="00F80834"/>
    <w:rsid w:val="00F81039"/>
    <w:rsid w:val="00F958ED"/>
    <w:rsid w:val="00F978E2"/>
    <w:rsid w:val="00FA2589"/>
    <w:rsid w:val="00FB274C"/>
    <w:rsid w:val="00FC0BB5"/>
    <w:rsid w:val="00FC1713"/>
    <w:rsid w:val="00FC4206"/>
    <w:rsid w:val="00FC70BF"/>
    <w:rsid w:val="00FC75B4"/>
    <w:rsid w:val="00FD04E3"/>
    <w:rsid w:val="00FD6FC0"/>
    <w:rsid w:val="00FF5CBC"/>
    <w:rsid w:val="033F14CA"/>
    <w:rsid w:val="07687B2B"/>
    <w:rsid w:val="080F4D64"/>
    <w:rsid w:val="0A3F1FFE"/>
    <w:rsid w:val="0B3777D7"/>
    <w:rsid w:val="0F972300"/>
    <w:rsid w:val="10F93ED3"/>
    <w:rsid w:val="11682539"/>
    <w:rsid w:val="13E67F12"/>
    <w:rsid w:val="13EC437C"/>
    <w:rsid w:val="143403B3"/>
    <w:rsid w:val="14CB40DD"/>
    <w:rsid w:val="14F52F16"/>
    <w:rsid w:val="17AD1665"/>
    <w:rsid w:val="184B797A"/>
    <w:rsid w:val="18AD463C"/>
    <w:rsid w:val="1A705206"/>
    <w:rsid w:val="1C9446DC"/>
    <w:rsid w:val="1CC240CF"/>
    <w:rsid w:val="1D700D76"/>
    <w:rsid w:val="233B3E23"/>
    <w:rsid w:val="235709C0"/>
    <w:rsid w:val="258F114D"/>
    <w:rsid w:val="271611E6"/>
    <w:rsid w:val="27634B87"/>
    <w:rsid w:val="27F16466"/>
    <w:rsid w:val="2B5E4533"/>
    <w:rsid w:val="2D2A7738"/>
    <w:rsid w:val="2EF80B4F"/>
    <w:rsid w:val="304F7297"/>
    <w:rsid w:val="3281454D"/>
    <w:rsid w:val="329C3EDB"/>
    <w:rsid w:val="32DF64B6"/>
    <w:rsid w:val="346E407B"/>
    <w:rsid w:val="376A1DA0"/>
    <w:rsid w:val="37B96041"/>
    <w:rsid w:val="3A3D76A7"/>
    <w:rsid w:val="3DEC50DC"/>
    <w:rsid w:val="40645A33"/>
    <w:rsid w:val="42CD1097"/>
    <w:rsid w:val="4321000A"/>
    <w:rsid w:val="45172697"/>
    <w:rsid w:val="4E4372DB"/>
    <w:rsid w:val="53F540F7"/>
    <w:rsid w:val="54991A1C"/>
    <w:rsid w:val="56960693"/>
    <w:rsid w:val="570C62DE"/>
    <w:rsid w:val="58E875B2"/>
    <w:rsid w:val="5BC705F4"/>
    <w:rsid w:val="5BD84C8A"/>
    <w:rsid w:val="5E42204F"/>
    <w:rsid w:val="5F3E112F"/>
    <w:rsid w:val="5F4325DF"/>
    <w:rsid w:val="60D52C65"/>
    <w:rsid w:val="6593536A"/>
    <w:rsid w:val="696B799A"/>
    <w:rsid w:val="69AC5953"/>
    <w:rsid w:val="6C0C7468"/>
    <w:rsid w:val="6DFC18A7"/>
    <w:rsid w:val="6E61679F"/>
    <w:rsid w:val="721C50E5"/>
    <w:rsid w:val="74C47FA8"/>
    <w:rsid w:val="753A2E6D"/>
    <w:rsid w:val="766625FA"/>
    <w:rsid w:val="782746BB"/>
    <w:rsid w:val="796D7CDA"/>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DD2451"/>
  <w15:docId w15:val="{20DA64A8-2E7E-034E-98C2-278FD83F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rPr>
  </w:style>
  <w:style w:type="paragraph" w:styleId="1">
    <w:name w:val="heading 1"/>
    <w:basedOn w:val="a"/>
    <w:next w:val="a"/>
    <w:link w:val="10"/>
    <w:uiPriority w:val="9"/>
    <w:qFormat/>
    <w:pPr>
      <w:keepNext/>
      <w:keepLines/>
      <w:widowControl w:val="0"/>
      <w:spacing w:line="360" w:lineRule="auto"/>
      <w:jc w:val="center"/>
      <w:outlineLvl w:val="0"/>
    </w:pPr>
    <w:rPr>
      <w:rFonts w:eastAsia="宋体" w:cstheme="minorBidi"/>
      <w:bCs/>
      <w:kern w:val="44"/>
      <w:sz w:val="28"/>
      <w:szCs w:val="44"/>
    </w:rPr>
  </w:style>
  <w:style w:type="paragraph" w:styleId="2">
    <w:name w:val="heading 2"/>
    <w:basedOn w:val="a"/>
    <w:next w:val="a"/>
    <w:link w:val="20"/>
    <w:uiPriority w:val="9"/>
    <w:qFormat/>
    <w:pPr>
      <w:keepNext/>
      <w:keepLines/>
      <w:widowControl w:val="0"/>
      <w:spacing w:line="360" w:lineRule="auto"/>
      <w:ind w:firstLineChars="200" w:firstLine="200"/>
      <w:outlineLvl w:val="1"/>
    </w:pPr>
    <w:rPr>
      <w:rFonts w:eastAsia="黑体" w:cstheme="minorBidi"/>
      <w:bCs/>
      <w:kern w:val="2"/>
      <w:sz w:val="21"/>
      <w:szCs w:val="32"/>
    </w:rPr>
  </w:style>
  <w:style w:type="paragraph" w:styleId="3">
    <w:name w:val="heading 3"/>
    <w:basedOn w:val="a"/>
    <w:next w:val="a"/>
    <w:link w:val="30"/>
    <w:uiPriority w:val="9"/>
    <w:qFormat/>
    <w:pPr>
      <w:keepNext/>
      <w:keepLines/>
      <w:widowControl w:val="0"/>
      <w:spacing w:line="360" w:lineRule="auto"/>
      <w:ind w:firstLineChars="200" w:firstLine="200"/>
      <w:outlineLvl w:val="2"/>
    </w:pPr>
    <w:rPr>
      <w:rFonts w:eastAsia="黑体" w:cstheme="minorBidi"/>
      <w:bCs/>
      <w:kern w:val="2"/>
      <w:sz w:val="21"/>
      <w:szCs w:val="32"/>
    </w:rPr>
  </w:style>
  <w:style w:type="paragraph" w:styleId="4">
    <w:name w:val="heading 4"/>
    <w:basedOn w:val="a"/>
    <w:next w:val="a"/>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
    <w:next w:val="a"/>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
    <w:next w:val="a"/>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
    <w:next w:val="a"/>
    <w:link w:val="80"/>
    <w:uiPriority w:val="9"/>
    <w:semiHidden/>
    <w:unhideWhenUsed/>
    <w:qFormat/>
    <w:pPr>
      <w:keepNext/>
      <w:keepLines/>
      <w:widowControl w:val="0"/>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val="0"/>
      <w:jc w:val="center"/>
    </w:pPr>
    <w:rPr>
      <w:rFonts w:eastAsia="黑体" w:cstheme="minorBidi"/>
      <w:kern w:val="2"/>
      <w:sz w:val="21"/>
      <w:szCs w:val="20"/>
    </w:rPr>
  </w:style>
  <w:style w:type="paragraph" w:styleId="a4">
    <w:name w:val="annotation text"/>
    <w:basedOn w:val="a"/>
    <w:link w:val="a5"/>
    <w:uiPriority w:val="99"/>
    <w:semiHidden/>
    <w:unhideWhenUsed/>
    <w:qFormat/>
    <w:pPr>
      <w:widowControl w:val="0"/>
      <w:jc w:val="both"/>
    </w:pPr>
    <w:rPr>
      <w:rFonts w:eastAsia="宋体" w:cstheme="minorBidi"/>
      <w:kern w:val="2"/>
      <w:sz w:val="21"/>
      <w:szCs w:val="21"/>
    </w:rPr>
  </w:style>
  <w:style w:type="paragraph" w:styleId="a6">
    <w:name w:val="footer"/>
    <w:basedOn w:val="a"/>
    <w:link w:val="a7"/>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8">
    <w:name w:val="header"/>
    <w:basedOn w:val="a"/>
    <w:link w:val="a9"/>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a">
    <w:name w:val="Subtitle"/>
    <w:basedOn w:val="a"/>
    <w:next w:val="a"/>
    <w:link w:val="ab"/>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c">
    <w:name w:val="Normal (Web)"/>
    <w:basedOn w:val="a"/>
    <w:uiPriority w:val="99"/>
    <w:semiHidden/>
    <w:unhideWhenUsed/>
    <w:qFormat/>
    <w:pPr>
      <w:widowControl w:val="0"/>
      <w:jc w:val="both"/>
    </w:pPr>
    <w:rPr>
      <w:rFonts w:eastAsia="宋体" w:cstheme="minorBidi"/>
      <w:kern w:val="2"/>
      <w:sz w:val="21"/>
      <w:szCs w:val="21"/>
    </w:rPr>
  </w:style>
  <w:style w:type="paragraph" w:styleId="ad">
    <w:name w:val="Title"/>
    <w:basedOn w:val="a"/>
    <w:next w:val="a"/>
    <w:link w:val="ae"/>
    <w:qFormat/>
    <w:pPr>
      <w:widowControl w:val="0"/>
      <w:spacing w:line="360" w:lineRule="auto"/>
      <w:jc w:val="center"/>
      <w:outlineLvl w:val="0"/>
    </w:pPr>
    <w:rPr>
      <w:rFonts w:eastAsia="宋体" w:cstheme="minorBidi"/>
      <w:bCs/>
      <w:kern w:val="2"/>
      <w:sz w:val="52"/>
      <w:szCs w:val="32"/>
    </w:rPr>
  </w:style>
  <w:style w:type="paragraph" w:styleId="af">
    <w:name w:val="annotation subject"/>
    <w:basedOn w:val="a4"/>
    <w:next w:val="a4"/>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qFormat/>
    <w:rPr>
      <w:b/>
      <w:bCs/>
    </w:rPr>
  </w:style>
  <w:style w:type="character" w:styleId="af3">
    <w:name w:val="FollowedHyperlink"/>
    <w:basedOn w:val="a0"/>
    <w:uiPriority w:val="99"/>
    <w:semiHidden/>
    <w:unhideWhenUsed/>
    <w:qFormat/>
    <w:rPr>
      <w:color w:val="954F72" w:themeColor="followedHyperlink"/>
      <w:u w:val="single"/>
    </w:rPr>
  </w:style>
  <w:style w:type="character" w:styleId="af4">
    <w:name w:val="Emphasis"/>
    <w:uiPriority w:val="20"/>
    <w:qFormat/>
    <w:rPr>
      <w:i/>
      <w:iCs/>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semiHidden/>
    <w:unhideWhenUsed/>
    <w:qFormat/>
    <w:rPr>
      <w:sz w:val="21"/>
      <w:szCs w:val="21"/>
    </w:rPr>
  </w:style>
  <w:style w:type="paragraph" w:styleId="af7">
    <w:name w:val="List Paragraph"/>
    <w:basedOn w:val="a"/>
    <w:uiPriority w:val="34"/>
    <w:qFormat/>
    <w:pPr>
      <w:widowControl w:val="0"/>
      <w:ind w:firstLineChars="200" w:firstLine="420"/>
      <w:jc w:val="both"/>
    </w:pPr>
    <w:rPr>
      <w:rFonts w:eastAsia="宋体" w:cstheme="minorBidi"/>
      <w:kern w:val="2"/>
      <w:sz w:val="21"/>
      <w:szCs w:val="21"/>
    </w:rPr>
  </w:style>
  <w:style w:type="character" w:customStyle="1" w:styleId="a5">
    <w:name w:val="批注文字 字符"/>
    <w:basedOn w:val="a0"/>
    <w:link w:val="a4"/>
    <w:uiPriority w:val="99"/>
    <w:semiHidden/>
    <w:qFormat/>
  </w:style>
  <w:style w:type="character" w:customStyle="1" w:styleId="af0">
    <w:name w:val="批注主题 字符"/>
    <w:basedOn w:val="a5"/>
    <w:link w:val="af"/>
    <w:uiPriority w:val="99"/>
    <w:semiHidden/>
    <w:qFormat/>
    <w:rPr>
      <w:b/>
      <w:bCs/>
    </w:rPr>
  </w:style>
  <w:style w:type="paragraph" w:customStyle="1" w:styleId="11">
    <w:name w:val="书目1"/>
    <w:basedOn w:val="a"/>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0"/>
    <w:link w:val="11"/>
    <w:qFormat/>
  </w:style>
  <w:style w:type="paragraph" w:customStyle="1" w:styleId="21">
    <w:name w:val="书目2"/>
    <w:basedOn w:val="a"/>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0"/>
    <w:link w:val="21"/>
    <w:qFormat/>
    <w:rPr>
      <w:rFonts w:ascii="宋体" w:eastAsia="宋体" w:hAnsi="宋体" w:cs="Times New Roman"/>
      <w:kern w:val="0"/>
    </w:rPr>
  </w:style>
  <w:style w:type="paragraph" w:customStyle="1" w:styleId="31">
    <w:name w:val="书目3"/>
    <w:basedOn w:val="a"/>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0"/>
    <w:link w:val="31"/>
    <w:qFormat/>
    <w:rPr>
      <w:rFonts w:ascii="宋体" w:eastAsia="宋体" w:hAnsi="宋体"/>
      <w:sz w:val="24"/>
    </w:rPr>
  </w:style>
  <w:style w:type="character" w:customStyle="1" w:styleId="10">
    <w:name w:val="标题 1 字符"/>
    <w:link w:val="1"/>
    <w:uiPriority w:val="9"/>
    <w:qFormat/>
    <w:rPr>
      <w:rFonts w:ascii="Times New Roman" w:eastAsia="宋体" w:hAnsi="Times New Roman" w:cstheme="minorBidi"/>
      <w:bCs/>
      <w:kern w:val="44"/>
      <w:sz w:val="28"/>
      <w:szCs w:val="44"/>
    </w:rPr>
  </w:style>
  <w:style w:type="character" w:customStyle="1" w:styleId="20">
    <w:name w:val="标题 2 字符"/>
    <w:link w:val="2"/>
    <w:uiPriority w:val="9"/>
    <w:qFormat/>
    <w:rPr>
      <w:rFonts w:ascii="Times New Roman" w:eastAsia="黑体" w:hAnsi="Times New Roman" w:cstheme="minorBidi"/>
      <w:bCs/>
      <w:kern w:val="2"/>
      <w:sz w:val="21"/>
      <w:szCs w:val="32"/>
    </w:rPr>
  </w:style>
  <w:style w:type="paragraph" w:customStyle="1" w:styleId="12">
    <w:name w:val="正文+1"/>
    <w:basedOn w:val="a"/>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8">
    <w:name w:val="表注"/>
    <w:basedOn w:val="a"/>
    <w:next w:val="a3"/>
    <w:link w:val="af9"/>
    <w:qFormat/>
    <w:pPr>
      <w:keepNext/>
      <w:widowControl w:val="0"/>
      <w:jc w:val="center"/>
      <w:textAlignment w:val="center"/>
    </w:pPr>
    <w:rPr>
      <w:rFonts w:eastAsia="宋体" w:cstheme="minorBidi"/>
      <w:kern w:val="2"/>
      <w:sz w:val="18"/>
      <w:szCs w:val="21"/>
    </w:rPr>
  </w:style>
  <w:style w:type="character" w:customStyle="1" w:styleId="af9">
    <w:name w:val="表注 字符"/>
    <w:link w:val="af8"/>
    <w:qFormat/>
    <w:rPr>
      <w:rFonts w:ascii="Times New Roman" w:eastAsia="宋体" w:hAnsi="Times New Roman"/>
      <w:sz w:val="18"/>
    </w:rPr>
  </w:style>
  <w:style w:type="paragraph" w:customStyle="1" w:styleId="afa">
    <w:name w:val="图"/>
    <w:basedOn w:val="a"/>
    <w:link w:val="afb"/>
    <w:qFormat/>
    <w:pPr>
      <w:keepNext/>
      <w:widowControl w:val="0"/>
      <w:jc w:val="center"/>
      <w:textAlignment w:val="center"/>
    </w:pPr>
    <w:rPr>
      <w:rFonts w:eastAsia="宋体" w:cstheme="minorBidi"/>
      <w:kern w:val="2"/>
      <w:sz w:val="21"/>
      <w:szCs w:val="21"/>
    </w:rPr>
  </w:style>
  <w:style w:type="character" w:customStyle="1" w:styleId="afb">
    <w:name w:val="图 字符"/>
    <w:link w:val="afa"/>
    <w:qFormat/>
    <w:rPr>
      <w:rFonts w:ascii="Times New Roman" w:eastAsia="宋体" w:hAnsi="Times New Roman"/>
    </w:rPr>
  </w:style>
  <w:style w:type="paragraph" w:customStyle="1" w:styleId="afc">
    <w:name w:val="表"/>
    <w:basedOn w:val="a"/>
    <w:link w:val="afd"/>
    <w:qFormat/>
    <w:pPr>
      <w:widowControl w:val="0"/>
      <w:jc w:val="center"/>
    </w:pPr>
    <w:rPr>
      <w:rFonts w:eastAsia="宋体" w:cstheme="minorBidi"/>
      <w:kern w:val="2"/>
      <w:sz w:val="18"/>
      <w:szCs w:val="21"/>
    </w:rPr>
  </w:style>
  <w:style w:type="character" w:customStyle="1" w:styleId="afd">
    <w:name w:val="表 字符"/>
    <w:link w:val="afc"/>
    <w:qFormat/>
    <w:rPr>
      <w:rFonts w:ascii="Times New Roman" w:eastAsia="宋体" w:hAnsi="Times New Roman"/>
      <w:sz w:val="18"/>
    </w:rPr>
  </w:style>
  <w:style w:type="paragraph" w:customStyle="1" w:styleId="afe">
    <w:name w:val="公式"/>
    <w:basedOn w:val="a"/>
    <w:link w:val="aff"/>
    <w:qFormat/>
    <w:pPr>
      <w:widowControl w:val="0"/>
      <w:tabs>
        <w:tab w:val="center" w:pos="4620"/>
        <w:tab w:val="right" w:pos="8400"/>
      </w:tabs>
      <w:spacing w:line="360" w:lineRule="auto"/>
      <w:jc w:val="center"/>
    </w:pPr>
    <w:rPr>
      <w:rFonts w:eastAsia="宋体" w:cstheme="minorBidi"/>
      <w:kern w:val="2"/>
      <w:szCs w:val="21"/>
    </w:rPr>
  </w:style>
  <w:style w:type="character" w:customStyle="1" w:styleId="aff">
    <w:name w:val="公式 字符"/>
    <w:link w:val="afe"/>
    <w:qFormat/>
    <w:rPr>
      <w:rFonts w:ascii="Times New Roman" w:eastAsia="宋体" w:hAnsi="Times New Roman" w:cstheme="minorBidi"/>
      <w:kern w:val="2"/>
      <w:sz w:val="24"/>
      <w:szCs w:val="21"/>
    </w:rPr>
  </w:style>
  <w:style w:type="paragraph" w:customStyle="1" w:styleId="aff0">
    <w:name w:val="资料来源"/>
    <w:basedOn w:val="a"/>
    <w:link w:val="aff1"/>
    <w:qFormat/>
    <w:pPr>
      <w:widowControl w:val="0"/>
      <w:jc w:val="both"/>
    </w:pPr>
    <w:rPr>
      <w:rFonts w:eastAsia="宋体" w:cstheme="minorBidi"/>
      <w:kern w:val="2"/>
      <w:sz w:val="18"/>
      <w:szCs w:val="21"/>
    </w:rPr>
  </w:style>
  <w:style w:type="character" w:customStyle="1" w:styleId="aff1">
    <w:name w:val="资料来源 字符"/>
    <w:link w:val="aff0"/>
    <w:qFormat/>
    <w:rPr>
      <w:rFonts w:ascii="Times New Roman" w:eastAsia="宋体" w:hAnsi="Times New Roman"/>
      <w:sz w:val="18"/>
    </w:rPr>
  </w:style>
  <w:style w:type="paragraph" w:customStyle="1" w:styleId="aff2">
    <w:name w:val="参考文献"/>
    <w:basedOn w:val="12"/>
    <w:link w:val="aff3"/>
    <w:qFormat/>
    <w:pPr>
      <w:ind w:left="200" w:hangingChars="200" w:hanging="200"/>
    </w:pPr>
    <w:rPr>
      <w:sz w:val="18"/>
    </w:rPr>
  </w:style>
  <w:style w:type="character" w:customStyle="1" w:styleId="aff3">
    <w:name w:val="参考文献 字符"/>
    <w:link w:val="aff2"/>
    <w:qFormat/>
    <w:rPr>
      <w:rFonts w:ascii="Times New Roman" w:eastAsia="宋体" w:hAnsi="Times New Roman"/>
      <w:sz w:val="18"/>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uiPriority w:val="9"/>
    <w:qFormat/>
    <w:rPr>
      <w:rFonts w:ascii="Times New Roman" w:eastAsia="黑体" w:hAnsi="Times New Roman" w:cstheme="minorBidi"/>
      <w:bCs/>
      <w:kern w:val="2"/>
      <w:sz w:val="21"/>
      <w:szCs w:val="32"/>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e">
    <w:name w:val="标题 字符"/>
    <w:link w:val="ad"/>
    <w:qFormat/>
    <w:rPr>
      <w:rFonts w:ascii="Times New Roman" w:eastAsia="宋体" w:hAnsi="Times New Roman" w:cstheme="minorBidi"/>
      <w:bCs/>
      <w:kern w:val="2"/>
      <w:sz w:val="52"/>
      <w:szCs w:val="32"/>
    </w:rPr>
  </w:style>
  <w:style w:type="character" w:customStyle="1" w:styleId="ab">
    <w:name w:val="副标题 字符"/>
    <w:link w:val="aa"/>
    <w:uiPriority w:val="11"/>
    <w:qFormat/>
    <w:rPr>
      <w:rFonts w:asciiTheme="minorHAnsi" w:eastAsiaTheme="minorEastAsia" w:hAnsiTheme="minorHAnsi" w:cstheme="minorBidi"/>
      <w:b/>
      <w:bCs/>
      <w:kern w:val="28"/>
      <w:sz w:val="32"/>
      <w:szCs w:val="32"/>
    </w:rPr>
  </w:style>
  <w:style w:type="paragraph" w:styleId="aff4">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qFormat/>
    <w:rPr>
      <w:color w:val="605E5C"/>
      <w:shd w:val="clear" w:color="auto" w:fill="E1DFDD"/>
    </w:rPr>
  </w:style>
  <w:style w:type="paragraph" w:customStyle="1" w:styleId="15">
    <w:name w:val="正文 1"/>
    <w:basedOn w:val="a"/>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
    <w:next w:val="a"/>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0"/>
    <w:qFormat/>
    <w:rPr>
      <w:rFonts w:ascii="宋体" w:eastAsia="宋体" w:hAnsi="宋体" w:cs="宋体" w:hint="eastAsia"/>
      <w:color w:val="000000"/>
      <w:sz w:val="20"/>
      <w:szCs w:val="20"/>
      <w:u w:val="none"/>
      <w:vertAlign w:val="superscript"/>
    </w:rPr>
  </w:style>
  <w:style w:type="character" w:customStyle="1" w:styleId="font11">
    <w:name w:val="font11"/>
    <w:basedOn w:val="a0"/>
    <w:qFormat/>
    <w:rPr>
      <w:rFonts w:ascii="宋体" w:eastAsia="宋体" w:hAnsi="宋体" w:cs="宋体" w:hint="eastAsia"/>
      <w:color w:val="000000"/>
      <w:sz w:val="20"/>
      <w:szCs w:val="20"/>
      <w:u w:val="none"/>
    </w:rPr>
  </w:style>
  <w:style w:type="character" w:customStyle="1" w:styleId="font31">
    <w:name w:val="font31"/>
    <w:basedOn w:val="a0"/>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5">
    <w:name w:val="脚注"/>
    <w:basedOn w:val="a"/>
    <w:link w:val="aff6"/>
    <w:qFormat/>
    <w:pPr>
      <w:widowControl w:val="0"/>
      <w:jc w:val="both"/>
    </w:pPr>
    <w:rPr>
      <w:rFonts w:eastAsia="宋体"/>
      <w:kern w:val="2"/>
      <w:sz w:val="18"/>
      <w:szCs w:val="21"/>
    </w:rPr>
  </w:style>
  <w:style w:type="character" w:customStyle="1" w:styleId="aff6">
    <w:name w:val="脚注 字符"/>
    <w:link w:val="aff5"/>
    <w:qFormat/>
    <w:rPr>
      <w:rFonts w:ascii="Times New Roman" w:eastAsia="宋体" w:hAnsi="Times New Roman"/>
      <w:kern w:val="2"/>
      <w:sz w:val="18"/>
      <w:szCs w:val="21"/>
    </w:rPr>
  </w:style>
  <w:style w:type="paragraph" w:customStyle="1" w:styleId="aff7">
    <w:name w:val="图名"/>
    <w:basedOn w:val="a"/>
    <w:link w:val="aff8"/>
    <w:qFormat/>
    <w:pPr>
      <w:keepLines/>
      <w:widowControl w:val="0"/>
      <w:spacing w:line="360" w:lineRule="auto"/>
      <w:jc w:val="center"/>
    </w:pPr>
    <w:rPr>
      <w:rFonts w:eastAsia="黑体"/>
      <w:kern w:val="2"/>
      <w:sz w:val="21"/>
      <w:szCs w:val="21"/>
    </w:rPr>
  </w:style>
  <w:style w:type="character" w:customStyle="1" w:styleId="aff8">
    <w:name w:val="图名 字符"/>
    <w:link w:val="aff7"/>
    <w:qFormat/>
    <w:rPr>
      <w:rFonts w:ascii="Times New Roman" w:eastAsia="黑体" w:hAnsi="Times New Roman"/>
      <w:kern w:val="2"/>
      <w:sz w:val="21"/>
      <w:szCs w:val="21"/>
    </w:rPr>
  </w:style>
  <w:style w:type="paragraph" w:customStyle="1" w:styleId="aff9">
    <w:name w:val="表内文字"/>
    <w:basedOn w:val="a"/>
    <w:link w:val="affa"/>
    <w:qFormat/>
    <w:pPr>
      <w:widowControl w:val="0"/>
      <w:jc w:val="center"/>
    </w:pPr>
    <w:rPr>
      <w:rFonts w:eastAsia="宋体"/>
      <w:kern w:val="2"/>
      <w:sz w:val="18"/>
      <w:szCs w:val="21"/>
    </w:rPr>
  </w:style>
  <w:style w:type="character" w:customStyle="1" w:styleId="affa">
    <w:name w:val="表内文字 字符"/>
    <w:link w:val="aff9"/>
    <w:qFormat/>
    <w:rPr>
      <w:rFonts w:ascii="Times New Roman" w:eastAsia="宋体" w:hAnsi="Times New Roman"/>
      <w:kern w:val="2"/>
      <w:sz w:val="18"/>
      <w:szCs w:val="21"/>
    </w:rPr>
  </w:style>
  <w:style w:type="paragraph" w:customStyle="1" w:styleId="affb">
    <w:name w:val="表名"/>
    <w:basedOn w:val="a"/>
    <w:qFormat/>
    <w:pPr>
      <w:keepNext/>
      <w:widowControl w:val="0"/>
      <w:spacing w:line="360" w:lineRule="auto"/>
      <w:jc w:val="center"/>
    </w:pPr>
    <w:rPr>
      <w:rFonts w:eastAsia="宋体"/>
      <w:kern w:val="2"/>
      <w:sz w:val="21"/>
      <w:szCs w:val="21"/>
    </w:rPr>
  </w:style>
  <w:style w:type="paragraph" w:customStyle="1" w:styleId="affc">
    <w:name w:val="参考文献文本"/>
    <w:basedOn w:val="a"/>
    <w:qFormat/>
    <w:pPr>
      <w:widowControl w:val="0"/>
      <w:ind w:firstLineChars="150" w:firstLine="150"/>
    </w:pPr>
    <w:rPr>
      <w:rFonts w:eastAsia="宋体"/>
      <w:kern w:val="2"/>
      <w:sz w:val="21"/>
      <w:szCs w:val="21"/>
    </w:rPr>
  </w:style>
  <w:style w:type="table" w:customStyle="1" w:styleId="mytableStyle">
    <w:name w:val="mytableStyle"/>
    <w:basedOn w:val="a1"/>
    <w:qFormat/>
    <w:tblPr>
      <w:tblBorders>
        <w:top w:val="single" w:sz="12" w:space="0" w:color="auto"/>
        <w:bottom w:val="single" w:sz="12" w:space="0" w:color="auto"/>
      </w:tblBorders>
    </w:tblPr>
    <w:tcPr>
      <w:shd w:val="clear" w:color="auto" w:fill="auto"/>
    </w:tcPr>
  </w:style>
  <w:style w:type="character" w:customStyle="1" w:styleId="a9">
    <w:name w:val="页眉 字符"/>
    <w:basedOn w:val="a0"/>
    <w:link w:val="a8"/>
    <w:uiPriority w:val="99"/>
    <w:qFormat/>
    <w:rPr>
      <w:rFonts w:ascii="Times New Roman" w:eastAsia="宋体" w:hAnsi="Times New Roman" w:cstheme="minorBidi"/>
      <w:kern w:val="2"/>
      <w:sz w:val="18"/>
      <w:szCs w:val="18"/>
    </w:rPr>
  </w:style>
  <w:style w:type="character" w:customStyle="1" w:styleId="a7">
    <w:name w:val="页脚 字符"/>
    <w:basedOn w:val="a0"/>
    <w:link w:val="a6"/>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styleId="affd">
    <w:name w:val="Revision"/>
    <w:hidden/>
    <w:uiPriority w:val="99"/>
    <w:semiHidden/>
    <w:rsid w:val="00E118B5"/>
    <w:rPr>
      <w:rFonts w:eastAsia="Times New Roman"/>
      <w:sz w:val="24"/>
      <w:szCs w:val="24"/>
    </w:rPr>
  </w:style>
  <w:style w:type="character" w:styleId="affe">
    <w:name w:val="Unresolved Mention"/>
    <w:basedOn w:val="a0"/>
    <w:uiPriority w:val="99"/>
    <w:semiHidden/>
    <w:unhideWhenUsed/>
    <w:rsid w:val="000E0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68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2401</Words>
  <Characters>13686</Characters>
  <Application>Microsoft Office Word</Application>
  <DocSecurity>0</DocSecurity>
  <Lines>114</Lines>
  <Paragraphs>32</Paragraphs>
  <ScaleCrop>false</ScaleCrop>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10</cp:revision>
  <cp:lastPrinted>2021-10-16T08:23:00Z</cp:lastPrinted>
  <dcterms:created xsi:type="dcterms:W3CDTF">2022-02-28T12:56:00Z</dcterms:created>
  <dcterms:modified xsi:type="dcterms:W3CDTF">2022-03-15T02:09:00Z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2052-11.1.0.11365</vt:lpwstr>
  </property>
  <property fmtid="{D5CDD505-2E9C-101B-9397-08002B2CF9AE}" pid="5" name="ICV">
    <vt:lpwstr>02472DEBBA16431FAA7576D0F7A85744</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